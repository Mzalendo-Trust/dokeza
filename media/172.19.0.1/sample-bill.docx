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3"/>
        <w:ind w:left="1164" w:right="0"/>
        <w:jc w:val="left"/>
        <w:spacing w:lineRule="auto" w:line="240" w:before="48"/>
      </w:pPr>
      <w:r/>
      <w:r>
        <w:rPr>
          <w:u w:val="single"/>
        </w:rPr>
        <w:t xml:space="preserve">SPECIAL</w:t>
      </w:r>
      <w:r>
        <w:rPr>
          <w:u w:val="single"/>
        </w:rPr>
        <w:t xml:space="preserve">ISSUE</w:t>
      </w:r>
      <w:r/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sz w:val="32"/>
          <w:szCs w:val="32"/>
        </w:rPr>
      </w:r>
      <w:r/>
    </w:p>
    <w:p>
      <w:pPr>
        <w:ind w:left="1164" w:right="0" w:firstLine="0"/>
        <w:jc w:val="left"/>
        <w:spacing w:before="0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i/>
          <w:sz w:val="21"/>
        </w:rPr>
      </w:r>
      <w:r>
        <w:rPr>
          <w:rFonts w:ascii="Times New Roman"/>
          <w:i/>
          <w:sz w:val="21"/>
          <w:u w:val="single"/>
        </w:rPr>
        <w:t xml:space="preserve">Keny</w:t>
      </w:r>
      <w:r>
        <w:rPr>
          <w:rFonts w:ascii="Times New Roman"/>
          <w:i/>
          <w:sz w:val="21"/>
          <w:u w:val="single"/>
        </w:rPr>
        <w:t xml:space="preserve">'!</w:t>
      </w:r>
      <w:r>
        <w:rPr>
          <w:rFonts w:ascii="Times New Roman"/>
          <w:i/>
          <w:spacing w:val="-47"/>
          <w:sz w:val="21"/>
          <w:u w:val="single"/>
        </w:rPr>
        <w:t xml:space="preserve">_</w:t>
      </w:r>
      <w:r>
        <w:rPr>
          <w:rFonts w:ascii="Times New Roman"/>
          <w:i/>
          <w:sz w:val="21"/>
          <w:u w:val="single"/>
        </w:rPr>
        <w:t xml:space="preserve">Gazette</w:t>
      </w:r>
      <w:r>
        <w:rPr>
          <w:rFonts w:ascii="Times New Roman"/>
          <w:i/>
          <w:sz w:val="21"/>
          <w:u w:val="single"/>
        </w:rPr>
        <w:t xml:space="preserve">S</w:t>
      </w:r>
      <w:r>
        <w:rPr>
          <w:rFonts w:ascii="Times New Roman"/>
          <w:i/>
          <w:sz w:val="21"/>
        </w:rPr>
        <w:t xml:space="preserve">upplement</w:t>
      </w:r>
      <w:r>
        <w:rPr>
          <w:rFonts w:ascii="Times New Roman"/>
          <w:i/>
          <w:sz w:val="21"/>
        </w:rPr>
        <w:t xml:space="preserve">f!</w:t>
      </w:r>
      <w:r>
        <w:rPr>
          <w:rFonts w:ascii="Times New Roman"/>
          <w:i/>
          <w:spacing w:val="29"/>
          <w:sz w:val="21"/>
        </w:rPr>
        <w:t xml:space="preserve">_</w:t>
      </w:r>
      <w:r>
        <w:rPr>
          <w:rFonts w:ascii="Times New Roman"/>
          <w:i/>
          <w:sz w:val="21"/>
        </w:rPr>
        <w:t xml:space="preserve">o.</w:t>
      </w:r>
      <w:r>
        <w:rPr>
          <w:rFonts w:ascii="Times New Roman"/>
          <w:i/>
          <w:sz w:val="21"/>
        </w:rPr>
        <w:t xml:space="preserve">143</w:t>
      </w:r>
      <w:r>
        <w:rPr>
          <w:rFonts w:ascii="Times New Roman"/>
          <w:i/>
          <w:spacing w:val="9"/>
          <w:sz w:val="21"/>
        </w:rPr>
        <w:t xml:space="preserve">(</w:t>
      </w:r>
      <w:r>
        <w:rPr>
          <w:rFonts w:ascii="Times New Roman"/>
          <w:i/>
          <w:sz w:val="21"/>
        </w:rPr>
        <w:t xml:space="preserve">Natio</w:t>
      </w:r>
      <w:r>
        <w:rPr>
          <w:rFonts w:ascii="Times New Roman"/>
          <w:i/>
          <w:sz w:val="21"/>
          <w:u w:val="single"/>
        </w:rPr>
        <w:t xml:space="preserve">'</w:t>
      </w:r>
      <w:r>
        <w:rPr>
          <w:rFonts w:ascii="Times New Roman"/>
          <w:i/>
          <w:sz w:val="21"/>
        </w:rPr>
        <w:t xml:space="preserve">!f</w:t>
      </w:r>
      <w:r>
        <w:rPr>
          <w:rFonts w:ascii="Times New Roman"/>
          <w:i/>
          <w:sz w:val="21"/>
          <w:u w:val="single"/>
        </w:rPr>
        <w:t xml:space="preserve">Assembly</w:t>
      </w:r>
      <w:r>
        <w:rPr>
          <w:rFonts w:ascii="Times New Roman"/>
          <w:i/>
          <w:sz w:val="21"/>
          <w:u w:val="single"/>
        </w:rPr>
        <w:t xml:space="preserve">B</w:t>
      </w:r>
      <w:r>
        <w:rPr>
          <w:rFonts w:ascii="Times New Roman"/>
          <w:i/>
          <w:sz w:val="21"/>
        </w:rPr>
        <w:t xml:space="preserve">ills</w:t>
      </w:r>
      <w:r>
        <w:rPr>
          <w:rFonts w:ascii="Times New Roman"/>
          <w:i/>
          <w:sz w:val="21"/>
        </w:rPr>
        <w:t xml:space="preserve">No.</w:t>
      </w:r>
      <w:r>
        <w:rPr>
          <w:rFonts w:ascii="Times New Roman"/>
          <w:i/>
          <w:sz w:val="21"/>
        </w:rPr>
        <w:t xml:space="preserve">2</w:t>
      </w:r>
      <w:r>
        <w:rPr>
          <w:rFonts w:ascii="Times New Roman"/>
          <w:i/>
          <w:spacing w:val="4"/>
          <w:sz w:val="21"/>
        </w:rPr>
        <w:t xml:space="preserve">7</w:t>
      </w:r>
      <w:r>
        <w:rPr>
          <w:rFonts w:ascii="Times New Roman"/>
          <w:i/>
          <w:sz w:val="21"/>
        </w:rPr>
        <w:t xml:space="preserve">)</w:t>
      </w:r>
      <w:r>
        <w:rPr>
          <w:rFonts w:ascii="Times New Roman"/>
          <w:sz w:val="21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i/>
          <w:sz w:val="27"/>
          <w:szCs w:val="27"/>
        </w:rPr>
      </w:pPr>
      <w:r>
        <w:rPr>
          <w:rFonts w:ascii="Times New Roman" w:hAnsi="Times New Roman" w:cs="Times New Roman" w:eastAsia="Times New Roman"/>
          <w:i/>
          <w:sz w:val="27"/>
          <w:szCs w:val="27"/>
        </w:rPr>
      </w:r>
      <w:r/>
    </w:p>
    <w:p>
      <w:pPr>
        <w:pStyle w:val="665"/>
        <w:ind w:left="1004" w:right="0" w:firstLine="0"/>
        <w:jc w:val="center"/>
        <w:spacing w:lineRule="auto" w:line="240"/>
      </w:pPr>
      <w:r>
        <w:t xml:space="preserve">REPUBLIC</w:t>
      </w:r>
      <w:r>
        <w:t xml:space="preserve">OF</w:t>
      </w:r>
      <w:r>
        <w:t xml:space="preserve">KENYA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054" w:right="0" w:firstLine="0"/>
        <w:jc w:val="center"/>
        <w:spacing w:before="0"/>
        <w:rPr>
          <w:rFonts w:ascii="Arial" w:hAnsi="Arial" w:cs="Arial" w:eastAsia="Arial"/>
          <w:sz w:val="35"/>
          <w:szCs w:val="35"/>
        </w:rPr>
      </w:pPr>
      <w:r>
        <w:rPr>
          <w:rFonts w:ascii="Arial"/>
          <w:b/>
          <w:i/>
          <w:sz w:val="35"/>
        </w:rPr>
        <w:t xml:space="preserve">KENYA</w:t>
      </w:r>
      <w:r>
        <w:rPr>
          <w:rFonts w:ascii="Arial"/>
          <w:b/>
          <w:i/>
          <w:sz w:val="35"/>
        </w:rPr>
        <w:t xml:space="preserve">GAZETTE</w:t>
      </w:r>
      <w:r>
        <w:rPr>
          <w:rFonts w:ascii="Arial"/>
          <w:b/>
          <w:i/>
          <w:sz w:val="35"/>
        </w:rPr>
        <w:t xml:space="preserve">SUPPLEMENT</w:t>
      </w:r>
      <w:r>
        <w:rPr>
          <w:rFonts w:ascii="Arial"/>
          <w:sz w:val="35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i/>
          <w:sz w:val="20"/>
          <w:szCs w:val="20"/>
        </w:rPr>
      </w:pPr>
      <w:r>
        <w:rPr>
          <w:rFonts w:ascii="Arial" w:hAnsi="Arial" w:cs="Arial" w:eastAsia="Arial"/>
          <w:b/>
          <w:bCs/>
          <w:i/>
          <w:sz w:val="20"/>
          <w:szCs w:val="20"/>
        </w:rPr>
      </w:r>
      <w:r/>
    </w:p>
    <w:p>
      <w:pPr>
        <w:spacing w:lineRule="auto" w:line="240" w:before="7"/>
        <w:rPr>
          <w:rFonts w:ascii="Arial" w:hAnsi="Arial" w:cs="Arial" w:eastAsia="Arial"/>
          <w:b/>
          <w:bCs/>
          <w:i/>
          <w:sz w:val="17"/>
          <w:szCs w:val="17"/>
        </w:rPr>
      </w:pPr>
      <w:r>
        <w:rPr>
          <w:rFonts w:ascii="Arial" w:hAnsi="Arial" w:cs="Arial" w:eastAsia="Arial"/>
          <w:b/>
          <w:bCs/>
          <w:i/>
          <w:sz w:val="17"/>
          <w:szCs w:val="17"/>
        </w:rPr>
      </w:r>
      <w:r/>
    </w:p>
    <w:p>
      <w:pPr>
        <w:pStyle w:val="663"/>
        <w:ind w:left="1046" w:right="0"/>
        <w:jc w:val="center"/>
        <w:spacing w:lineRule="exact" w:line="182" w:before="69"/>
        <w:rPr>
          <w:rFonts w:ascii="Arial" w:hAnsi="Arial" w:cs="Arial" w:eastAsia="Arial"/>
        </w:rPr>
      </w:pPr>
      <w:r>
        <w:rPr>
          <w:rFonts w:ascii="Arial"/>
          <w:spacing w:val="-2"/>
        </w:rPr>
        <w:t xml:space="preserve">NATIONAL</w:t>
      </w:r>
      <w:r>
        <w:rPr>
          <w:rFonts w:ascii="Arial"/>
        </w:rPr>
        <w:t xml:space="preserve">ASSEMBLY</w:t>
      </w:r>
      <w:r>
        <w:rPr>
          <w:rFonts w:ascii="Arial"/>
          <w:spacing w:val="-3"/>
        </w:rPr>
        <w:t xml:space="preserve">BILLS,</w:t>
      </w:r>
      <w:r>
        <w:rPr>
          <w:rFonts w:ascii="Arial"/>
          <w:spacing w:val="-1"/>
        </w:rPr>
        <w:t xml:space="preserve">2018</w:t>
      </w:r>
      <w:r>
        <w:rPr>
          <w:rFonts w:ascii="Arial"/>
        </w:rPr>
      </w:r>
      <w:r/>
    </w:p>
    <w:p>
      <w:pPr>
        <w:ind w:left="28" w:right="0" w:firstLine="0"/>
        <w:jc w:val="left"/>
        <w:spacing w:lineRule="exact" w:line="614" w:before="0"/>
        <w:rPr>
          <w:rFonts w:ascii="Arial" w:hAnsi="Arial" w:cs="Arial" w:eastAsia="Arial"/>
          <w:sz w:val="66"/>
          <w:szCs w:val="66"/>
          <w:del w:id="0" w:author="Dokeza Masta" w:date="2020-08-26T20:25:27Z" oouserid="1"/>
        </w:rPr>
      </w:pPr>
      <w:del w:id="1" w:author="Dokeza Masta" w:date="2020-08-26T20:25:25Z" oouserid="1">
        <w:r>
          <w:rPr>
            <w:rFonts w:ascii="Arial"/>
            <w:sz w:val="66"/>
          </w:rPr>
          <w:delText xml:space="preserve">-</w:delText>
        </w:r>
      </w:del>
      <w:del w:id="2" w:author="Dokeza Masta" w:date="2020-08-26T20:25:27Z" oouserid="1">
        <w:r/>
      </w:del>
    </w:p>
    <w:p>
      <w:pPr>
        <w:ind w:left="28" w:right="0" w:firstLine="0"/>
        <w:jc w:val="left"/>
        <w:spacing w:lineRule="exact" w:line="614" w:before="0"/>
        <w:pPrChange w:id="3" w:author="Dokeza Masta" w:date="2020-08-26T20:25:32Z" oouserid="1">
          <w:pPr>
            <w:ind w:left="28" w:right="0" w:firstLine="0"/>
            <w:jc w:val="left"/>
            <w:spacing w:lineRule="exact" w:line="614" w:before="0"/>
          </w:pPr>
        </w:pPrChange>
      </w:pPr>
      <w:r>
        <w:t xml:space="preserve">NAIROBI,</w:t>
      </w:r>
      <w:r>
        <w:rPr>
          <w:spacing w:val="-41"/>
        </w:rPr>
        <w:t xml:space="preserve">1</w:t>
      </w:r>
      <w:r>
        <w:t xml:space="preserve">9th</w:t>
      </w:r>
      <w:r>
        <w:t xml:space="preserve">November,</w:t>
      </w:r>
      <w:r>
        <w:t xml:space="preserve">20</w:t>
      </w:r>
      <w:r>
        <w:rPr>
          <w:spacing w:val="-7"/>
        </w:rPr>
        <w:t xml:space="preserve">1</w:t>
      </w:r>
      <w:r>
        <w:t xml:space="preserve">8</w:t>
      </w:r>
      <w:r/>
      <w:r/>
    </w:p>
    <w:p>
      <w:pPr>
        <w:ind w:left="4260" w:right="0" w:firstLine="66"/>
        <w:jc w:val="left"/>
        <w:spacing w:lineRule="exact" w:line="204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Arial" w:hAnsi="Arial"/>
          <w:sz w:val="9"/>
        </w:rPr>
        <w:t xml:space="preserve">.</w:t>
      </w:r>
      <w:r>
        <w:rPr>
          <w:rFonts w:ascii="Times New Roman" w:hAnsi="Times New Roman"/>
          <w:spacing w:val="-3"/>
          <w:sz w:val="13"/>
        </w:rPr>
        <w:t xml:space="preserve">-</w:t>
      </w:r>
      <w:r>
        <w:rPr>
          <w:rFonts w:ascii="Times New Roman" w:hAnsi="Times New Roman"/>
          <w:spacing w:val="-28"/>
          <w:sz w:val="13"/>
        </w:rPr>
        <w:t xml:space="preserve">-</w:t>
      </w:r>
      <w:r>
        <w:rPr>
          <w:rFonts w:ascii="Times New Roman" w:hAnsi="Times New Roman"/>
          <w:spacing w:val="-22"/>
          <w:sz w:val="13"/>
        </w:rPr>
        <w:t xml:space="preserve">-</w:t>
      </w:r>
      <w:r>
        <w:rPr>
          <w:rFonts w:ascii="Times New Roman" w:hAnsi="Times New Roman"/>
          <w:sz w:val="13"/>
        </w:rPr>
        <w:t xml:space="preserve">-</w:t>
      </w:r>
      <w:r>
        <w:rPr>
          <w:rFonts w:ascii="Times New Roman" w:hAnsi="Times New Roman"/>
          <w:spacing w:val="-45"/>
          <w:sz w:val="13"/>
        </w:rPr>
        <w:t xml:space="preserve">·</w:t>
      </w:r>
      <w:r>
        <w:rPr>
          <w:rFonts w:ascii="Times New Roman" w:hAnsi="Times New Roman"/>
          <w:sz w:val="13"/>
        </w:rPr>
        <w:t xml:space="preserve">-·-</w:t>
      </w:r>
      <w:r>
        <w:rPr>
          <w:rFonts w:ascii="Times New Roman" w:hAnsi="Times New Roman"/>
          <w:spacing w:val="-3"/>
          <w:sz w:val="13"/>
        </w:rPr>
        <w:t xml:space="preserve">-</w:t>
      </w:r>
      <w:r>
        <w:rPr>
          <w:rFonts w:ascii="Times New Roman" w:hAnsi="Times New Roman"/>
          <w:spacing w:val="-478"/>
          <w:sz w:val="13"/>
        </w:rPr>
        <w:t xml:space="preserve">-</w:t>
      </w:r>
      <w:r>
        <w:rPr>
          <w:rFonts w:ascii="Times New Roman" w:hAnsi="Times New Roman"/>
          <w:sz w:val="13"/>
        </w:rPr>
        <w:t xml:space="preserve">---·</w:t>
      </w:r>
      <w:r>
        <w:rPr>
          <w:rFonts w:ascii="Times New Roman" w:hAnsi="Times New Roman"/>
          <w:sz w:val="12"/>
        </w:rPr>
        <w:t xml:space="preserve">----</w:t>
      </w:r>
      <w:r>
        <w:rPr>
          <w:rFonts w:ascii="Times New Roman" w:hAnsi="Times New Roman"/>
          <w:spacing w:val="-18"/>
          <w:sz w:val="12"/>
        </w:rPr>
        <w:t xml:space="preserve">-</w:t>
      </w:r>
      <w:r>
        <w:rPr>
          <w:rFonts w:ascii="Times New Roman" w:hAnsi="Times New Roman"/>
          <w:spacing w:val="-14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--·---</w:t>
      </w:r>
      <w:r>
        <w:rPr>
          <w:rFonts w:ascii="Arial" w:hAnsi="Arial"/>
          <w:sz w:val="11"/>
        </w:rPr>
        <w:t xml:space="preserve">·</w:t>
      </w:r>
      <w:r>
        <w:rPr>
          <w:rFonts w:ascii="Arial" w:hAnsi="Arial"/>
          <w:spacing w:val="-22"/>
          <w:sz w:val="11"/>
        </w:rPr>
        <w:t xml:space="preserve">·</w:t>
      </w:r>
      <w:r>
        <w:rPr>
          <w:rFonts w:ascii="Arial" w:hAnsi="Arial"/>
          <w:spacing w:val="-69"/>
          <w:sz w:val="11"/>
        </w:rPr>
        <w:t xml:space="preserve">-</w:t>
      </w:r>
      <w:r>
        <w:rPr>
          <w:rFonts w:ascii="Arial" w:hAnsi="Arial"/>
          <w:spacing w:val="-102"/>
          <w:sz w:val="11"/>
        </w:rPr>
        <w:t xml:space="preserve">-</w:t>
      </w:r>
      <w:r>
        <w:rPr>
          <w:rFonts w:ascii="Arial" w:hAnsi="Arial"/>
          <w:sz w:val="11"/>
        </w:rPr>
        <w:t xml:space="preserve">-</w:t>
      </w:r>
      <w:r>
        <w:rPr>
          <w:rFonts w:ascii="Times New Roman" w:hAnsi="Times New Roman"/>
          <w:sz w:val="18"/>
        </w:rPr>
        <w:t xml:space="preserve">--</w:t>
      </w:r>
      <w:r>
        <w:rPr>
          <w:rFonts w:ascii="Times New Roman" w:hAnsi="Times New Roman"/>
          <w:sz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6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014" w:right="0" w:firstLine="0"/>
        <w:jc w:val="center"/>
        <w:spacing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 xml:space="preserve">CONTENT</w:t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  <w:sectPr>
          <w:footnotePr/>
          <w:type w:val="continuous"/>
          <w:pgSz w:w="8820" w:h="14180" w:orient="portrait"/>
          <w:pgMar w:top="1240" w:right="400" w:bottom="280" w:left="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164" w:right="0" w:firstLine="0"/>
        <w:jc w:val="left"/>
        <w:spacing w:before="7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 xml:space="preserve">Bill</w:t>
      </w:r>
      <w:r>
        <w:rPr>
          <w:rFonts w:ascii="Times New Roman"/>
          <w:sz w:val="20"/>
        </w:rPr>
        <w:t xml:space="preserve">for</w:t>
      </w:r>
      <w:r>
        <w:rPr>
          <w:rFonts w:ascii="Times New Roman"/>
          <w:sz w:val="20"/>
        </w:rPr>
        <w:t xml:space="preserve">Introduction</w:t>
      </w:r>
      <w:r>
        <w:rPr>
          <w:rFonts w:ascii="Times New Roman"/>
          <w:sz w:val="20"/>
        </w:rPr>
        <w:t xml:space="preserve">into</w:t>
      </w:r>
      <w:r>
        <w:rPr>
          <w:rFonts w:ascii="Times New Roman"/>
          <w:sz w:val="20"/>
        </w:rPr>
        <w:t xml:space="preserve">the</w:t>
      </w:r>
      <w:r>
        <w:rPr>
          <w:rFonts w:ascii="Times New Roman"/>
          <w:sz w:val="20"/>
        </w:rPr>
        <w:t xml:space="preserve">National</w:t>
      </w:r>
      <w:r>
        <w:rPr>
          <w:rFonts w:ascii="Times New Roman"/>
          <w:sz w:val="20"/>
        </w:rPr>
        <w:t xml:space="preserve">Assembly-</w:t>
      </w:r>
      <w:r>
        <w:rPr>
          <w:rFonts w:ascii="Times New Roman"/>
          <w:sz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br w:type="column"/>
      </w:r>
      <w:r>
        <w:rPr>
          <w:rFonts w:ascii="Times New Roman"/>
          <w:sz w:val="18"/>
        </w:rPr>
      </w:r>
      <w:r/>
    </w:p>
    <w:p>
      <w:pPr>
        <w:ind w:left="0" w:right="104" w:firstLine="0"/>
        <w:jc w:val="right"/>
        <w:spacing w:before="128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 xml:space="preserve">PAGE</w:t>
      </w:r>
      <w:r/>
    </w:p>
    <w:p>
      <w:pPr>
        <w:jc w:val="right"/>
        <w:spacing w:after="0"/>
        <w:rPr>
          <w:rFonts w:ascii="Courier New" w:hAnsi="Courier New" w:cs="Courier New" w:eastAsia="Courier New"/>
          <w:sz w:val="18"/>
          <w:szCs w:val="18"/>
        </w:rPr>
        <w:sectPr>
          <w:footnotePr/>
          <w:type w:val="continuous"/>
          <w:pgSz w:w="8820" w:h="14180" w:orient="portrait"/>
          <w:pgMar w:top="1240" w:right="400" w:bottom="280" w:left="0" w:header="709" w:footer="709" w:gutter="0"/>
          <w:cols w:num="2" w:sep="0" w:space="1701" w:equalWidth="0">
            <w:col w:w="5156" w:space="1543"/>
            <w:col w:w="1721" w:space="0"/>
          </w:cols>
          <w:docGrid w:linePitch="360"/>
        </w:sectPr>
      </w:pPr>
      <w:r>
        <w:rPr>
          <w:rFonts w:ascii="Courier New" w:hAnsi="Courier New" w:cs="Courier New" w:eastAsia="Courier New"/>
          <w:sz w:val="18"/>
          <w:szCs w:val="18"/>
        </w:rPr>
      </w:r>
      <w:r/>
    </w:p>
    <w:p>
      <w:pPr>
        <w:spacing w:lineRule="auto" w:line="240" w:before="5"/>
        <w:rPr>
          <w:rFonts w:ascii="Courier New" w:hAnsi="Courier New" w:cs="Courier New" w:eastAsia="Courier New"/>
          <w:sz w:val="13"/>
          <w:szCs w:val="13"/>
        </w:rPr>
      </w:pPr>
      <w:r>
        <w:rPr>
          <w:rFonts w:ascii="Courier New" w:hAnsi="Courier New" w:cs="Courier New" w:eastAsia="Courier New"/>
          <w:sz w:val="13"/>
          <w:szCs w:val="13"/>
        </w:rPr>
      </w:r>
      <w:r/>
    </w:p>
    <w:p>
      <w:pPr>
        <w:ind w:left="1398" w:right="0" w:firstLine="0"/>
        <w:jc w:val="center"/>
        <w:spacing w:before="74"/>
        <w:tabs>
          <w:tab w:val="right" w:pos="8174" w:leader="dot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 xml:space="preserve">The</w:t>
      </w:r>
      <w:r>
        <w:rPr>
          <w:rFonts w:ascii="Times New Roman"/>
          <w:sz w:val="20"/>
        </w:rPr>
        <w:t xml:space="preserve">Nuclear</w:t>
      </w:r>
      <w:r>
        <w:rPr>
          <w:rFonts w:ascii="Times New Roman"/>
          <w:sz w:val="20"/>
        </w:rPr>
        <w:t xml:space="preserve">Regulatory</w:t>
      </w:r>
      <w:r>
        <w:rPr>
          <w:rFonts w:ascii="Times New Roman"/>
          <w:sz w:val="20"/>
        </w:rPr>
        <w:t xml:space="preserve">Bill,</w:t>
      </w:r>
      <w:r>
        <w:rPr>
          <w:rFonts w:ascii="Times New Roman"/>
          <w:sz w:val="20"/>
        </w:rPr>
        <w:t xml:space="preserve">2018</w:t>
        <w:tab/>
        <w:t xml:space="preserve">939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2967" w:right="0" w:firstLine="0"/>
        <w:jc w:val="left"/>
        <w:spacing w:lineRule="exact" w:line="175" w:before="148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spacing w:val="-816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--</w:t>
      </w:r>
      <w:r>
        <w:rPr>
          <w:rFonts w:ascii="Times New Roman" w:hAnsi="Times New Roman"/>
          <w:spacing w:val="-276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--·-·</w:t>
      </w:r>
      <w:r>
        <w:rPr>
          <w:rFonts w:ascii="Times New Roman" w:hAnsi="Times New Roman"/>
          <w:sz w:val="18"/>
        </w:rPr>
        <w:t xml:space="preserve">-</w:t>
      </w:r>
      <w:r>
        <w:rPr>
          <w:rFonts w:ascii="Arial" w:hAnsi="Arial"/>
          <w:sz w:val="9"/>
        </w:rPr>
        <w:t xml:space="preserve">..</w:t>
      </w:r>
      <w:r>
        <w:rPr>
          <w:rFonts w:ascii="Arial" w:hAnsi="Arial"/>
          <w:spacing w:val="14"/>
          <w:sz w:val="9"/>
        </w:rPr>
        <w:t xml:space="preserve">.</w:t>
      </w:r>
      <w:r>
        <w:rPr>
          <w:rFonts w:ascii="Times New Roman" w:hAnsi="Times New Roman"/>
          <w:spacing w:val="-169"/>
          <w:sz w:val="18"/>
        </w:rPr>
        <w:t xml:space="preserve">-</w:t>
      </w:r>
      <w:r>
        <w:rPr>
          <w:rFonts w:ascii="Times New Roman" w:hAnsi="Times New Roman"/>
          <w:spacing w:val="-171"/>
          <w:sz w:val="18"/>
        </w:rPr>
        <w:t xml:space="preserve">-</w:t>
      </w:r>
      <w:r>
        <w:rPr>
          <w:rFonts w:ascii="Times New Roman" w:hAnsi="Times New Roman"/>
          <w:spacing w:val="-66"/>
          <w:sz w:val="18"/>
        </w:rPr>
        <w:t xml:space="preserve">-</w:t>
      </w:r>
      <w:r>
        <w:rPr>
          <w:rFonts w:ascii="Times New Roman" w:hAnsi="Times New Roman"/>
          <w:sz w:val="18"/>
        </w:rPr>
        <w:t xml:space="preserve">-</w:t>
      </w:r>
      <w:r>
        <w:rPr>
          <w:rFonts w:ascii="Times New Roman" w:hAnsi="Times New Roman"/>
          <w:sz w:val="18"/>
        </w:rPr>
      </w:r>
      <w:r/>
    </w:p>
    <w:p>
      <w:pPr>
        <w:ind w:left="2871" w:right="0" w:firstLine="0"/>
        <w:jc w:val="left"/>
        <w:spacing w:lineRule="exact" w:line="117" w:before="0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sz w:val="13"/>
        </w:rPr>
        <w:t xml:space="preserve">PRINTED</w:t>
      </w:r>
      <w:r>
        <w:rPr>
          <w:rFonts w:ascii="Times New Roman"/>
          <w:sz w:val="13"/>
        </w:rPr>
        <w:t xml:space="preserve">AND</w:t>
      </w:r>
      <w:r>
        <w:rPr>
          <w:rFonts w:ascii="Times New Roman"/>
          <w:sz w:val="13"/>
        </w:rPr>
        <w:t xml:space="preserve">PUBLISHED</w:t>
      </w:r>
      <w:r>
        <w:rPr>
          <w:rFonts w:ascii="Times New Roman"/>
          <w:sz w:val="13"/>
        </w:rPr>
        <w:t xml:space="preserve">BY</w:t>
      </w:r>
      <w:r>
        <w:rPr>
          <w:rFonts w:ascii="Times New Roman"/>
          <w:sz w:val="13"/>
        </w:rPr>
        <w:t xml:space="preserve">THE</w:t>
      </w:r>
      <w:r>
        <w:rPr>
          <w:rFonts w:ascii="Times New Roman"/>
          <w:sz w:val="13"/>
        </w:rPr>
        <w:t xml:space="preserve">GOVERNMENT</w:t>
      </w:r>
      <w:r>
        <w:rPr>
          <w:rFonts w:ascii="Times New Roman"/>
          <w:sz w:val="13"/>
        </w:rPr>
        <w:t xml:space="preserve">PRINTER,</w:t>
      </w:r>
      <w:r>
        <w:rPr>
          <w:rFonts w:ascii="Times New Roman"/>
          <w:sz w:val="13"/>
        </w:rPr>
        <w:t xml:space="preserve">NAIROBI</w:t>
      </w:r>
      <w:r>
        <w:rPr>
          <w:rFonts w:ascii="Times New Roman"/>
          <w:sz w:val="13"/>
        </w:rPr>
      </w:r>
      <w:r/>
    </w:p>
    <w:p>
      <w:pPr>
        <w:jc w:val="left"/>
        <w:spacing w:lineRule="exact" w:line="117" w:after="0"/>
        <w:rPr>
          <w:rFonts w:ascii="Times New Roman" w:hAnsi="Times New Roman" w:cs="Times New Roman" w:eastAsia="Times New Roman"/>
          <w:sz w:val="13"/>
          <w:szCs w:val="13"/>
        </w:rPr>
        <w:sectPr>
          <w:footnotePr/>
          <w:type w:val="continuous"/>
          <w:pgSz w:w="8820" w:h="14180" w:orient="portrait"/>
          <w:pgMar w:top="1240" w:right="400" w:bottom="280" w:left="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 w:eastAsia="Times New Roman"/>
          <w:sz w:val="29"/>
          <w:szCs w:val="29"/>
        </w:rPr>
      </w:r>
      <w:r/>
    </w:p>
    <w:p>
      <w:pPr>
        <w:ind w:left="2136" w:right="1256" w:firstLine="0"/>
        <w:jc w:val="center"/>
        <w:spacing w:before="7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 xml:space="preserve">939</w:t>
      </w:r>
      <w:r/>
    </w:p>
    <w:p>
      <w:pPr>
        <w:pStyle w:val="665"/>
        <w:ind w:left="2625" w:right="854" w:hanging="631"/>
        <w:jc w:val="left"/>
        <w:spacing w:lineRule="auto" w:line="351" w:before="119"/>
      </w:pPr>
      <w:r>
        <w:t xml:space="preserve">THE</w:t>
      </w:r>
      <w:r>
        <w:t xml:space="preserve">NUCLEAR</w:t>
      </w:r>
      <w:r>
        <w:t xml:space="preserve">REGULATORY</w:t>
      </w:r>
      <w:r>
        <w:t xml:space="preserve">BILL,</w:t>
      </w:r>
      <w:r>
        <w:rPr>
          <w:spacing w:val="-3"/>
        </w:rPr>
        <w:t xml:space="preserve">2018</w:t>
      </w:r>
      <w:r>
        <w:t xml:space="preserve">ARRANGEMENT</w:t>
      </w:r>
      <w:r>
        <w:t xml:space="preserve">OF</w:t>
      </w:r>
      <w:r>
        <w:t xml:space="preserve">CLAUSES</w:t>
      </w:r>
      <w:r/>
      <w:r/>
    </w:p>
    <w:p>
      <w:pPr>
        <w:jc w:val="left"/>
        <w:spacing w:lineRule="auto" w:line="351" w:after="0"/>
        <w:sectPr>
          <w:footnotePr/>
          <w:type w:val="nextPage"/>
          <w:pgSz w:w="8800" w:h="14180" w:orient="portrait"/>
          <w:pgMar w:top="1340" w:right="1220" w:bottom="280" w:left="0" w:header="709" w:footer="709" w:gutter="0"/>
          <w:cols w:num="1" w:sep="0" w:space="1701" w:equalWidth="1"/>
          <w:docGrid w:linePitch="360"/>
        </w:sectPr>
      </w:pPr>
      <w:r/>
      <w:r/>
    </w:p>
    <w:p>
      <w:pPr>
        <w:ind w:left="0" w:right="0" w:firstLine="0"/>
        <w:jc w:val="right"/>
        <w:spacing w:lineRule="exact" w:line="259" w:before="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 xml:space="preserve">Clause</w:t>
      </w:r>
      <w:r>
        <w:rPr>
          <w:rFonts w:ascii="Times New Roman"/>
          <w:sz w:val="23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i/>
          <w:sz w:val="32"/>
          <w:szCs w:val="32"/>
        </w:rPr>
      </w:pPr>
      <w:r>
        <w:br w:type="column"/>
      </w:r>
      <w:r>
        <w:rPr>
          <w:rFonts w:ascii="Times New Roman"/>
          <w:i/>
          <w:sz w:val="32"/>
        </w:rPr>
      </w:r>
      <w:r/>
    </w:p>
    <w:p>
      <w:pPr>
        <w:ind w:left="645" w:right="0" w:firstLine="0"/>
        <w:jc w:val="left"/>
        <w:spacing w:before="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PART</w:t>
      </w:r>
      <w:r>
        <w:rPr>
          <w:rFonts w:ascii="Times New Roman"/>
          <w:spacing w:val="-1"/>
          <w:sz w:val="23"/>
        </w:rPr>
        <w:t xml:space="preserve">I-</w:t>
      </w:r>
      <w:r>
        <w:rPr>
          <w:rFonts w:ascii="Times New Roman"/>
          <w:spacing w:val="-2"/>
          <w:sz w:val="23"/>
        </w:rPr>
        <w:t xml:space="preserve">PRELIMINARY</w:t>
      </w:r>
      <w:r>
        <w:rPr>
          <w:rFonts w:ascii="Times New Roman"/>
          <w:sz w:val="23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23"/>
          <w:szCs w:val="23"/>
        </w:rPr>
        <w:sectPr>
          <w:footnotePr/>
          <w:type w:val="continuous"/>
          <w:pgSz w:w="8800" w:h="14180" w:orient="portrait"/>
          <w:pgMar w:top="1240" w:right="1220" w:bottom="280" w:left="0" w:header="709" w:footer="709" w:gutter="0"/>
          <w:cols w:num="2" w:sep="0" w:space="1701" w:equalWidth="0">
            <w:col w:w="2286" w:space="40"/>
            <w:col w:w="5254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numPr>
          <w:ilvl w:val="0"/>
          <w:numId w:val="142"/>
        </w:numPr>
        <w:ind w:left="2227" w:right="0" w:hanging="341"/>
        <w:jc w:val="left"/>
        <w:spacing w:before="103"/>
        <w:tabs>
          <w:tab w:val="left" w:pos="222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Short</w:t>
      </w:r>
      <w:r>
        <w:rPr>
          <w:rFonts w:ascii="Times New Roman"/>
          <w:sz w:val="23"/>
        </w:rPr>
        <w:t xml:space="preserve">title.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2"/>
        </w:numPr>
        <w:ind w:left="2222" w:right="0" w:hanging="355"/>
        <w:jc w:val="left"/>
        <w:spacing w:before="110"/>
        <w:tabs>
          <w:tab w:val="left" w:pos="222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Interpretation.</w:t>
      </w:r>
      <w:r/>
    </w:p>
    <w:p>
      <w:pPr>
        <w:numPr>
          <w:ilvl w:val="0"/>
          <w:numId w:val="142"/>
        </w:numPr>
        <w:ind w:left="2217" w:right="0" w:hanging="346"/>
        <w:jc w:val="left"/>
        <w:spacing w:before="117"/>
        <w:tabs>
          <w:tab w:val="left" w:pos="221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Object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purpose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Act.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2"/>
        </w:numPr>
        <w:ind w:left="2222" w:right="0" w:hanging="360"/>
        <w:jc w:val="left"/>
        <w:spacing w:before="117"/>
        <w:tabs>
          <w:tab w:val="left" w:pos="222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Application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Act.</w:t>
      </w:r>
      <w:r/>
    </w:p>
    <w:p>
      <w:pPr>
        <w:ind w:left="1748" w:right="897" w:firstLine="0"/>
        <w:jc w:val="center"/>
        <w:spacing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PART</w:t>
      </w:r>
      <w:r>
        <w:rPr>
          <w:rFonts w:ascii="Times New Roman"/>
          <w:sz w:val="23"/>
        </w:rPr>
        <w:t xml:space="preserve">II-KENYA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REGULATORY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</w:r>
      <w:r/>
    </w:p>
    <w:p>
      <w:pPr>
        <w:pStyle w:val="665"/>
        <w:numPr>
          <w:ilvl w:val="0"/>
          <w:numId w:val="142"/>
        </w:numPr>
        <w:ind w:left="2222" w:right="0" w:hanging="351"/>
        <w:jc w:val="left"/>
        <w:spacing w:lineRule="auto" w:line="240" w:after="0" w:before="113"/>
        <w:tabs>
          <w:tab w:val="left" w:pos="2223" w:leader="none"/>
        </w:tabs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0" behindDoc="0" locked="0" layoutInCell="1" allowOverlap="1">
                <wp:simplePos x="0" y="0"/>
                <wp:positionH relativeFrom="page">
                  <wp:posOffset>39119</wp:posOffset>
                </wp:positionH>
                <wp:positionV relativeFrom="line">
                  <wp:posOffset>215534</wp:posOffset>
                </wp:positionV>
                <wp:extent cx="127635" cy="469900"/>
                <wp:effectExtent l="0" t="0" r="0" b="0"/>
                <wp:wrapNone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27635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lineRule="exact" w:line="740" w:before="0"/>
                              <w:rPr>
                                <w:rFonts w:ascii="Arial" w:hAnsi="Arial" w:cs="Arial" w:eastAsia="Arial"/>
                                <w:sz w:val="74"/>
                                <w:szCs w:val="74"/>
                              </w:rPr>
                            </w:pPr>
                            <w:r>
                              <w:rPr>
                                <w:rFonts w:ascii="Arial"/>
                                <w:sz w:val="74"/>
                              </w:rPr>
                              <w:t xml:space="preserve">..</w:t>
                            </w:r>
                            <w:r>
                              <w:rPr>
                                <w:rFonts w:ascii="Arial"/>
                                <w:sz w:val="74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0pt;mso-wrap-distance-top:0.0pt;mso-wrap-distance-right:9.0pt;mso-wrap-distance-bottom:0.0pt;z-index:0;o:allowoverlap:true;o:allowincell:true;mso-position-horizontal-relative:page;margin-left:3.1pt;mso-position-horizontal:absolute;mso-position-vertical-relative:line;margin-top:17.0pt;mso-position-vertical:absolute;width:10.0pt;height:37.0pt;" coordsize="100000,100000" path="" filled="f">
                <v:path textboxrect="0,0,0,0"/>
                <v:textbox>
                  <w:txbxContent>
                    <w:p>
                      <w:pPr>
                        <w:ind w:left="0" w:right="0" w:firstLine="0"/>
                        <w:jc w:val="left"/>
                        <w:spacing w:lineRule="exact" w:line="740" w:before="0"/>
                        <w:rPr>
                          <w:rFonts w:ascii="Arial" w:hAnsi="Arial" w:cs="Arial" w:eastAsia="Arial"/>
                          <w:sz w:val="74"/>
                          <w:szCs w:val="74"/>
                        </w:rPr>
                      </w:pPr>
                      <w:r>
                        <w:rPr>
                          <w:rFonts w:ascii="Arial"/>
                          <w:sz w:val="74"/>
                        </w:rPr>
                        <w:t xml:space="preserve">..</w:t>
                      </w:r>
                      <w:r>
                        <w:rPr>
                          <w:rFonts w:ascii="Arial"/>
                          <w:sz w:val="74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Establishment</w:t>
      </w:r>
      <w:r>
        <w:t xml:space="preserve">of</w:t>
      </w:r>
      <w:r>
        <w:t xml:space="preserve">the</w:t>
      </w:r>
      <w:r>
        <w:t xml:space="preserve">Commission.</w:t>
      </w:r>
      <w:r/>
      <w:r/>
    </w:p>
    <w:p>
      <w:pPr>
        <w:numPr>
          <w:ilvl w:val="0"/>
          <w:numId w:val="142"/>
        </w:numPr>
        <w:ind w:left="2217" w:right="0" w:hanging="350"/>
        <w:jc w:val="left"/>
        <w:spacing w:before="117"/>
        <w:tabs>
          <w:tab w:val="left" w:pos="221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Functions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2"/>
        </w:numPr>
        <w:ind w:left="2222" w:right="0" w:hanging="355"/>
        <w:jc w:val="left"/>
        <w:spacing w:before="117"/>
        <w:tabs>
          <w:tab w:val="left" w:pos="222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Powers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2"/>
        </w:numPr>
        <w:ind w:left="2222" w:right="0" w:hanging="346"/>
        <w:jc w:val="left"/>
        <w:spacing w:before="113"/>
        <w:tabs>
          <w:tab w:val="left" w:pos="222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Composition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2"/>
        </w:numPr>
        <w:ind w:left="2222" w:right="0" w:hanging="355"/>
        <w:jc w:val="left"/>
        <w:spacing w:before="113"/>
        <w:tabs>
          <w:tab w:val="left" w:pos="222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Director</w:t>
      </w:r>
      <w:r>
        <w:rPr>
          <w:rFonts w:ascii="Times New Roman"/>
          <w:sz w:val="23"/>
        </w:rPr>
        <w:t xml:space="preserve">General.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2"/>
        </w:numPr>
        <w:ind w:left="2232" w:right="0" w:hanging="337"/>
        <w:jc w:val="left"/>
        <w:spacing w:before="117"/>
        <w:tabs>
          <w:tab w:val="left" w:pos="223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Staff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2"/>
        </w:numPr>
        <w:ind w:left="2227" w:right="1768" w:hanging="332"/>
        <w:jc w:val="left"/>
        <w:spacing w:lineRule="exact" w:line="258" w:before="111"/>
        <w:tabs>
          <w:tab w:val="left" w:pos="222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Conduct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business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affairs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2"/>
        </w:numPr>
        <w:ind w:left="2227" w:right="0" w:hanging="332"/>
        <w:jc w:val="left"/>
        <w:spacing w:before="101"/>
        <w:tabs>
          <w:tab w:val="left" w:pos="222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Remuneration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Chairperson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Commissioners.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2"/>
        </w:numPr>
        <w:ind w:left="2227" w:right="0" w:hanging="332"/>
        <w:jc w:val="left"/>
        <w:spacing w:before="117"/>
        <w:tabs>
          <w:tab w:val="left" w:pos="222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Protection</w:t>
      </w:r>
      <w:r>
        <w:rPr>
          <w:rFonts w:ascii="Times New Roman"/>
          <w:sz w:val="23"/>
        </w:rPr>
        <w:t xml:space="preserve">from</w:t>
      </w:r>
      <w:r>
        <w:rPr>
          <w:rFonts w:ascii="Times New Roman"/>
          <w:sz w:val="23"/>
        </w:rPr>
        <w:t xml:space="preserve">personal</w:t>
      </w:r>
      <w:r>
        <w:rPr>
          <w:rFonts w:ascii="Times New Roman"/>
          <w:sz w:val="23"/>
        </w:rPr>
        <w:t xml:space="preserve">liability.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2"/>
        </w:numPr>
        <w:ind w:left="2232" w:right="0" w:hanging="332"/>
        <w:jc w:val="left"/>
        <w:spacing w:before="113"/>
        <w:tabs>
          <w:tab w:val="left" w:pos="223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Liability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damages.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2"/>
        </w:numPr>
        <w:ind w:left="2227" w:right="0" w:hanging="327"/>
        <w:jc w:val="left"/>
        <w:spacing w:before="117"/>
        <w:tabs>
          <w:tab w:val="left" w:pos="222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Common</w:t>
      </w:r>
      <w:r>
        <w:rPr>
          <w:rFonts w:ascii="Times New Roman"/>
          <w:sz w:val="23"/>
        </w:rPr>
        <w:t xml:space="preserve">seal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Commission.</w:t>
      </w:r>
      <w:r>
        <w:rPr>
          <w:rFonts w:ascii="Times New Roman"/>
          <w:sz w:val="23"/>
        </w:rPr>
      </w:r>
      <w:r/>
    </w:p>
    <w:p>
      <w:pPr>
        <w:ind w:left="2138" w:right="1256" w:firstLine="0"/>
        <w:jc w:val="center"/>
        <w:spacing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PART</w:t>
      </w:r>
      <w:r>
        <w:rPr>
          <w:rFonts w:ascii="Times New Roman"/>
          <w:sz w:val="23"/>
        </w:rPr>
        <w:t xml:space="preserve">ID</w:t>
      </w:r>
      <w:r>
        <w:rPr>
          <w:rFonts w:ascii="Times New Roman"/>
          <w:sz w:val="23"/>
        </w:rPr>
        <w:t xml:space="preserve">-</w:t>
      </w:r>
      <w:r>
        <w:rPr>
          <w:rFonts w:ascii="Times New Roman"/>
          <w:sz w:val="23"/>
        </w:rPr>
        <w:t xml:space="preserve">FINANCIAL</w:t>
      </w:r>
      <w:r>
        <w:rPr>
          <w:rFonts w:ascii="Times New Roman"/>
          <w:sz w:val="23"/>
        </w:rPr>
        <w:t xml:space="preserve">PROVISIONS</w:t>
      </w:r>
      <w:r>
        <w:rPr>
          <w:rFonts w:ascii="Times New Roman"/>
          <w:sz w:val="23"/>
        </w:rPr>
      </w:r>
      <w:r/>
    </w:p>
    <w:p>
      <w:pPr>
        <w:numPr>
          <w:ilvl w:val="0"/>
          <w:numId w:val="142"/>
        </w:numPr>
        <w:ind w:left="2232" w:right="0" w:hanging="332"/>
        <w:jc w:val="left"/>
        <w:spacing w:before="113"/>
        <w:tabs>
          <w:tab w:val="left" w:pos="223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Funds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/>
    </w:p>
    <w:p>
      <w:pPr>
        <w:numPr>
          <w:ilvl w:val="0"/>
          <w:numId w:val="142"/>
        </w:numPr>
        <w:ind w:left="2232" w:right="0" w:hanging="332"/>
        <w:jc w:val="left"/>
        <w:spacing w:before="117"/>
        <w:tabs>
          <w:tab w:val="left" w:pos="223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Financial</w:t>
      </w:r>
      <w:r>
        <w:rPr>
          <w:rFonts w:ascii="Times New Roman"/>
          <w:sz w:val="23"/>
        </w:rPr>
        <w:t xml:space="preserve">year.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2"/>
        </w:numPr>
        <w:ind w:left="2232" w:right="0" w:hanging="332"/>
        <w:jc w:val="left"/>
        <w:spacing w:before="117"/>
        <w:tabs>
          <w:tab w:val="left" w:pos="223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Annual</w:t>
      </w:r>
      <w:r>
        <w:rPr>
          <w:rFonts w:ascii="Times New Roman"/>
          <w:sz w:val="23"/>
        </w:rPr>
        <w:t xml:space="preserve">estimates.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2"/>
        </w:numPr>
        <w:ind w:left="2236" w:right="0" w:hanging="331"/>
        <w:jc w:val="left"/>
        <w:spacing w:before="113"/>
        <w:tabs>
          <w:tab w:val="left" w:pos="223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Accounts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audit.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2"/>
        </w:numPr>
        <w:ind w:left="2232" w:right="0" w:hanging="356"/>
        <w:jc w:val="left"/>
        <w:spacing w:before="117"/>
        <w:tabs>
          <w:tab w:val="left" w:pos="223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Investment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funds.</w:t>
      </w:r>
      <w:r>
        <w:rPr>
          <w:rFonts w:ascii="Times New Roman"/>
          <w:sz w:val="23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23"/>
          <w:szCs w:val="23"/>
        </w:rPr>
        <w:sectPr>
          <w:footnotePr/>
          <w:type w:val="continuous"/>
          <w:pgSz w:w="8800" w:h="14180" w:orient="portrait"/>
          <w:pgMar w:top="1240" w:right="1220" w:bottom="280" w:left="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ind w:left="142" w:right="0" w:firstLine="0"/>
        <w:jc w:val="left"/>
        <w:spacing w:before="61"/>
        <w:tabs>
          <w:tab w:val="left" w:pos="2315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20"/>
        </w:rPr>
        <w:t xml:space="preserve">940</w:t>
        <w:tab/>
      </w:r>
      <w:r>
        <w:rPr>
          <w:rFonts w:ascii="Times New Roman"/>
          <w:i/>
          <w:position w:val="1"/>
          <w:sz w:val="19"/>
        </w:rPr>
        <w:t xml:space="preserve">The</w:t>
      </w:r>
      <w:r>
        <w:rPr>
          <w:rFonts w:ascii="Times New Roman"/>
          <w:i/>
          <w:position w:val="1"/>
          <w:sz w:val="19"/>
        </w:rPr>
        <w:t xml:space="preserve">Nuclear</w:t>
      </w:r>
      <w:r>
        <w:rPr>
          <w:rFonts w:ascii="Times New Roman"/>
          <w:i/>
          <w:position w:val="1"/>
          <w:sz w:val="19"/>
        </w:rPr>
        <w:t xml:space="preserve">Regulatory</w:t>
      </w:r>
      <w:r>
        <w:rPr>
          <w:rFonts w:ascii="Times New Roman"/>
          <w:i/>
          <w:position w:val="1"/>
          <w:sz w:val="19"/>
        </w:rPr>
        <w:t xml:space="preserve">Bill,</w:t>
      </w:r>
      <w:r>
        <w:rPr>
          <w:rFonts w:ascii="Times New Roman"/>
          <w:i/>
          <w:position w:val="1"/>
          <w:sz w:val="19"/>
        </w:rPr>
        <w:t xml:space="preserve">2018</w:t>
      </w:r>
      <w:r>
        <w:rPr>
          <w:rFonts w:ascii="Times New Roman"/>
          <w:sz w:val="19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i/>
          <w:sz w:val="22"/>
          <w:szCs w:val="22"/>
        </w:rPr>
      </w:pPr>
      <w:r>
        <w:rPr>
          <w:rFonts w:ascii="Times New Roman" w:hAnsi="Times New Roman" w:cs="Times New Roman" w:eastAsia="Times New Roman"/>
          <w:i/>
          <w:sz w:val="22"/>
          <w:szCs w:val="22"/>
        </w:rPr>
      </w:r>
      <w:r/>
    </w:p>
    <w:p>
      <w:pPr>
        <w:pStyle w:val="661"/>
        <w:ind w:left="817" w:right="3464" w:firstLine="23"/>
        <w:jc w:val="both"/>
        <w:spacing w:lineRule="exact" w:line="258"/>
      </w:pPr>
      <w:r>
        <w:t xml:space="preserve">PART</w:t>
      </w:r>
      <w:r>
        <w:t xml:space="preserve">IV</w:t>
      </w:r>
      <w:r>
        <w:rPr>
          <w:spacing w:val="-14"/>
        </w:rPr>
        <w:t xml:space="preserve">-</w:t>
      </w:r>
      <w:r>
        <w:t xml:space="preserve">REGULATORY</w:t>
      </w:r>
      <w:r>
        <w:t xml:space="preserve">CONTROL:</w:t>
      </w:r>
      <w:r>
        <w:t xml:space="preserve">NOTIFICATIONS,</w:t>
      </w:r>
      <w:r>
        <w:t xml:space="preserve">AUTHORIZATIONS,</w:t>
      </w:r>
      <w:r>
        <w:t xml:space="preserve">INSPECTIONS</w:t>
      </w:r>
      <w:r>
        <w:t xml:space="preserve">AND</w:t>
      </w:r>
      <w:r>
        <w:t xml:space="preserve">ENFORCEMENT</w:t>
      </w:r>
      <w:r/>
      <w:r/>
    </w:p>
    <w:p>
      <w:pPr>
        <w:pStyle w:val="665"/>
        <w:numPr>
          <w:ilvl w:val="0"/>
          <w:numId w:val="142"/>
        </w:numPr>
        <w:ind w:left="956" w:right="0" w:hanging="354"/>
        <w:jc w:val="left"/>
        <w:spacing w:lineRule="auto" w:line="240" w:after="0" w:before="136"/>
        <w:tabs>
          <w:tab w:val="left" w:pos="957" w:leader="none"/>
        </w:tabs>
      </w:pPr>
      <w:r>
        <w:t xml:space="preserve">Notifications.</w:t>
      </w:r>
      <w:r/>
    </w:p>
    <w:p>
      <w:pPr>
        <w:numPr>
          <w:ilvl w:val="0"/>
          <w:numId w:val="142"/>
        </w:numPr>
        <w:ind w:left="956" w:right="0" w:hanging="359"/>
        <w:jc w:val="left"/>
        <w:spacing w:before="138"/>
        <w:tabs>
          <w:tab w:val="left" w:pos="95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Authorization.</w:t>
      </w:r>
      <w:r/>
    </w:p>
    <w:p>
      <w:pPr>
        <w:numPr>
          <w:ilvl w:val="0"/>
          <w:numId w:val="141"/>
        </w:numPr>
        <w:ind w:left="951" w:right="0" w:hanging="359"/>
        <w:jc w:val="left"/>
        <w:spacing w:before="138"/>
        <w:tabs>
          <w:tab w:val="left" w:pos="94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Categories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authorization.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1"/>
        </w:numPr>
        <w:ind w:left="951" w:right="3625" w:hanging="359"/>
        <w:jc w:val="left"/>
        <w:spacing w:before="138"/>
        <w:tabs>
          <w:tab w:val="left" w:pos="95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Suspension,</w:t>
      </w:r>
      <w:r>
        <w:rPr>
          <w:rFonts w:ascii="Times New Roman"/>
          <w:sz w:val="23"/>
        </w:rPr>
        <w:t xml:space="preserve">revocation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modification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authorization.</w:t>
      </w:r>
      <w:r/>
    </w:p>
    <w:p>
      <w:pPr>
        <w:numPr>
          <w:ilvl w:val="0"/>
          <w:numId w:val="141"/>
        </w:numPr>
        <w:ind w:left="951" w:right="0" w:hanging="359"/>
        <w:jc w:val="left"/>
        <w:spacing w:before="138"/>
        <w:tabs>
          <w:tab w:val="left" w:pos="95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Primary</w:t>
      </w:r>
      <w:r>
        <w:rPr>
          <w:rFonts w:ascii="Times New Roman"/>
          <w:sz w:val="23"/>
        </w:rPr>
        <w:t xml:space="preserve">responsibility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safety.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1"/>
        </w:numPr>
        <w:ind w:left="951" w:right="0" w:hanging="354"/>
        <w:jc w:val="left"/>
        <w:spacing w:before="138"/>
        <w:tabs>
          <w:tab w:val="left" w:pos="95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Right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review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decision.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1"/>
        </w:numPr>
        <w:ind w:left="946" w:right="0" w:hanging="359"/>
        <w:jc w:val="left"/>
        <w:spacing w:before="133"/>
        <w:tabs>
          <w:tab w:val="left" w:pos="94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Inspection</w:t>
      </w:r>
      <w:r>
        <w:rPr>
          <w:rFonts w:ascii="Times New Roman"/>
          <w:sz w:val="23"/>
        </w:rPr>
        <w:t xml:space="preserve">objectives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programme.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1"/>
        </w:numPr>
        <w:ind w:left="946" w:right="0" w:hanging="359"/>
        <w:jc w:val="left"/>
        <w:spacing w:before="138"/>
        <w:tabs>
          <w:tab w:val="left" w:pos="94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Appointment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inspectors.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1"/>
        </w:numPr>
        <w:ind w:left="946" w:right="0" w:hanging="354"/>
        <w:jc w:val="left"/>
        <w:spacing w:before="138"/>
        <w:tabs>
          <w:tab w:val="left" w:pos="94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Powers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inspectors.</w:t>
      </w:r>
      <w:r>
        <w:rPr>
          <w:rFonts w:ascii="Times New Roman"/>
          <w:sz w:val="23"/>
        </w:rPr>
      </w:r>
      <w:r/>
    </w:p>
    <w:p>
      <w:pPr>
        <w:ind w:left="587" w:right="-32" w:firstLine="0"/>
        <w:jc w:val="left"/>
        <w:spacing w:lineRule="exact" w:line="129" w:before="34"/>
        <w:tabs>
          <w:tab w:val="left" w:pos="8411" w:leader="none"/>
        </w:tabs>
        <w:rPr>
          <w:rFonts w:ascii="Times New Roman" w:hAnsi="Times New Roman" w:cs="Times New Roman" w:eastAsia="Times New Roman"/>
          <w:sz w:val="72"/>
          <w:szCs w:val="72"/>
        </w:rPr>
      </w:pPr>
      <w:r>
        <w:rPr>
          <w:rFonts w:ascii="Times New Roman"/>
          <w:sz w:val="23"/>
        </w:rPr>
        <w:t xml:space="preserve">31.</w:t>
      </w:r>
      <w:r>
        <w:rPr>
          <w:rFonts w:ascii="Times New Roman"/>
          <w:sz w:val="23"/>
        </w:rPr>
        <w:t xml:space="preserve">Oversight</w:t>
      </w:r>
      <w:r>
        <w:rPr>
          <w:rFonts w:ascii="Times New Roman"/>
          <w:sz w:val="23"/>
        </w:rPr>
        <w:t xml:space="preserve">role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Commission.</w:t>
        <w:tab/>
      </w:r>
      <w:r>
        <w:rPr>
          <w:rFonts w:ascii="Times New Roman"/>
          <w:position w:val="4"/>
          <w:sz w:val="72"/>
        </w:rPr>
        <w:t xml:space="preserve">..</w:t>
      </w:r>
      <w:r>
        <w:rPr>
          <w:rFonts w:ascii="Times New Roman"/>
          <w:sz w:val="72"/>
        </w:rPr>
      </w:r>
      <w:r/>
    </w:p>
    <w:p>
      <w:pPr>
        <w:ind w:left="587" w:right="0" w:firstLine="0"/>
        <w:jc w:val="left"/>
        <w:spacing w:lineRule="exact" w:line="235" w:before="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pacing w:val="-8"/>
          <w:sz w:val="23"/>
        </w:rPr>
        <w:t xml:space="preserve">3</w:t>
      </w:r>
      <w:r>
        <w:rPr>
          <w:rFonts w:ascii="Times New Roman"/>
          <w:spacing w:val="-7"/>
          <w:sz w:val="23"/>
        </w:rPr>
        <w:t xml:space="preserve">0.</w:t>
      </w:r>
      <w:r>
        <w:rPr>
          <w:rFonts w:ascii="Times New Roman"/>
          <w:sz w:val="23"/>
        </w:rPr>
        <w:t xml:space="preserve">Enforcement.</w:t>
      </w:r>
      <w:r>
        <w:rPr>
          <w:rFonts w:ascii="Times New Roman"/>
          <w:sz w:val="23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6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370" w:right="3033" w:firstLine="0"/>
        <w:jc w:val="center"/>
        <w:spacing w:before="67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 xml:space="preserve">PART</w:t>
      </w:r>
      <w:r>
        <w:rPr>
          <w:rFonts w:ascii="Times New Roman"/>
          <w:sz w:val="25"/>
        </w:rPr>
        <w:t xml:space="preserve">V-</w:t>
      </w:r>
      <w:r>
        <w:rPr>
          <w:rFonts w:ascii="Times New Roman"/>
          <w:spacing w:val="1"/>
          <w:sz w:val="25"/>
        </w:rPr>
        <w:t xml:space="preserve">RADIATION</w:t>
      </w:r>
      <w:r>
        <w:rPr>
          <w:rFonts w:ascii="Times New Roman"/>
          <w:sz w:val="25"/>
        </w:rPr>
        <w:t xml:space="preserve">PROTECTION</w:t>
      </w:r>
      <w:r/>
    </w:p>
    <w:p>
      <w:pPr>
        <w:numPr>
          <w:ilvl w:val="0"/>
          <w:numId w:val="140"/>
        </w:numPr>
        <w:ind w:left="937" w:right="0" w:hanging="354"/>
        <w:jc w:val="left"/>
        <w:spacing w:before="129"/>
        <w:tabs>
          <w:tab w:val="left" w:pos="93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Regulatory</w:t>
      </w:r>
      <w:r>
        <w:rPr>
          <w:rFonts w:ascii="Times New Roman"/>
          <w:sz w:val="23"/>
        </w:rPr>
        <w:t xml:space="preserve">control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radiation</w:t>
      </w:r>
      <w:r>
        <w:rPr>
          <w:rFonts w:ascii="Times New Roman"/>
          <w:sz w:val="23"/>
        </w:rPr>
        <w:t xml:space="preserve">protection.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37" w:right="0" w:hanging="354"/>
        <w:jc w:val="left"/>
        <w:spacing w:before="128"/>
        <w:tabs>
          <w:tab w:val="left" w:pos="93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Radiation</w:t>
      </w:r>
      <w:r>
        <w:rPr>
          <w:rFonts w:ascii="Times New Roman"/>
          <w:sz w:val="23"/>
        </w:rPr>
        <w:t xml:space="preserve">protection</w:t>
      </w:r>
      <w:r>
        <w:rPr>
          <w:rFonts w:ascii="Times New Roman"/>
          <w:sz w:val="23"/>
        </w:rPr>
        <w:t xml:space="preserve">requirements.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37" w:right="0" w:hanging="350"/>
        <w:jc w:val="left"/>
        <w:spacing w:before="138"/>
        <w:tabs>
          <w:tab w:val="left" w:pos="93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Consumer</w:t>
      </w:r>
      <w:r>
        <w:rPr>
          <w:rFonts w:ascii="Times New Roman"/>
          <w:sz w:val="23"/>
        </w:rPr>
        <w:t xml:space="preserve">products.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37" w:right="0" w:hanging="354"/>
        <w:jc w:val="left"/>
        <w:spacing w:before="138"/>
        <w:tabs>
          <w:tab w:val="left" w:pos="93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Medical</w:t>
      </w:r>
      <w:r>
        <w:rPr>
          <w:rFonts w:ascii="Times New Roman"/>
          <w:sz w:val="23"/>
        </w:rPr>
        <w:t xml:space="preserve">exposure.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37" w:right="3517" w:hanging="354"/>
        <w:jc w:val="left"/>
        <w:spacing w:lineRule="exact" w:line="254" w:before="149"/>
        <w:tabs>
          <w:tab w:val="left" w:pos="93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 xml:space="preserve">Intended</w:t>
      </w:r>
      <w:r>
        <w:rPr>
          <w:rFonts w:ascii="Times New Roman" w:hAnsi="Times New Roman"/>
          <w:sz w:val="23"/>
        </w:rPr>
        <w:t xml:space="preserve">radiological</w:t>
      </w:r>
      <w:r>
        <w:rPr>
          <w:rFonts w:ascii="Times New Roman" w:hAnsi="Times New Roman"/>
          <w:sz w:val="23"/>
        </w:rPr>
        <w:t xml:space="preserve">exposures</w:t>
      </w:r>
      <w:r>
        <w:rPr>
          <w:rFonts w:ascii="Times New Roman" w:hAnsi="Times New Roman"/>
          <w:sz w:val="23"/>
        </w:rPr>
        <w:t xml:space="preserve">with</w:t>
      </w:r>
      <w:r>
        <w:rPr>
          <w:rFonts w:ascii="Times New Roman" w:hAnsi="Times New Roman"/>
          <w:sz w:val="23"/>
        </w:rPr>
        <w:t xml:space="preserve">trans­</w:t>
      </w:r>
      <w:r>
        <w:rPr>
          <w:rFonts w:ascii="Times New Roman" w:hAnsi="Times New Roman"/>
          <w:sz w:val="23"/>
        </w:rPr>
        <w:t xml:space="preserve">boundary</w:t>
      </w:r>
      <w:r>
        <w:rPr>
          <w:rFonts w:ascii="Times New Roman" w:hAnsi="Times New Roman"/>
          <w:sz w:val="23"/>
        </w:rPr>
        <w:t xml:space="preserve">effects.</w:t>
      </w:r>
      <w:r>
        <w:rPr>
          <w:rFonts w:ascii="Times New Roman" w:hAnsi="Times New Roman"/>
          <w:sz w:val="23"/>
        </w:rPr>
      </w:r>
      <w:r/>
    </w:p>
    <w:p>
      <w:pPr>
        <w:ind w:left="370" w:right="3036" w:firstLine="0"/>
        <w:jc w:val="center"/>
        <w:spacing w:lineRule="exact" w:line="258" w:before="150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 xml:space="preserve">PART</w:t>
      </w:r>
      <w:r>
        <w:rPr>
          <w:rFonts w:ascii="Times New Roman"/>
          <w:sz w:val="25"/>
        </w:rPr>
        <w:t xml:space="preserve">VI-</w:t>
      </w:r>
      <w:r>
        <w:rPr>
          <w:rFonts w:ascii="Times New Roman"/>
          <w:spacing w:val="1"/>
          <w:sz w:val="25"/>
        </w:rPr>
        <w:t xml:space="preserve">SAFETY</w:t>
      </w:r>
      <w:r>
        <w:rPr>
          <w:rFonts w:ascii="Times New Roman"/>
          <w:sz w:val="25"/>
        </w:rPr>
        <w:t xml:space="preserve">OF</w:t>
      </w:r>
      <w:r>
        <w:rPr>
          <w:rFonts w:ascii="Times New Roman"/>
          <w:sz w:val="25"/>
        </w:rPr>
        <w:t xml:space="preserve">RADIATION</w:t>
      </w:r>
      <w:r>
        <w:rPr>
          <w:rFonts w:ascii="Times New Roman"/>
          <w:sz w:val="25"/>
        </w:rPr>
        <w:t xml:space="preserve">SOURCES</w:t>
      </w:r>
      <w:r>
        <w:rPr>
          <w:rFonts w:ascii="Times New Roman"/>
          <w:sz w:val="25"/>
        </w:rPr>
        <w:t xml:space="preserve">AND</w:t>
      </w:r>
      <w:r>
        <w:rPr>
          <w:rFonts w:ascii="Times New Roman"/>
          <w:sz w:val="25"/>
        </w:rPr>
        <w:t xml:space="preserve">FACILITIES</w:t>
      </w:r>
      <w:r>
        <w:rPr>
          <w:rFonts w:ascii="Times New Roman"/>
          <w:sz w:val="25"/>
        </w:rPr>
      </w:r>
      <w:r/>
    </w:p>
    <w:p>
      <w:pPr>
        <w:numPr>
          <w:ilvl w:val="0"/>
          <w:numId w:val="140"/>
        </w:numPr>
        <w:ind w:left="927" w:right="0" w:hanging="359"/>
        <w:jc w:val="left"/>
        <w:spacing w:before="131"/>
        <w:tabs>
          <w:tab w:val="left" w:pos="92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Control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radiation</w:t>
      </w:r>
      <w:r>
        <w:rPr>
          <w:rFonts w:ascii="Times New Roman"/>
          <w:sz w:val="23"/>
        </w:rPr>
        <w:t xml:space="preserve">sources.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27" w:right="0" w:hanging="354"/>
        <w:jc w:val="left"/>
        <w:spacing w:before="138"/>
        <w:tabs>
          <w:tab w:val="left" w:pos="92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Responsibility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safety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radiation</w:t>
      </w:r>
      <w:r>
        <w:rPr>
          <w:rFonts w:ascii="Times New Roman"/>
          <w:sz w:val="23"/>
        </w:rPr>
        <w:t xml:space="preserve">sources.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27" w:right="0" w:hanging="354"/>
        <w:jc w:val="left"/>
        <w:spacing w:before="119"/>
        <w:tabs>
          <w:tab w:val="left" w:pos="92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National</w:t>
      </w:r>
      <w:r>
        <w:rPr>
          <w:rFonts w:ascii="Times New Roman"/>
          <w:sz w:val="23"/>
        </w:rPr>
        <w:t xml:space="preserve">register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radiation</w:t>
      </w:r>
      <w:r>
        <w:rPr>
          <w:rFonts w:ascii="Times New Roman"/>
          <w:sz w:val="23"/>
        </w:rPr>
        <w:t xml:space="preserve">sources.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22" w:right="0" w:hanging="363"/>
        <w:jc w:val="left"/>
        <w:spacing w:before="128"/>
        <w:tabs>
          <w:tab w:val="left" w:pos="92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Report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loss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radiation</w:t>
      </w:r>
      <w:r>
        <w:rPr>
          <w:rFonts w:ascii="Times New Roman"/>
          <w:sz w:val="23"/>
        </w:rPr>
        <w:t xml:space="preserve">source.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22" w:right="0" w:hanging="359"/>
        <w:jc w:val="left"/>
        <w:spacing w:before="128"/>
        <w:tabs>
          <w:tab w:val="left" w:pos="92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Orphan</w:t>
      </w:r>
      <w:r>
        <w:rPr>
          <w:rFonts w:ascii="Times New Roman"/>
          <w:sz w:val="23"/>
        </w:rPr>
        <w:t xml:space="preserve">sources.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13" w:right="0" w:hanging="364"/>
        <w:jc w:val="left"/>
        <w:spacing w:before="133"/>
        <w:tabs>
          <w:tab w:val="left" w:pos="91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Mining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milling</w:t>
      </w:r>
      <w:r>
        <w:rPr>
          <w:rFonts w:ascii="Times New Roman"/>
          <w:sz w:val="23"/>
        </w:rPr>
        <w:t xml:space="preserve">licenses.</w:t>
      </w:r>
      <w:r>
        <w:rPr>
          <w:rFonts w:ascii="Times New Roman"/>
          <w:sz w:val="23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23"/>
          <w:szCs w:val="23"/>
        </w:rPr>
        <w:sectPr>
          <w:footnotePr/>
          <w:type w:val="nextPage"/>
          <w:pgSz w:w="8800" w:h="14200" w:orient="portrait"/>
          <w:pgMar w:top="720" w:right="0" w:bottom="280" w:left="24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ind w:left="2308" w:right="0" w:firstLine="0"/>
        <w:jc w:val="left"/>
        <w:spacing w:before="54"/>
        <w:tabs>
          <w:tab w:val="right" w:pos="7085" w:leader="none"/>
        </w:tabs>
        <w:rPr>
          <w:rFonts w:ascii="Arial" w:hAnsi="Arial" w:cs="Arial" w:eastAsia="Arial"/>
          <w:sz w:val="18"/>
          <w:szCs w:val="18"/>
        </w:rPr>
      </w:pPr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z w:val="19"/>
        </w:rPr>
        <w:t xml:space="preserve">Nuclear</w:t>
      </w:r>
      <w:r>
        <w:rPr>
          <w:rFonts w:ascii="Times New Roman"/>
          <w:i/>
          <w:sz w:val="19"/>
        </w:rPr>
        <w:t xml:space="preserve">Regulatory</w:t>
      </w:r>
      <w:r>
        <w:rPr>
          <w:rFonts w:ascii="Times New Roman"/>
          <w:i/>
          <w:sz w:val="19"/>
        </w:rPr>
        <w:t xml:space="preserve">Bill,</w:t>
      </w:r>
      <w:r>
        <w:rPr>
          <w:rFonts w:ascii="Times New Roman"/>
          <w:i/>
          <w:sz w:val="19"/>
        </w:rPr>
        <w:t xml:space="preserve">2018</w:t>
      </w:r>
      <w:r>
        <w:rPr>
          <w:rFonts w:ascii="Arial"/>
          <w:sz w:val="18"/>
        </w:rPr>
        <w:tab/>
      </w:r>
      <w:r>
        <w:rPr>
          <w:rFonts w:ascii="Arial"/>
          <w:sz w:val="18"/>
        </w:rPr>
        <w:t xml:space="preserve">941</w:t>
      </w:r>
      <w:r>
        <w:rPr>
          <w:rFonts w:ascii="Arial"/>
          <w:sz w:val="18"/>
        </w:rPr>
      </w:r>
      <w:r/>
    </w:p>
    <w:p>
      <w:pPr>
        <w:spacing w:lineRule="auto" w:line="240" w:before="9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pStyle w:val="661"/>
        <w:ind w:left="159" w:right="1637"/>
        <w:jc w:val="center"/>
        <w:spacing w:lineRule="exact" w:line="264"/>
      </w:pPr>
      <w:r>
        <w:t xml:space="preserve">PART</w:t>
      </w:r>
      <w:r>
        <w:rPr>
          <w:spacing w:val="1"/>
        </w:rPr>
        <w:t xml:space="preserve">VII-</w:t>
      </w:r>
      <w:r>
        <w:rPr>
          <w:spacing w:val="2"/>
        </w:rPr>
        <w:t xml:space="preserve">SAFETY</w:t>
      </w:r>
      <w:r>
        <w:t xml:space="preserve">OF</w:t>
      </w:r>
      <w:r>
        <w:t xml:space="preserve">NUCLEAR</w:t>
      </w:r>
      <w:r>
        <w:t xml:space="preserve">FACILITIES</w:t>
      </w:r>
      <w:r>
        <w:t xml:space="preserve">AND</w:t>
      </w:r>
      <w:r>
        <w:t xml:space="preserve">DECOMMISSIONING</w:t>
      </w:r>
      <w:r/>
      <w:r/>
    </w:p>
    <w:p>
      <w:pPr>
        <w:pStyle w:val="665"/>
        <w:numPr>
          <w:ilvl w:val="0"/>
          <w:numId w:val="140"/>
        </w:numPr>
        <w:ind w:left="935" w:right="0" w:hanging="363"/>
        <w:jc w:val="left"/>
        <w:spacing w:lineRule="auto" w:line="240" w:after="0" w:before="116"/>
        <w:tabs>
          <w:tab w:val="left" w:pos="936" w:leader="none"/>
        </w:tabs>
      </w:pPr>
      <w:r>
        <w:t xml:space="preserve">Authorization</w:t>
      </w:r>
      <w:r>
        <w:t xml:space="preserve">for</w:t>
      </w:r>
      <w:r>
        <w:t xml:space="preserve">nuclear</w:t>
      </w:r>
      <w:r>
        <w:t xml:space="preserve">facilities.</w:t>
      </w:r>
      <w:r/>
      <w:r/>
    </w:p>
    <w:p>
      <w:pPr>
        <w:numPr>
          <w:ilvl w:val="0"/>
          <w:numId w:val="140"/>
        </w:numPr>
        <w:ind w:left="930" w:right="0" w:hanging="363"/>
        <w:jc w:val="left"/>
        <w:spacing w:before="114"/>
        <w:tabs>
          <w:tab w:val="left" w:pos="9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Responsibility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safety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facilities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activities.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35" w:right="0" w:hanging="368"/>
        <w:jc w:val="left"/>
        <w:spacing w:before="119"/>
        <w:tabs>
          <w:tab w:val="left" w:pos="9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Site</w:t>
      </w:r>
      <w:r>
        <w:rPr>
          <w:rFonts w:ascii="Times New Roman"/>
          <w:sz w:val="23"/>
        </w:rPr>
        <w:t xml:space="preserve">evaluation.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30" w:right="0" w:hanging="363"/>
        <w:jc w:val="left"/>
        <w:spacing w:before="114"/>
        <w:tabs>
          <w:tab w:val="left" w:pos="9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Authorization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construction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operations.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35" w:right="0" w:hanging="368"/>
        <w:jc w:val="left"/>
        <w:spacing w:before="124"/>
        <w:tabs>
          <w:tab w:val="left" w:pos="9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Extended</w:t>
      </w:r>
      <w:r>
        <w:rPr>
          <w:rFonts w:ascii="Times New Roman"/>
          <w:sz w:val="23"/>
        </w:rPr>
        <w:t xml:space="preserve">shutdown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reactors.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35" w:right="0" w:hanging="363"/>
        <w:jc w:val="left"/>
        <w:spacing w:before="114"/>
        <w:tabs>
          <w:tab w:val="left" w:pos="9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Decommissioning</w:t>
      </w:r>
      <w:r>
        <w:rPr>
          <w:rFonts w:ascii="Times New Roman"/>
          <w:sz w:val="23"/>
        </w:rPr>
        <w:t xml:space="preserve">requirements.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40" w:right="0" w:hanging="368"/>
        <w:jc w:val="left"/>
        <w:spacing w:before="119"/>
        <w:tabs>
          <w:tab w:val="left" w:pos="94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Decommissioning</w:t>
      </w:r>
      <w:r>
        <w:rPr>
          <w:rFonts w:ascii="Times New Roman"/>
          <w:sz w:val="23"/>
        </w:rPr>
        <w:t xml:space="preserve">plan.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40" w:right="0" w:hanging="359"/>
        <w:jc w:val="left"/>
        <w:spacing w:before="114"/>
        <w:tabs>
          <w:tab w:val="left" w:pos="94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Decommissioning</w:t>
      </w:r>
      <w:r>
        <w:rPr>
          <w:rFonts w:ascii="Times New Roman"/>
          <w:sz w:val="23"/>
        </w:rPr>
        <w:t xml:space="preserve">responsibilities.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35" w:right="0" w:hanging="354"/>
        <w:jc w:val="left"/>
        <w:spacing w:before="119"/>
        <w:tabs>
          <w:tab w:val="left" w:pos="9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Finances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decommissioning.</w:t>
      </w:r>
      <w:r>
        <w:rPr>
          <w:rFonts w:ascii="Times New Roman"/>
          <w:sz w:val="23"/>
        </w:rPr>
      </w:r>
      <w:r/>
    </w:p>
    <w:p>
      <w:pPr>
        <w:ind w:left="710" w:right="0" w:firstLine="0"/>
        <w:jc w:val="left"/>
        <w:spacing w:before="95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 xml:space="preserve">PART   vm-</w:t>
      </w:r>
      <w:r>
        <w:rPr>
          <w:rFonts w:ascii="Times New Roman"/>
          <w:spacing w:val="1"/>
          <w:sz w:val="25"/>
        </w:rPr>
        <w:t xml:space="preserve">DECOMMISSIONING</w:t>
      </w:r>
      <w:r>
        <w:rPr>
          <w:rFonts w:ascii="Times New Roman"/>
          <w:sz w:val="25"/>
        </w:rPr>
        <w:t xml:space="preserve">FUND</w:t>
      </w:r>
      <w:r>
        <w:rPr>
          <w:rFonts w:ascii="Times New Roman"/>
          <w:sz w:val="25"/>
        </w:rPr>
      </w:r>
      <w:r/>
    </w:p>
    <w:p>
      <w:pPr>
        <w:numPr>
          <w:ilvl w:val="0"/>
          <w:numId w:val="140"/>
        </w:numPr>
        <w:ind w:left="940" w:right="0" w:hanging="354"/>
        <w:jc w:val="left"/>
        <w:spacing w:before="119"/>
        <w:tabs>
          <w:tab w:val="left" w:pos="94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Establishment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Fund.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50" w:right="0" w:hanging="364"/>
        <w:jc w:val="left"/>
        <w:spacing w:before="114"/>
        <w:tabs>
          <w:tab w:val="left" w:pos="95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Sources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funds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Fund.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50" w:right="0" w:hanging="359"/>
        <w:jc w:val="left"/>
        <w:spacing w:before="119"/>
        <w:tabs>
          <w:tab w:val="left" w:pos="95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Administration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Fund.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50" w:right="0" w:hanging="354"/>
        <w:jc w:val="left"/>
        <w:spacing w:before="114"/>
        <w:tabs>
          <w:tab w:val="left" w:pos="95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Functions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Fund.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50" w:right="0" w:hanging="354"/>
        <w:jc w:val="left"/>
        <w:spacing w:before="114"/>
        <w:tabs>
          <w:tab w:val="left" w:pos="95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Other</w:t>
      </w:r>
      <w:r>
        <w:rPr>
          <w:rFonts w:ascii="Times New Roman"/>
          <w:sz w:val="23"/>
        </w:rPr>
        <w:t xml:space="preserve">matters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3"/>
        </w:rPr>
        <w:t xml:space="preserve">prescribed.</w:t>
      </w:r>
      <w:r>
        <w:rPr>
          <w:rFonts w:ascii="Times New Roman"/>
          <w:sz w:val="23"/>
        </w:rPr>
      </w:r>
      <w:r/>
    </w:p>
    <w:p>
      <w:pPr>
        <w:ind w:left="219" w:right="1637" w:firstLine="0"/>
        <w:jc w:val="center"/>
        <w:spacing w:lineRule="exact" w:line="254" w:before="125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 xml:space="preserve">PART</w:t>
      </w:r>
      <w:r>
        <w:rPr>
          <w:rFonts w:ascii="Times New Roman"/>
          <w:sz w:val="25"/>
        </w:rPr>
        <w:t xml:space="preserve">IX-EMERGENCY</w:t>
      </w:r>
      <w:r>
        <w:rPr>
          <w:rFonts w:ascii="Times New Roman"/>
          <w:sz w:val="25"/>
        </w:rPr>
        <w:t xml:space="preserve">PREPAREDNESS</w:t>
      </w:r>
      <w:r>
        <w:rPr>
          <w:rFonts w:ascii="Times New Roman"/>
          <w:sz w:val="25"/>
        </w:rPr>
        <w:t xml:space="preserve">AND</w:t>
      </w:r>
      <w:r>
        <w:rPr>
          <w:rFonts w:ascii="Times New Roman"/>
          <w:sz w:val="25"/>
        </w:rPr>
        <w:t xml:space="preserve">RESPONSE</w:t>
      </w:r>
      <w:r>
        <w:rPr>
          <w:rFonts w:ascii="Times New Roman"/>
          <w:sz w:val="25"/>
        </w:rPr>
      </w:r>
      <w:r/>
    </w:p>
    <w:p>
      <w:pPr>
        <w:numPr>
          <w:ilvl w:val="0"/>
          <w:numId w:val="140"/>
        </w:numPr>
        <w:ind w:left="959" w:right="0" w:hanging="359"/>
        <w:jc w:val="left"/>
        <w:spacing w:before="113"/>
        <w:tabs>
          <w:tab w:val="left" w:pos="9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Role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69" w:right="1786" w:hanging="364"/>
        <w:jc w:val="left"/>
        <w:spacing w:lineRule="exact" w:line="258" w:before="113"/>
        <w:tabs>
          <w:tab w:val="left" w:pos="96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Failure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z w:val="23"/>
        </w:rPr>
        <w:t xml:space="preserve">an</w:t>
      </w:r>
      <w:r>
        <w:rPr>
          <w:rFonts w:ascii="Times New Roman"/>
          <w:sz w:val="23"/>
        </w:rPr>
        <w:t xml:space="preserve">applicant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develop</w:t>
      </w:r>
      <w:r>
        <w:rPr>
          <w:rFonts w:ascii="Times New Roman"/>
          <w:sz w:val="23"/>
        </w:rPr>
        <w:t xml:space="preserve">an</w:t>
      </w:r>
      <w:r>
        <w:rPr>
          <w:rFonts w:ascii="Times New Roman"/>
          <w:sz w:val="23"/>
        </w:rPr>
        <w:t xml:space="preserve">emergency</w:t>
      </w:r>
      <w:r>
        <w:rPr>
          <w:rFonts w:ascii="Times New Roman"/>
          <w:sz w:val="23"/>
        </w:rPr>
        <w:t xml:space="preserve">preparedness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response</w:t>
      </w:r>
      <w:r>
        <w:rPr>
          <w:rFonts w:ascii="Times New Roman"/>
          <w:sz w:val="23"/>
        </w:rPr>
        <w:t xml:space="preserve">plan.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69" w:right="0" w:hanging="359"/>
        <w:jc w:val="left"/>
        <w:spacing w:before="112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Emergency</w:t>
      </w:r>
      <w:r>
        <w:rPr>
          <w:rFonts w:ascii="Times New Roman"/>
          <w:sz w:val="23"/>
        </w:rPr>
        <w:t xml:space="preserve">preparedness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response.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69" w:right="1839" w:hanging="359"/>
        <w:jc w:val="left"/>
        <w:spacing w:lineRule="auto" w:line="247" w:before="114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Implementation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emergency</w:t>
      </w:r>
      <w:r>
        <w:rPr>
          <w:rFonts w:ascii="Times New Roman"/>
          <w:sz w:val="23"/>
        </w:rPr>
        <w:t xml:space="preserve">preparedness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response</w:t>
      </w:r>
      <w:r>
        <w:rPr>
          <w:rFonts w:ascii="Times New Roman"/>
          <w:sz w:val="23"/>
        </w:rPr>
        <w:t xml:space="preserve">plan.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74" w:right="2697" w:hanging="359"/>
        <w:jc w:val="left"/>
        <w:spacing w:before="101"/>
        <w:tabs>
          <w:tab w:val="left" w:pos="96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Trans-boundary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radiological</w:t>
      </w:r>
      <w:r>
        <w:rPr>
          <w:rFonts w:ascii="Times New Roman"/>
          <w:sz w:val="23"/>
        </w:rPr>
        <w:t xml:space="preserve">emergency.</w:t>
      </w:r>
      <w:r/>
    </w:p>
    <w:p>
      <w:pPr>
        <w:numPr>
          <w:ilvl w:val="0"/>
          <w:numId w:val="140"/>
        </w:numPr>
        <w:ind w:left="978" w:right="0" w:hanging="359"/>
        <w:jc w:val="left"/>
        <w:spacing w:before="109"/>
        <w:tabs>
          <w:tab w:val="left" w:pos="97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Information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public</w:t>
      </w:r>
      <w:r>
        <w:rPr>
          <w:rFonts w:ascii="Times New Roman"/>
          <w:sz w:val="23"/>
        </w:rPr>
        <w:t xml:space="preserve">about</w:t>
      </w:r>
      <w:r>
        <w:rPr>
          <w:rFonts w:ascii="Times New Roman"/>
          <w:sz w:val="23"/>
        </w:rPr>
        <w:t xml:space="preserve">plan.</w:t>
      </w:r>
      <w:r>
        <w:rPr>
          <w:rFonts w:ascii="Times New Roman"/>
          <w:sz w:val="23"/>
        </w:rPr>
      </w:r>
      <w:r/>
    </w:p>
    <w:p>
      <w:pPr>
        <w:ind w:left="237" w:right="1637" w:firstLine="0"/>
        <w:jc w:val="center"/>
        <w:spacing w:lineRule="exact" w:line="264" w:before="117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 xml:space="preserve">PART</w:t>
      </w:r>
      <w:r>
        <w:rPr>
          <w:rFonts w:ascii="Times New Roman"/>
          <w:sz w:val="25"/>
        </w:rPr>
        <w:t xml:space="preserve">X-TRANSPORTATION</w:t>
      </w:r>
      <w:r>
        <w:rPr>
          <w:rFonts w:ascii="Times New Roman"/>
          <w:sz w:val="25"/>
        </w:rPr>
        <w:t xml:space="preserve">OF</w:t>
      </w:r>
      <w:r>
        <w:rPr>
          <w:rFonts w:ascii="Times New Roman"/>
          <w:sz w:val="25"/>
        </w:rPr>
        <w:t xml:space="preserve">RADIOACTIVE</w:t>
      </w:r>
      <w:r>
        <w:rPr>
          <w:rFonts w:ascii="Times New Roman"/>
          <w:sz w:val="25"/>
        </w:rPr>
        <w:t xml:space="preserve">MATERIAL</w:t>
      </w:r>
      <w:r>
        <w:rPr>
          <w:rFonts w:ascii="Times New Roman"/>
          <w:sz w:val="25"/>
        </w:rPr>
      </w:r>
      <w:r/>
    </w:p>
    <w:p>
      <w:pPr>
        <w:numPr>
          <w:ilvl w:val="0"/>
          <w:numId w:val="140"/>
        </w:numPr>
        <w:ind w:left="978" w:right="0" w:hanging="349"/>
        <w:jc w:val="left"/>
        <w:spacing w:before="116"/>
        <w:tabs>
          <w:tab w:val="left" w:pos="97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Transport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radioactive</w:t>
      </w:r>
      <w:r>
        <w:rPr>
          <w:rFonts w:ascii="Times New Roman"/>
          <w:sz w:val="23"/>
        </w:rPr>
        <w:t xml:space="preserve">material.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83" w:right="0" w:hanging="359"/>
        <w:jc w:val="left"/>
        <w:spacing w:before="119"/>
        <w:tabs>
          <w:tab w:val="left" w:pos="98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Offences</w:t>
      </w:r>
      <w:r>
        <w:rPr>
          <w:rFonts w:ascii="Times New Roman"/>
          <w:sz w:val="23"/>
        </w:rPr>
        <w:t xml:space="preserve">relating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transport.</w:t>
      </w:r>
      <w:r>
        <w:rPr>
          <w:rFonts w:ascii="Times New Roman"/>
          <w:sz w:val="23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23"/>
          <w:szCs w:val="23"/>
        </w:rPr>
        <w:sectPr>
          <w:footnotePr/>
          <w:type w:val="nextPage"/>
          <w:pgSz w:w="8780" w:h="14180" w:orient="portrait"/>
          <w:pgMar w:top="780" w:right="240" w:bottom="280" w:left="116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ind w:left="116" w:right="0" w:firstLine="0"/>
        <w:jc w:val="left"/>
        <w:spacing w:before="45"/>
        <w:tabs>
          <w:tab w:val="left" w:pos="2292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position w:val="-2"/>
          <w:sz w:val="19"/>
        </w:rPr>
        <w:t xml:space="preserve">942</w:t>
        <w:tab/>
      </w:r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z w:val="19"/>
        </w:rPr>
        <w:t xml:space="preserve">Nuclear</w:t>
      </w:r>
      <w:r>
        <w:rPr>
          <w:rFonts w:ascii="Times New Roman"/>
          <w:i/>
          <w:sz w:val="19"/>
        </w:rPr>
        <w:t xml:space="preserve">Regulatory</w:t>
      </w:r>
      <w:r>
        <w:rPr>
          <w:rFonts w:ascii="Times New Roman"/>
          <w:i/>
          <w:sz w:val="19"/>
        </w:rPr>
        <w:t xml:space="preserve">Bill,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19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pStyle w:val="665"/>
        <w:numPr>
          <w:ilvl w:val="0"/>
          <w:numId w:val="140"/>
        </w:numPr>
        <w:ind w:left="924" w:right="0" w:hanging="358"/>
        <w:jc w:val="left"/>
        <w:spacing w:lineRule="auto" w:line="240" w:after="0" w:before="0"/>
        <w:tabs>
          <w:tab w:val="left" w:pos="925" w:leader="none"/>
        </w:tabs>
      </w:pPr>
      <w:r>
        <w:t xml:space="preserve">Duty</w:t>
      </w:r>
      <w:r>
        <w:t xml:space="preserve">to</w:t>
      </w:r>
      <w:r>
        <w:t xml:space="preserve">exercise</w:t>
      </w:r>
      <w:r>
        <w:t xml:space="preserve">reasonable</w:t>
      </w:r>
      <w:r>
        <w:t xml:space="preserve">care</w:t>
      </w:r>
      <w:r>
        <w:t xml:space="preserve">by</w:t>
      </w:r>
      <w:r>
        <w:t xml:space="preserve">carrier.</w:t>
      </w:r>
      <w:r/>
      <w:r/>
    </w:p>
    <w:p>
      <w:pPr>
        <w:numPr>
          <w:ilvl w:val="0"/>
          <w:numId w:val="140"/>
        </w:numPr>
        <w:ind w:left="934" w:right="0" w:hanging="359"/>
        <w:jc w:val="left"/>
        <w:spacing w:before="118"/>
        <w:tabs>
          <w:tab w:val="left" w:pos="93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Radiation</w:t>
      </w:r>
      <w:r>
        <w:rPr>
          <w:rFonts w:ascii="Times New Roman"/>
          <w:sz w:val="23"/>
        </w:rPr>
        <w:t xml:space="preserve">protection</w:t>
      </w:r>
      <w:r>
        <w:rPr>
          <w:rFonts w:ascii="Times New Roman"/>
          <w:sz w:val="23"/>
        </w:rPr>
        <w:t xml:space="preserve">transport</w:t>
      </w:r>
      <w:r>
        <w:rPr>
          <w:rFonts w:ascii="Times New Roman"/>
          <w:sz w:val="23"/>
        </w:rPr>
        <w:t xml:space="preserve">plan.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39" w:right="0" w:hanging="354"/>
        <w:jc w:val="left"/>
        <w:spacing w:before="113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Emergency</w:t>
      </w:r>
      <w:r>
        <w:rPr>
          <w:rFonts w:ascii="Times New Roman"/>
          <w:sz w:val="23"/>
        </w:rPr>
        <w:t xml:space="preserve">response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transportation.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43" w:right="0" w:hanging="363"/>
        <w:jc w:val="left"/>
        <w:spacing w:before="127"/>
        <w:tabs>
          <w:tab w:val="left" w:pos="94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Segregation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material.</w:t>
      </w:r>
      <w:r>
        <w:rPr>
          <w:rFonts w:ascii="Times New Roman"/>
          <w:sz w:val="23"/>
        </w:rPr>
      </w:r>
      <w:r/>
    </w:p>
    <w:p>
      <w:pPr>
        <w:ind w:left="475" w:right="0" w:firstLine="0"/>
        <w:jc w:val="left"/>
        <w:spacing w:before="104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PART</w:t>
      </w:r>
      <w:r>
        <w:rPr>
          <w:rFonts w:ascii="Times New Roman"/>
          <w:b/>
          <w:sz w:val="24"/>
        </w:rPr>
        <w:t xml:space="preserve">XI-EXPORT</w:t>
      </w:r>
      <w:r>
        <w:rPr>
          <w:rFonts w:ascii="Times New Roman"/>
          <w:b/>
          <w:sz w:val="24"/>
        </w:rPr>
        <w:t xml:space="preserve">AND</w:t>
      </w:r>
      <w:r>
        <w:rPr>
          <w:rFonts w:ascii="Times New Roman"/>
          <w:b/>
          <w:sz w:val="24"/>
        </w:rPr>
        <w:t xml:space="preserve">IMPORT</w:t>
      </w:r>
      <w:r>
        <w:rPr>
          <w:rFonts w:ascii="Times New Roman"/>
          <w:b/>
          <w:sz w:val="24"/>
        </w:rPr>
        <w:t xml:space="preserve">CONTROLS</w:t>
      </w:r>
      <w:r>
        <w:rPr>
          <w:rFonts w:ascii="Times New Roman"/>
          <w:sz w:val="24"/>
        </w:rPr>
      </w:r>
      <w:r/>
    </w:p>
    <w:p>
      <w:pPr>
        <w:numPr>
          <w:ilvl w:val="0"/>
          <w:numId w:val="140"/>
        </w:numPr>
        <w:ind w:left="943" w:right="0" w:hanging="358"/>
        <w:jc w:val="left"/>
        <w:spacing w:before="116"/>
        <w:tabs>
          <w:tab w:val="left" w:pos="94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Controlled</w:t>
      </w:r>
      <w:r>
        <w:rPr>
          <w:rFonts w:ascii="Times New Roman"/>
          <w:sz w:val="23"/>
        </w:rPr>
        <w:t xml:space="preserve">Items.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39" w:right="0" w:hanging="354"/>
        <w:jc w:val="left"/>
        <w:spacing w:before="113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Export</w:t>
      </w:r>
      <w:r>
        <w:rPr>
          <w:rFonts w:ascii="Times New Roman"/>
          <w:sz w:val="23"/>
        </w:rPr>
        <w:t xml:space="preserve">Licensing</w:t>
      </w:r>
      <w:r>
        <w:rPr>
          <w:rFonts w:ascii="Times New Roman"/>
          <w:sz w:val="23"/>
        </w:rPr>
        <w:t xml:space="preserve">Criteria.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43" w:right="0" w:hanging="358"/>
        <w:jc w:val="left"/>
        <w:spacing w:before="118"/>
        <w:tabs>
          <w:tab w:val="left" w:pos="94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Import</w:t>
      </w:r>
      <w:r>
        <w:rPr>
          <w:rFonts w:ascii="Times New Roman"/>
          <w:sz w:val="23"/>
        </w:rPr>
        <w:t xml:space="preserve">Licensing</w:t>
      </w:r>
      <w:r>
        <w:rPr>
          <w:rFonts w:ascii="Times New Roman"/>
          <w:sz w:val="23"/>
        </w:rPr>
        <w:t xml:space="preserve">Criteria.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48" w:right="0" w:hanging="358"/>
        <w:jc w:val="left"/>
        <w:spacing w:before="118"/>
        <w:tabs>
          <w:tab w:val="left" w:pos="94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Illicit</w:t>
      </w:r>
      <w:r>
        <w:rPr>
          <w:rFonts w:ascii="Times New Roman"/>
          <w:sz w:val="23"/>
        </w:rPr>
        <w:t xml:space="preserve">trafficking.</w:t>
      </w:r>
      <w:r>
        <w:rPr>
          <w:rFonts w:ascii="Times New Roman"/>
          <w:sz w:val="23"/>
        </w:rPr>
      </w:r>
      <w:r/>
    </w:p>
    <w:p>
      <w:pPr>
        <w:ind w:left="295" w:right="1767" w:firstLine="0"/>
        <w:jc w:val="center"/>
        <w:spacing w:lineRule="exact" w:line="258" w:before="126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PART</w:t>
      </w:r>
      <w:r>
        <w:rPr>
          <w:rFonts w:ascii="Times New Roman"/>
          <w:b/>
          <w:sz w:val="24"/>
        </w:rPr>
        <w:t xml:space="preserve">XII-RADIOACTIVE</w:t>
      </w:r>
      <w:r>
        <w:rPr>
          <w:rFonts w:ascii="Times New Roman"/>
          <w:b/>
          <w:sz w:val="24"/>
        </w:rPr>
        <w:t xml:space="preserve">WASTE</w:t>
      </w:r>
      <w:r>
        <w:rPr>
          <w:rFonts w:ascii="Times New Roman"/>
          <w:b/>
          <w:sz w:val="24"/>
        </w:rPr>
        <w:t xml:space="preserve">AND</w:t>
      </w:r>
      <w:r>
        <w:rPr>
          <w:rFonts w:ascii="Times New Roman"/>
          <w:b/>
          <w:sz w:val="24"/>
        </w:rPr>
        <w:t xml:space="preserve">SPENT</w:t>
      </w:r>
      <w:r>
        <w:rPr>
          <w:rFonts w:ascii="Times New Roman"/>
          <w:b/>
          <w:sz w:val="24"/>
        </w:rPr>
        <w:t xml:space="preserve">FUEL</w:t>
      </w:r>
      <w:r>
        <w:rPr>
          <w:rFonts w:ascii="Times New Roman"/>
          <w:b/>
          <w:sz w:val="24"/>
        </w:rPr>
        <w:t xml:space="preserve">MANAGEMENT</w:t>
      </w:r>
      <w:r>
        <w:rPr>
          <w:rFonts w:ascii="Times New Roman"/>
          <w:sz w:val="24"/>
        </w:rPr>
      </w:r>
      <w:r/>
    </w:p>
    <w:p>
      <w:pPr>
        <w:numPr>
          <w:ilvl w:val="0"/>
          <w:numId w:val="140"/>
        </w:numPr>
        <w:ind w:left="943" w:right="2506" w:hanging="353"/>
        <w:jc w:val="left"/>
        <w:spacing w:before="111"/>
        <w:tabs>
          <w:tab w:val="left" w:pos="94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Scope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radioactive</w:t>
      </w:r>
      <w:r>
        <w:rPr>
          <w:rFonts w:ascii="Times New Roman"/>
          <w:sz w:val="23"/>
        </w:rPr>
        <w:t xml:space="preserve">waste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spent</w:t>
      </w:r>
      <w:r>
        <w:rPr>
          <w:rFonts w:ascii="Times New Roman"/>
          <w:sz w:val="23"/>
        </w:rPr>
        <w:t xml:space="preserve">fuel</w:t>
      </w:r>
      <w:r>
        <w:rPr>
          <w:rFonts w:ascii="Times New Roman"/>
          <w:sz w:val="23"/>
        </w:rPr>
        <w:t xml:space="preserve">management.</w:t>
      </w:r>
      <w:r/>
    </w:p>
    <w:p>
      <w:pPr>
        <w:numPr>
          <w:ilvl w:val="0"/>
          <w:numId w:val="140"/>
        </w:numPr>
        <w:ind w:left="943" w:right="1635" w:hanging="353"/>
        <w:jc w:val="left"/>
        <w:spacing w:lineRule="exact" w:line="254" w:before="129"/>
        <w:tabs>
          <w:tab w:val="left" w:pos="94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Responsibility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radioactive</w:t>
      </w:r>
      <w:r>
        <w:rPr>
          <w:rFonts w:ascii="Times New Roman"/>
          <w:sz w:val="23"/>
        </w:rPr>
        <w:t xml:space="preserve">waste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spent</w:t>
      </w:r>
      <w:r>
        <w:rPr>
          <w:rFonts w:ascii="Times New Roman"/>
          <w:sz w:val="23"/>
        </w:rPr>
        <w:t xml:space="preserve">fuel</w:t>
      </w:r>
      <w:r>
        <w:rPr>
          <w:rFonts w:ascii="Times New Roman"/>
          <w:sz w:val="23"/>
        </w:rPr>
        <w:t xml:space="preserve">management.</w:t>
      </w:r>
      <w:r/>
    </w:p>
    <w:p>
      <w:pPr>
        <w:numPr>
          <w:ilvl w:val="0"/>
          <w:numId w:val="140"/>
        </w:numPr>
        <w:ind w:left="943" w:right="0" w:hanging="358"/>
        <w:jc w:val="left"/>
        <w:spacing w:before="122"/>
        <w:tabs>
          <w:tab w:val="left" w:pos="94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Classification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radioactive</w:t>
      </w:r>
      <w:r>
        <w:rPr>
          <w:rFonts w:ascii="Times New Roman"/>
          <w:sz w:val="23"/>
        </w:rPr>
        <w:t xml:space="preserve">waste.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39" w:right="0" w:hanging="354"/>
        <w:jc w:val="left"/>
        <w:spacing w:before="118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Waste</w:t>
      </w:r>
      <w:r>
        <w:rPr>
          <w:rFonts w:ascii="Times New Roman"/>
          <w:sz w:val="23"/>
        </w:rPr>
        <w:t xml:space="preserve">management</w:t>
      </w:r>
      <w:r>
        <w:rPr>
          <w:rFonts w:ascii="Times New Roman"/>
          <w:sz w:val="23"/>
        </w:rPr>
        <w:t xml:space="preserve">plan.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39" w:right="1889" w:hanging="354"/>
        <w:jc w:val="left"/>
        <w:spacing w:lineRule="exact" w:line="254" w:before="125"/>
        <w:tabs>
          <w:tab w:val="left" w:pos="94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Offences</w:t>
      </w:r>
      <w:r>
        <w:rPr>
          <w:rFonts w:ascii="Times New Roman"/>
          <w:sz w:val="23"/>
        </w:rPr>
        <w:t xml:space="preserve">relating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radioactive</w:t>
      </w:r>
      <w:r>
        <w:rPr>
          <w:rFonts w:ascii="Times New Roman"/>
          <w:sz w:val="23"/>
        </w:rPr>
        <w:t xml:space="preserve">waste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spent</w:t>
      </w:r>
      <w:r>
        <w:rPr>
          <w:rFonts w:ascii="Times New Roman"/>
          <w:sz w:val="23"/>
        </w:rPr>
        <w:t xml:space="preserve">fuel.</w:t>
      </w:r>
      <w:r/>
    </w:p>
    <w:p>
      <w:pPr>
        <w:numPr>
          <w:ilvl w:val="0"/>
          <w:numId w:val="140"/>
        </w:numPr>
        <w:ind w:left="939" w:right="2020" w:hanging="354"/>
        <w:jc w:val="left"/>
        <w:spacing w:lineRule="exact" w:line="258" w:before="125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Collection,</w:t>
      </w:r>
      <w:r>
        <w:rPr>
          <w:rFonts w:ascii="Times New Roman"/>
          <w:sz w:val="23"/>
        </w:rPr>
        <w:t xml:space="preserve">segregation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characterization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radioactive</w:t>
      </w:r>
      <w:r>
        <w:rPr>
          <w:rFonts w:ascii="Times New Roman"/>
          <w:sz w:val="23"/>
        </w:rPr>
        <w:t xml:space="preserve">waste.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39" w:right="0" w:hanging="359"/>
        <w:jc w:val="left"/>
        <w:spacing w:before="121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Discharge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radioactive</w:t>
      </w:r>
      <w:r>
        <w:rPr>
          <w:rFonts w:ascii="Times New Roman"/>
          <w:sz w:val="23"/>
        </w:rPr>
        <w:t xml:space="preserve">waste.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39" w:right="1860" w:hanging="354"/>
        <w:jc w:val="left"/>
        <w:spacing w:lineRule="exact" w:line="258" w:before="121"/>
        <w:tabs>
          <w:tab w:val="left" w:pos="93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Authorization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operate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radioactive</w:t>
      </w:r>
      <w:r>
        <w:rPr>
          <w:rFonts w:ascii="Times New Roman"/>
          <w:sz w:val="23"/>
        </w:rPr>
        <w:t xml:space="preserve">waste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spent</w:t>
      </w:r>
      <w:r>
        <w:rPr>
          <w:rFonts w:ascii="Times New Roman"/>
          <w:sz w:val="23"/>
        </w:rPr>
        <w:t xml:space="preserve">fuel</w:t>
      </w:r>
      <w:r>
        <w:rPr>
          <w:rFonts w:ascii="Times New Roman"/>
          <w:sz w:val="23"/>
        </w:rPr>
        <w:t xml:space="preserve">management</w:t>
      </w:r>
      <w:r>
        <w:rPr>
          <w:rFonts w:ascii="Times New Roman"/>
          <w:sz w:val="23"/>
        </w:rPr>
        <w:t xml:space="preserve">facility.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29" w:right="0" w:hanging="349"/>
        <w:jc w:val="left"/>
        <w:spacing w:before="106"/>
        <w:tabs>
          <w:tab w:val="left" w:pos="93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Radioactive</w:t>
      </w:r>
      <w:r>
        <w:rPr>
          <w:rFonts w:ascii="Times New Roman"/>
          <w:sz w:val="23"/>
        </w:rPr>
        <w:t xml:space="preserve">waste</w:t>
      </w:r>
      <w:r>
        <w:rPr>
          <w:rFonts w:ascii="Times New Roman"/>
          <w:sz w:val="23"/>
        </w:rPr>
        <w:t xml:space="preserve">imports.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34" w:right="0" w:hanging="354"/>
        <w:jc w:val="left"/>
        <w:spacing w:before="113"/>
        <w:tabs>
          <w:tab w:val="left" w:pos="93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Radioactive</w:t>
      </w:r>
      <w:r>
        <w:rPr>
          <w:rFonts w:ascii="Times New Roman"/>
          <w:sz w:val="23"/>
        </w:rPr>
        <w:t xml:space="preserve">waste</w:t>
      </w:r>
      <w:r>
        <w:rPr>
          <w:rFonts w:ascii="Times New Roman"/>
          <w:sz w:val="23"/>
        </w:rPr>
        <w:t xml:space="preserve">exports.</w:t>
      </w:r>
      <w:r>
        <w:rPr>
          <w:rFonts w:ascii="Times New Roman"/>
          <w:sz w:val="23"/>
        </w:rPr>
      </w:r>
      <w:r/>
    </w:p>
    <w:p>
      <w:pPr>
        <w:ind w:left="225" w:right="1767" w:firstLine="0"/>
        <w:jc w:val="center"/>
        <w:spacing w:before="11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PART</w:t>
      </w:r>
      <w:r>
        <w:rPr>
          <w:rFonts w:ascii="Times New Roman"/>
          <w:b/>
          <w:sz w:val="24"/>
        </w:rPr>
        <w:t xml:space="preserve">XIII-SAFEGUARDS</w:t>
      </w:r>
      <w:r>
        <w:rPr>
          <w:rFonts w:ascii="Times New Roman"/>
          <w:sz w:val="24"/>
        </w:rPr>
      </w:r>
      <w:r/>
    </w:p>
    <w:p>
      <w:pPr>
        <w:numPr>
          <w:ilvl w:val="0"/>
          <w:numId w:val="140"/>
        </w:numPr>
        <w:ind w:left="929" w:right="0" w:hanging="354"/>
        <w:jc w:val="left"/>
        <w:spacing w:before="101"/>
        <w:tabs>
          <w:tab w:val="left" w:pos="93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Peaceful</w:t>
      </w:r>
      <w:r>
        <w:rPr>
          <w:rFonts w:ascii="Times New Roman"/>
          <w:sz w:val="23"/>
        </w:rPr>
        <w:t xml:space="preserve">uses.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24" w:right="0" w:hanging="349"/>
        <w:jc w:val="left"/>
        <w:spacing w:before="108"/>
        <w:tabs>
          <w:tab w:val="left" w:pos="92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Application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safeguards.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24" w:right="0" w:hanging="358"/>
        <w:jc w:val="left"/>
        <w:spacing w:before="104"/>
        <w:tabs>
          <w:tab w:val="left" w:pos="92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Safeguard</w:t>
      </w:r>
      <w:r>
        <w:rPr>
          <w:rFonts w:ascii="Times New Roman"/>
          <w:sz w:val="23"/>
        </w:rPr>
        <w:t xml:space="preserve">inspections.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920" w:right="0" w:hanging="354"/>
        <w:jc w:val="left"/>
        <w:spacing w:before="113"/>
        <w:tabs>
          <w:tab w:val="left" w:pos="92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Designation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inspectors.</w:t>
      </w:r>
      <w:r>
        <w:rPr>
          <w:rFonts w:ascii="Times New Roman"/>
          <w:sz w:val="23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23"/>
          <w:szCs w:val="23"/>
        </w:rPr>
        <w:sectPr>
          <w:footnotePr/>
          <w:type w:val="nextPage"/>
          <w:pgSz w:w="8800" w:h="14220" w:orient="portrait"/>
          <w:pgMar w:top="700" w:right="1220" w:bottom="280" w:left="18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ind w:left="3299" w:right="0" w:firstLine="0"/>
        <w:jc w:val="left"/>
        <w:spacing w:before="60"/>
        <w:tabs>
          <w:tab w:val="right" w:pos="8082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position w:val="1"/>
          <w:sz w:val="19"/>
        </w:rPr>
        <w:t xml:space="preserve">The</w:t>
      </w:r>
      <w:r>
        <w:rPr>
          <w:rFonts w:ascii="Times New Roman"/>
          <w:i/>
          <w:position w:val="1"/>
          <w:sz w:val="19"/>
        </w:rPr>
        <w:t xml:space="preserve">Nuclear</w:t>
      </w:r>
      <w:r>
        <w:rPr>
          <w:rFonts w:ascii="Times New Roman"/>
          <w:i/>
          <w:position w:val="1"/>
          <w:sz w:val="19"/>
        </w:rPr>
        <w:t xml:space="preserve">Regulatory</w:t>
      </w:r>
      <w:r>
        <w:rPr>
          <w:rFonts w:ascii="Times New Roman"/>
          <w:i/>
          <w:position w:val="1"/>
          <w:sz w:val="19"/>
        </w:rPr>
        <w:t xml:space="preserve">Bill,</w:t>
      </w:r>
      <w:r>
        <w:rPr>
          <w:rFonts w:ascii="Times New Roman"/>
          <w:i/>
          <w:position w:val="1"/>
          <w:sz w:val="19"/>
        </w:rPr>
        <w:t xml:space="preserve">2018</w:t>
      </w:r>
      <w:r>
        <w:rPr>
          <w:rFonts w:ascii="Times New Roman"/>
          <w:sz w:val="19"/>
        </w:rPr>
        <w:tab/>
      </w:r>
      <w:r>
        <w:rPr>
          <w:rFonts w:ascii="Times New Roman"/>
          <w:sz w:val="19"/>
        </w:rPr>
        <w:t xml:space="preserve">943</w:t>
      </w:r>
      <w:r>
        <w:rPr>
          <w:rFonts w:ascii="Times New Roman"/>
          <w:sz w:val="19"/>
        </w:rPr>
      </w:r>
      <w:r/>
    </w:p>
    <w:p>
      <w:pPr>
        <w:spacing w:lineRule="auto" w:line="240" w:before="6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665"/>
        <w:numPr>
          <w:ilvl w:val="0"/>
          <w:numId w:val="140"/>
        </w:numPr>
        <w:ind w:left="1922" w:right="1483" w:hanging="349"/>
        <w:jc w:val="left"/>
        <w:spacing w:lineRule="exact" w:line="254" w:after="0" w:before="0"/>
        <w:tabs>
          <w:tab w:val="left" w:pos="1932" w:leader="none"/>
        </w:tabs>
      </w:pPr>
      <w:r>
        <w:t xml:space="preserve">State</w:t>
      </w:r>
      <w:r>
        <w:t xml:space="preserve">system</w:t>
      </w:r>
      <w:r>
        <w:t xml:space="preserve">of</w:t>
      </w:r>
      <w:r>
        <w:t xml:space="preserve">accounting</w:t>
      </w:r>
      <w:r>
        <w:t xml:space="preserve">and</w:t>
      </w:r>
      <w:r>
        <w:t xml:space="preserve">control</w:t>
      </w:r>
      <w:r>
        <w:t xml:space="preserve">for</w:t>
      </w:r>
      <w:r>
        <w:t xml:space="preserve">nuclear</w:t>
      </w:r>
      <w:r>
        <w:t xml:space="preserve">material.</w:t>
      </w:r>
      <w:r/>
      <w:r/>
    </w:p>
    <w:p>
      <w:pPr>
        <w:numPr>
          <w:ilvl w:val="0"/>
          <w:numId w:val="140"/>
        </w:numPr>
        <w:ind w:left="1917" w:right="1386" w:hanging="354"/>
        <w:jc w:val="both"/>
        <w:spacing w:lineRule="auto" w:line="232" w:before="124"/>
        <w:tabs>
          <w:tab w:val="left" w:pos="191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Information</w:t>
      </w:r>
      <w:r>
        <w:rPr>
          <w:rFonts w:ascii="Times New Roman"/>
          <w:sz w:val="23"/>
        </w:rPr>
        <w:t xml:space="preserve">requirements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research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development</w:t>
      </w:r>
      <w:r>
        <w:rPr>
          <w:rFonts w:ascii="Times New Roman"/>
          <w:sz w:val="23"/>
        </w:rPr>
        <w:t xml:space="preserve">activities</w:t>
      </w:r>
      <w:r>
        <w:rPr>
          <w:rFonts w:ascii="Times New Roman"/>
          <w:sz w:val="23"/>
        </w:rPr>
        <w:t xml:space="preserve">related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fuel</w:t>
      </w:r>
      <w:r>
        <w:rPr>
          <w:rFonts w:ascii="Times New Roman"/>
          <w:sz w:val="23"/>
        </w:rPr>
        <w:t xml:space="preserve">cycle.</w:t>
      </w:r>
      <w:r>
        <w:rPr>
          <w:rFonts w:ascii="Times New Roman"/>
          <w:sz w:val="23"/>
        </w:rPr>
      </w:r>
      <w:r/>
    </w:p>
    <w:p>
      <w:pPr>
        <w:ind w:left="1071" w:right="1412" w:firstLine="0"/>
        <w:jc w:val="center"/>
        <w:spacing w:lineRule="exact" w:line="268" w:before="120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 xml:space="preserve">PART</w:t>
      </w:r>
      <w:r>
        <w:rPr>
          <w:rFonts w:ascii="Times New Roman"/>
          <w:sz w:val="25"/>
        </w:rPr>
        <w:t xml:space="preserve">XIV-NUCLEAR</w:t>
      </w:r>
      <w:r>
        <w:rPr>
          <w:rFonts w:ascii="Times New Roman"/>
          <w:sz w:val="25"/>
        </w:rPr>
        <w:t xml:space="preserve">SECURITY</w:t>
      </w:r>
      <w:r>
        <w:rPr>
          <w:rFonts w:ascii="Times New Roman"/>
          <w:sz w:val="25"/>
        </w:rPr>
        <w:t xml:space="preserve">AND</w:t>
      </w:r>
      <w:r>
        <w:rPr>
          <w:rFonts w:ascii="Times New Roman"/>
          <w:sz w:val="25"/>
        </w:rPr>
        <w:t xml:space="preserve">PHYSICAL</w:t>
      </w:r>
      <w:r>
        <w:rPr>
          <w:rFonts w:ascii="Times New Roman"/>
          <w:sz w:val="25"/>
        </w:rPr>
        <w:t xml:space="preserve">PROTECTION</w:t>
      </w:r>
      <w:r>
        <w:rPr>
          <w:rFonts w:ascii="Times New Roman"/>
          <w:sz w:val="25"/>
        </w:rPr>
      </w:r>
      <w:r/>
    </w:p>
    <w:p>
      <w:pPr>
        <w:numPr>
          <w:ilvl w:val="0"/>
          <w:numId w:val="140"/>
        </w:numPr>
        <w:ind w:left="1908" w:right="0" w:hanging="350"/>
        <w:jc w:val="left"/>
        <w:spacing w:before="104"/>
        <w:tabs>
          <w:tab w:val="left" w:pos="190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Threat</w:t>
      </w:r>
      <w:r>
        <w:rPr>
          <w:rFonts w:ascii="Times New Roman"/>
          <w:sz w:val="23"/>
        </w:rPr>
        <w:t xml:space="preserve">assessment</w:t>
      </w:r>
      <w:r>
        <w:rPr>
          <w:rFonts w:ascii="Times New Roman"/>
          <w:sz w:val="23"/>
        </w:rPr>
        <w:t xml:space="preserve">processes.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1908" w:right="0" w:hanging="354"/>
        <w:jc w:val="left"/>
        <w:spacing w:before="113"/>
        <w:tabs>
          <w:tab w:val="left" w:pos="190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Primary</w:t>
      </w:r>
      <w:r>
        <w:rPr>
          <w:rFonts w:ascii="Times New Roman"/>
          <w:sz w:val="23"/>
        </w:rPr>
        <w:t xml:space="preserve">responsibility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physical</w:t>
      </w:r>
      <w:r>
        <w:rPr>
          <w:rFonts w:ascii="Times New Roman"/>
          <w:sz w:val="23"/>
        </w:rPr>
        <w:t xml:space="preserve">protection.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1912" w:right="0" w:hanging="358"/>
        <w:jc w:val="left"/>
        <w:spacing w:before="113"/>
        <w:tabs>
          <w:tab w:val="left" w:pos="191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International</w:t>
      </w:r>
      <w:r>
        <w:rPr>
          <w:rFonts w:ascii="Times New Roman"/>
          <w:sz w:val="23"/>
        </w:rPr>
        <w:t xml:space="preserve">cooperation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assistance.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1908" w:right="0" w:hanging="354"/>
        <w:jc w:val="left"/>
        <w:spacing w:before="113"/>
        <w:tabs>
          <w:tab w:val="left" w:pos="190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Restrictions.</w:t>
      </w:r>
      <w:r/>
    </w:p>
    <w:p>
      <w:pPr>
        <w:numPr>
          <w:ilvl w:val="0"/>
          <w:numId w:val="140"/>
        </w:numPr>
        <w:ind w:left="1912" w:right="0" w:hanging="358"/>
        <w:jc w:val="left"/>
        <w:spacing w:before="113"/>
        <w:tabs>
          <w:tab w:val="left" w:pos="191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Protection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confidential</w:t>
      </w:r>
      <w:r>
        <w:rPr>
          <w:rFonts w:ascii="Times New Roman"/>
          <w:sz w:val="23"/>
        </w:rPr>
        <w:t xml:space="preserve">information.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1912" w:right="0" w:hanging="358"/>
        <w:jc w:val="left"/>
        <w:spacing w:before="123"/>
        <w:tabs>
          <w:tab w:val="left" w:pos="191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Offences</w:t>
      </w:r>
      <w:r>
        <w:rPr>
          <w:rFonts w:ascii="Times New Roman"/>
          <w:sz w:val="23"/>
        </w:rPr>
        <w:t xml:space="preserve">relating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facilities.</w:t>
      </w:r>
      <w:r>
        <w:rPr>
          <w:rFonts w:ascii="Times New Roman"/>
          <w:sz w:val="23"/>
        </w:rPr>
      </w:r>
      <w:r/>
    </w:p>
    <w:p>
      <w:pPr>
        <w:ind w:left="1477" w:right="0" w:firstLine="0"/>
        <w:jc w:val="left"/>
        <w:spacing w:before="94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 xml:space="preserve">PART</w:t>
      </w:r>
      <w:r>
        <w:rPr>
          <w:rFonts w:ascii="Times New Roman"/>
          <w:sz w:val="25"/>
        </w:rPr>
        <w:t xml:space="preserve">XV-</w:t>
      </w:r>
      <w:r>
        <w:rPr>
          <w:rFonts w:ascii="Times New Roman"/>
          <w:sz w:val="25"/>
        </w:rPr>
        <w:t xml:space="preserve">MISCELLANEOUS</w:t>
      </w:r>
      <w:r>
        <w:rPr>
          <w:rFonts w:ascii="Times New Roman"/>
          <w:sz w:val="25"/>
        </w:rPr>
        <w:t xml:space="preserve">PROVISIONS</w:t>
      </w:r>
      <w:r>
        <w:rPr>
          <w:rFonts w:ascii="Times New Roman"/>
          <w:sz w:val="25"/>
        </w:rPr>
      </w:r>
      <w:r/>
    </w:p>
    <w:p>
      <w:pPr>
        <w:numPr>
          <w:ilvl w:val="0"/>
          <w:numId w:val="140"/>
        </w:numPr>
        <w:ind w:left="1917" w:right="0" w:hanging="359"/>
        <w:jc w:val="left"/>
        <w:spacing w:before="104"/>
        <w:tabs>
          <w:tab w:val="left" w:pos="191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Offences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z w:val="23"/>
        </w:rPr>
        <w:t xml:space="preserve">employees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agents.</w:t>
      </w:r>
      <w:r>
        <w:rPr>
          <w:rFonts w:ascii="Times New Roman"/>
          <w:sz w:val="23"/>
        </w:rPr>
      </w:r>
      <w:r/>
    </w:p>
    <w:p>
      <w:pPr>
        <w:pStyle w:val="665"/>
        <w:numPr>
          <w:ilvl w:val="0"/>
          <w:numId w:val="140"/>
        </w:numPr>
        <w:ind w:left="1917" w:right="0" w:hanging="359"/>
        <w:jc w:val="left"/>
        <w:spacing w:lineRule="auto" w:line="240" w:after="0" w:before="113"/>
        <w:tabs>
          <w:tab w:val="left" w:pos="1918" w:leader="none"/>
        </w:tabs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04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line">
                  <wp:posOffset>267224</wp:posOffset>
                </wp:positionV>
                <wp:extent cx="146685" cy="508000"/>
                <wp:effectExtent l="0" t="0" r="0" b="0"/>
                <wp:wrapNone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4668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lineRule="exact" w:line="800" w:before="0"/>
                              <w:rPr>
                                <w:rFonts w:ascii="Arial" w:hAnsi="Arial" w:cs="Arial" w:eastAsia="Arial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Arial"/>
                                <w:sz w:val="80"/>
                              </w:rPr>
                              <w:t xml:space="preserve">..</w:t>
                            </w:r>
                            <w:r>
                              <w:rPr>
                                <w:rFonts w:ascii="Arial"/>
                                <w:sz w:val="80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1048;o:allowoverlap:true;o:allowincell:true;mso-position-horizontal-relative:page;margin-left:0.0pt;mso-position-horizontal:absolute;mso-position-vertical-relative:line;margin-top:21.0pt;mso-position-vertical:absolute;width:11.5pt;height:40.0pt;" coordsize="100000,100000" path="" filled="f">
                <v:path textboxrect="0,0,0,0"/>
                <v:textbox>
                  <w:txbxContent>
                    <w:p>
                      <w:pPr>
                        <w:ind w:left="0" w:right="0" w:firstLine="0"/>
                        <w:jc w:val="left"/>
                        <w:spacing w:lineRule="exact" w:line="800" w:before="0"/>
                        <w:rPr>
                          <w:rFonts w:ascii="Arial" w:hAnsi="Arial" w:cs="Arial" w:eastAsia="Arial"/>
                          <w:sz w:val="80"/>
                          <w:szCs w:val="80"/>
                        </w:rPr>
                      </w:pPr>
                      <w:r>
                        <w:rPr>
                          <w:rFonts w:ascii="Arial"/>
                          <w:sz w:val="80"/>
                        </w:rPr>
                        <w:t xml:space="preserve">..</w:t>
                      </w:r>
                      <w:r>
                        <w:rPr>
                          <w:rFonts w:ascii="Arial"/>
                          <w:sz w:val="8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General</w:t>
      </w:r>
      <w:r>
        <w:t xml:space="preserve">penalty.</w:t>
      </w:r>
      <w:r/>
      <w:r/>
    </w:p>
    <w:p>
      <w:pPr>
        <w:numPr>
          <w:ilvl w:val="0"/>
          <w:numId w:val="140"/>
        </w:numPr>
        <w:ind w:left="1922" w:right="0" w:hanging="359"/>
        <w:jc w:val="left"/>
        <w:spacing w:before="113"/>
        <w:tabs>
          <w:tab w:val="left" w:pos="192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Appointment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Prosecutors.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1922" w:right="0" w:hanging="359"/>
        <w:jc w:val="left"/>
        <w:spacing w:before="113"/>
        <w:tabs>
          <w:tab w:val="left" w:pos="192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Regulations</w:t>
      </w:r>
      <w:r>
        <w:rPr>
          <w:rFonts w:ascii="Times New Roman"/>
          <w:sz w:val="23"/>
        </w:rPr>
        <w:t xml:space="preserve">.</w:t>
      </w:r>
      <w:r>
        <w:rPr>
          <w:rFonts w:ascii="Times New Roman"/>
          <w:sz w:val="23"/>
        </w:rPr>
      </w:r>
      <w:r/>
    </w:p>
    <w:p>
      <w:pPr>
        <w:ind w:left="1563" w:right="0" w:firstLine="0"/>
        <w:jc w:val="left"/>
        <w:spacing w:before="94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 xml:space="preserve">PART</w:t>
      </w:r>
      <w:r>
        <w:rPr>
          <w:rFonts w:ascii="Times New Roman"/>
          <w:sz w:val="25"/>
        </w:rPr>
        <w:t xml:space="preserve">XVI-</w:t>
      </w:r>
      <w:r>
        <w:rPr>
          <w:rFonts w:ascii="Times New Roman"/>
          <w:sz w:val="25"/>
        </w:rPr>
        <w:t xml:space="preserve">TRANSITIONAL</w:t>
      </w:r>
      <w:r>
        <w:rPr>
          <w:rFonts w:ascii="Times New Roman"/>
          <w:sz w:val="25"/>
        </w:rPr>
        <w:t xml:space="preserve">PROVISIONS</w:t>
      </w:r>
      <w:r>
        <w:rPr>
          <w:rFonts w:ascii="Times New Roman"/>
          <w:sz w:val="25"/>
        </w:rPr>
      </w:r>
      <w:r/>
    </w:p>
    <w:p>
      <w:pPr>
        <w:numPr>
          <w:ilvl w:val="0"/>
          <w:numId w:val="140"/>
        </w:numPr>
        <w:ind w:left="2041" w:right="0" w:hanging="473"/>
        <w:jc w:val="left"/>
        <w:spacing w:before="109"/>
        <w:tabs>
          <w:tab w:val="left" w:pos="204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Repeal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Cap.</w:t>
      </w:r>
      <w:r>
        <w:rPr>
          <w:rFonts w:ascii="Times New Roman"/>
          <w:sz w:val="23"/>
        </w:rPr>
        <w:t xml:space="preserve">243.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2046" w:right="1863" w:hanging="459"/>
        <w:jc w:val="left"/>
        <w:spacing w:lineRule="exact" w:line="258" w:before="112"/>
        <w:tabs>
          <w:tab w:val="left" w:pos="204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3"/>
        </w:rPr>
        <w:t xml:space="preserve">successor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Radiation</w:t>
      </w:r>
      <w:r>
        <w:rPr>
          <w:rFonts w:ascii="Times New Roman"/>
          <w:sz w:val="23"/>
        </w:rPr>
        <w:t xml:space="preserve">Protection</w:t>
      </w:r>
      <w:r>
        <w:rPr>
          <w:rFonts w:ascii="Times New Roman"/>
          <w:sz w:val="23"/>
        </w:rPr>
        <w:t xml:space="preserve">Board.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2041" w:right="0" w:hanging="449"/>
        <w:jc w:val="left"/>
        <w:spacing w:before="106"/>
        <w:tabs>
          <w:tab w:val="left" w:pos="204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Transfer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Staff.</w:t>
      </w:r>
      <w:r>
        <w:rPr>
          <w:rFonts w:ascii="Times New Roman"/>
          <w:sz w:val="23"/>
        </w:rPr>
      </w:r>
      <w:r/>
    </w:p>
    <w:p>
      <w:pPr>
        <w:numPr>
          <w:ilvl w:val="0"/>
          <w:numId w:val="140"/>
        </w:numPr>
        <w:ind w:left="2056" w:right="0" w:hanging="459"/>
        <w:jc w:val="left"/>
        <w:spacing w:before="118"/>
        <w:tabs>
          <w:tab w:val="left" w:pos="205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Secondment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Staff.</w:t>
      </w:r>
      <w:r>
        <w:rPr>
          <w:rFonts w:ascii="Times New Roman"/>
          <w:sz w:val="23"/>
        </w:rPr>
      </w:r>
      <w:r/>
    </w:p>
    <w:p>
      <w:pPr>
        <w:ind w:left="2051" w:right="0" w:firstLine="0"/>
        <w:jc w:val="left"/>
        <w:spacing w:lineRule="exact" w:line="273" w:before="99"/>
        <w:tabs>
          <w:tab w:val="left" w:pos="5284" w:leader="none"/>
        </w:tabs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 xml:space="preserve">SCHEDULE-</w:t>
      </w:r>
      <w:r>
        <w:rPr>
          <w:rFonts w:ascii="Times New Roman"/>
          <w:sz w:val="25"/>
        </w:rPr>
        <w:t xml:space="preserve">PROVISIONS</w:t>
        <w:tab/>
        <w:t xml:space="preserve">AS</w:t>
      </w:r>
      <w:r>
        <w:rPr>
          <w:rFonts w:ascii="Times New Roman"/>
          <w:sz w:val="25"/>
        </w:rPr>
        <w:t xml:space="preserve">TO   THE</w:t>
      </w:r>
      <w:r>
        <w:rPr>
          <w:rFonts w:ascii="Times New Roman"/>
          <w:sz w:val="25"/>
        </w:rPr>
      </w:r>
      <w:r/>
    </w:p>
    <w:p>
      <w:pPr>
        <w:ind w:left="3605" w:right="1363" w:firstLine="0"/>
        <w:jc w:val="both"/>
        <w:spacing w:lineRule="auto" w:line="217" w:before="7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 xml:space="preserve">CONDUCT</w:t>
      </w:r>
      <w:r>
        <w:rPr>
          <w:rFonts w:ascii="Times New Roman"/>
          <w:sz w:val="25"/>
        </w:rPr>
        <w:t xml:space="preserve">OF</w:t>
      </w:r>
      <w:r>
        <w:rPr>
          <w:rFonts w:ascii="Times New Roman"/>
          <w:sz w:val="25"/>
        </w:rPr>
        <w:t xml:space="preserve">THE</w:t>
      </w:r>
      <w:r>
        <w:rPr>
          <w:rFonts w:ascii="Times New Roman"/>
          <w:sz w:val="25"/>
        </w:rPr>
        <w:t xml:space="preserve">BUSINESS</w:t>
      </w:r>
      <w:r>
        <w:rPr>
          <w:rFonts w:ascii="Times New Roman"/>
          <w:sz w:val="25"/>
        </w:rPr>
        <w:t xml:space="preserve">AND</w:t>
      </w:r>
      <w:r>
        <w:rPr>
          <w:rFonts w:ascii="Times New Roman"/>
          <w:sz w:val="25"/>
        </w:rPr>
        <w:t xml:space="preserve">AFFAIRS</w:t>
      </w:r>
      <w:r>
        <w:rPr>
          <w:rFonts w:ascii="Times New Roman"/>
          <w:sz w:val="25"/>
        </w:rPr>
        <w:t xml:space="preserve">OF</w:t>
      </w:r>
      <w:r>
        <w:rPr>
          <w:rFonts w:ascii="Times New Roman"/>
          <w:sz w:val="25"/>
        </w:rPr>
        <w:t xml:space="preserve">THE</w:t>
      </w:r>
      <w:r>
        <w:rPr>
          <w:rFonts w:ascii="Times New Roman"/>
          <w:sz w:val="25"/>
        </w:rPr>
        <w:t xml:space="preserve">COMMISSION</w:t>
      </w:r>
      <w:r>
        <w:rPr>
          <w:rFonts w:ascii="Times New Roman"/>
          <w:sz w:val="25"/>
        </w:rPr>
      </w:r>
      <w:r/>
    </w:p>
    <w:p>
      <w:pPr>
        <w:jc w:val="both"/>
        <w:spacing w:lineRule="auto" w:line="217" w:after="0"/>
        <w:rPr>
          <w:rFonts w:ascii="Times New Roman" w:hAnsi="Times New Roman" w:cs="Times New Roman" w:eastAsia="Times New Roman"/>
          <w:sz w:val="25"/>
          <w:szCs w:val="25"/>
        </w:rPr>
        <w:sectPr>
          <w:footnotePr/>
          <w:type w:val="nextPage"/>
          <w:pgSz w:w="8780" w:h="14100" w:orient="portrait"/>
          <w:pgMar w:top="580" w:right="580" w:bottom="280" w:left="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5"/>
          <w:szCs w:val="25"/>
        </w:rPr>
      </w:r>
      <w:r/>
    </w:p>
    <w:p>
      <w:pPr>
        <w:ind w:left="140" w:right="0" w:firstLine="0"/>
        <w:jc w:val="left"/>
        <w:spacing w:before="64"/>
        <w:tabs>
          <w:tab w:val="left" w:pos="2342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</w:r>
      <w:r>
        <w:rPr>
          <w:rFonts w:ascii="Times New Roman"/>
          <w:sz w:val="19"/>
          <w:u w:val="single"/>
        </w:rPr>
        <w:t xml:space="preserve">944</w:t>
        <w:tab/>
      </w:r>
      <w:r>
        <w:rPr>
          <w:rFonts w:ascii="Times New Roman"/>
          <w:i/>
          <w:sz w:val="19"/>
          <w:u w:val="single"/>
        </w:rPr>
        <w:t xml:space="preserve">T</w:t>
      </w:r>
      <w:r>
        <w:rPr>
          <w:rFonts w:ascii="Times New Roman"/>
          <w:i/>
          <w:spacing w:val="-39"/>
          <w:sz w:val="19"/>
          <w:u w:val="single"/>
        </w:rPr>
        <w:t xml:space="preserve">h</w:t>
      </w:r>
      <w:r>
        <w:rPr>
          <w:rFonts w:ascii="Times New Roman"/>
          <w:i/>
          <w:spacing w:val="-91"/>
          <w:sz w:val="19"/>
          <w:u w:val="single"/>
        </w:rPr>
        <w:t xml:space="preserve">e</w:t>
      </w:r>
      <w:r>
        <w:rPr>
          <w:rFonts w:ascii="Times New Roman"/>
          <w:i/>
          <w:sz w:val="19"/>
          <w:u w:val="single"/>
        </w:rPr>
        <w:t xml:space="preserve">N</w:t>
      </w:r>
      <w:r>
        <w:rPr>
          <w:rFonts w:ascii="Times New Roman"/>
          <w:i/>
          <w:spacing w:val="-26"/>
          <w:sz w:val="19"/>
          <w:u w:val="single"/>
        </w:rPr>
        <w:t xml:space="preserve">u</w:t>
      </w:r>
      <w:r>
        <w:rPr>
          <w:rFonts w:ascii="Times New Roman"/>
          <w:i/>
          <w:sz w:val="19"/>
          <w:u w:val="single"/>
        </w:rPr>
        <w:t xml:space="preserve">cle</w:t>
      </w:r>
      <w:r>
        <w:rPr>
          <w:rFonts w:ascii="Times New Roman"/>
          <w:i/>
          <w:spacing w:val="-97"/>
          <w:sz w:val="19"/>
          <w:u w:val="single"/>
        </w:rPr>
        <w:t xml:space="preserve">a</w:t>
      </w:r>
      <w:r>
        <w:rPr>
          <w:rFonts w:ascii="Times New Roman"/>
          <w:i/>
          <w:sz w:val="19"/>
          <w:u w:val="single"/>
        </w:rPr>
        <w:t xml:space="preserve">r</w:t>
      </w:r>
      <w:r>
        <w:rPr>
          <w:rFonts w:ascii="Times New Roman"/>
          <w:i/>
          <w:sz w:val="19"/>
          <w:u w:val="single"/>
        </w:rPr>
        <w:t xml:space="preserve">R</w:t>
      </w:r>
      <w:r>
        <w:rPr>
          <w:rFonts w:ascii="Times New Roman"/>
          <w:i/>
          <w:spacing w:val="-43"/>
          <w:sz w:val="19"/>
          <w:u w:val="single"/>
        </w:rPr>
        <w:t xml:space="preserve">e</w:t>
      </w:r>
      <w:r>
        <w:rPr>
          <w:rFonts w:ascii="Times New Roman"/>
          <w:i/>
          <w:spacing w:val="-53"/>
          <w:sz w:val="19"/>
          <w:u w:val="single"/>
        </w:rPr>
        <w:t xml:space="preserve">g</w:t>
      </w:r>
      <w:r>
        <w:rPr>
          <w:rFonts w:ascii="Times New Roman"/>
          <w:position w:val="-8"/>
          <w:sz w:val="19"/>
        </w:rPr>
        <w:t xml:space="preserve">:</w:t>
      </w:r>
      <w:r>
        <w:rPr>
          <w:rFonts w:ascii="Times New Roman"/>
          <w:i/>
          <w:spacing w:val="-13"/>
          <w:sz w:val="19"/>
        </w:rPr>
        <w:t xml:space="preserve">u</w:t>
      </w:r>
      <w:r>
        <w:rPr>
          <w:rFonts w:ascii="Times New Roman"/>
          <w:spacing w:val="-127"/>
          <w:position w:val="-8"/>
          <w:sz w:val="19"/>
        </w:rPr>
        <w:t xml:space="preserve">-</w:t>
      </w:r>
      <w:r>
        <w:rPr>
          <w:rFonts w:ascii="Times New Roman"/>
          <w:i/>
          <w:sz w:val="19"/>
        </w:rPr>
        <w:t xml:space="preserve">latory</w:t>
      </w:r>
      <w:r>
        <w:rPr>
          <w:rFonts w:ascii="Times New Roman"/>
          <w:i/>
          <w:sz w:val="19"/>
        </w:rPr>
        <w:t xml:space="preserve">Bill,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pacing w:val="-264"/>
          <w:position w:val="-8"/>
          <w:sz w:val="19"/>
        </w:rPr>
        <w:t xml:space="preserve">------</w:t>
      </w:r>
      <w:r>
        <w:rPr>
          <w:rFonts w:ascii="Times New Roman"/>
          <w:spacing w:val="-169"/>
          <w:position w:val="-8"/>
          <w:sz w:val="19"/>
        </w:rPr>
        <w:t xml:space="preserve">-</w:t>
      </w:r>
      <w:r>
        <w:rPr>
          <w:rFonts w:ascii="Times New Roman"/>
          <w:position w:val="-8"/>
          <w:sz w:val="19"/>
        </w:rPr>
        <w:t xml:space="preserve">-</w:t>
      </w:r>
      <w:r>
        <w:rPr>
          <w:rFonts w:ascii="Times New Roman"/>
          <w:sz w:val="19"/>
        </w:rPr>
      </w:r>
      <w:r/>
    </w:p>
    <w:p>
      <w:pPr>
        <w:ind w:left="603" w:right="2071" w:firstLine="0"/>
        <w:jc w:val="center"/>
        <w:spacing w:before="15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NUCLEAR</w:t>
      </w:r>
      <w:r>
        <w:rPr>
          <w:rFonts w:ascii="Times New Roman"/>
          <w:sz w:val="24"/>
        </w:rPr>
        <w:t xml:space="preserve">REGULATORY</w:t>
      </w:r>
      <w:r>
        <w:rPr>
          <w:rFonts w:ascii="Times New Roman"/>
          <w:sz w:val="24"/>
        </w:rPr>
        <w:t xml:space="preserve">BILL,</w:t>
      </w:r>
      <w:r>
        <w:rPr>
          <w:rFonts w:ascii="Times New Roman"/>
          <w:spacing w:val="-4"/>
          <w:sz w:val="24"/>
        </w:rPr>
        <w:t xml:space="preserve">201</w:t>
      </w:r>
      <w:r>
        <w:rPr>
          <w:rFonts w:ascii="Times New Roman"/>
          <w:spacing w:val="-3"/>
          <w:sz w:val="24"/>
        </w:rPr>
        <w:t xml:space="preserve">8</w:t>
      </w:r>
      <w:r>
        <w:rPr>
          <w:rFonts w:ascii="Times New Roman"/>
          <w:sz w:val="24"/>
        </w:rPr>
      </w:r>
      <w:r/>
    </w:p>
    <w:p>
      <w:pPr>
        <w:ind w:left="590" w:right="2071" w:firstLine="0"/>
        <w:jc w:val="center"/>
        <w:spacing w:before="5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A</w:t>
      </w:r>
      <w:r>
        <w:rPr>
          <w:rFonts w:ascii="Times New Roman"/>
          <w:sz w:val="24"/>
        </w:rPr>
        <w:t xml:space="preserve">Bill</w:t>
      </w:r>
      <w:r>
        <w:rPr>
          <w:rFonts w:ascii="Times New Roman"/>
          <w:sz w:val="24"/>
        </w:rPr>
        <w:t xml:space="preserve">for</w:t>
      </w:r>
      <w:r>
        <w:rPr>
          <w:rFonts w:ascii="Times New Roman"/>
          <w:sz w:val="24"/>
        </w:rPr>
      </w:r>
      <w:r/>
    </w:p>
    <w:p>
      <w:pPr>
        <w:ind w:left="598" w:right="1595" w:hanging="482"/>
        <w:jc w:val="both"/>
        <w:spacing w:lineRule="auto" w:line="225" w:before="8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AN</w:t>
      </w:r>
      <w:r>
        <w:rPr>
          <w:rFonts w:ascii="Times New Roman" w:hAnsi="Times New Roman"/>
          <w:sz w:val="24"/>
        </w:rPr>
        <w:t xml:space="preserve">ACT</w:t>
      </w:r>
      <w:r>
        <w:rPr>
          <w:rFonts w:ascii="Times New Roman" w:hAnsi="Times New Roman"/>
          <w:sz w:val="24"/>
        </w:rPr>
        <w:t xml:space="preserve">of</w:t>
      </w:r>
      <w:r>
        <w:rPr>
          <w:rFonts w:ascii="Times New Roman" w:hAnsi="Times New Roman"/>
          <w:sz w:val="24"/>
        </w:rPr>
        <w:t xml:space="preserve">Parliament</w:t>
      </w:r>
      <w:r>
        <w:rPr>
          <w:rFonts w:ascii="Times New Roman" w:hAnsi="Times New Roman"/>
          <w:sz w:val="24"/>
        </w:rPr>
        <w:t xml:space="preserve">to</w:t>
      </w:r>
      <w:r>
        <w:rPr>
          <w:rFonts w:ascii="Times New Roman" w:hAnsi="Times New Roman"/>
          <w:sz w:val="24"/>
        </w:rPr>
        <w:t xml:space="preserve">provide</w:t>
      </w:r>
      <w:r>
        <w:rPr>
          <w:rFonts w:ascii="Times New Roman" w:hAnsi="Times New Roman"/>
          <w:sz w:val="24"/>
        </w:rPr>
        <w:t xml:space="preserve">for</w:t>
      </w:r>
      <w:r>
        <w:rPr>
          <w:rFonts w:ascii="Times New Roman" w:hAnsi="Times New Roman"/>
          <w:sz w:val="24"/>
        </w:rPr>
        <w:t xml:space="preserve">a</w:t>
      </w:r>
      <w:r>
        <w:rPr>
          <w:rFonts w:ascii="Times New Roman" w:hAnsi="Times New Roman"/>
          <w:sz w:val="24"/>
        </w:rPr>
        <w:t xml:space="preserve">comprehensive</w:t>
      </w:r>
      <w:r>
        <w:rPr>
          <w:rFonts w:ascii="Times New Roman" w:hAnsi="Times New Roman"/>
          <w:sz w:val="24"/>
        </w:rPr>
        <w:t xml:space="preserve">framework</w:t>
      </w:r>
      <w:r>
        <w:rPr>
          <w:rFonts w:ascii="Times New Roman" w:hAnsi="Times New Roman"/>
          <w:sz w:val="24"/>
        </w:rPr>
        <w:t xml:space="preserve">for</w:t>
      </w:r>
      <w:r>
        <w:rPr>
          <w:rFonts w:ascii="Times New Roman" w:hAnsi="Times New Roman"/>
          <w:sz w:val="24"/>
        </w:rPr>
        <w:t xml:space="preserve">the</w:t>
      </w:r>
      <w:r>
        <w:rPr>
          <w:rFonts w:ascii="Times New Roman" w:hAnsi="Times New Roman"/>
          <w:sz w:val="24"/>
        </w:rPr>
        <w:t xml:space="preserve">regulation</w:t>
      </w:r>
      <w:r>
        <w:rPr>
          <w:rFonts w:ascii="Times New Roman" w:hAnsi="Times New Roman"/>
          <w:sz w:val="24"/>
        </w:rPr>
        <w:t xml:space="preserve">of</w:t>
      </w:r>
      <w:r>
        <w:rPr>
          <w:rFonts w:ascii="Times New Roman" w:hAnsi="Times New Roman"/>
          <w:sz w:val="24"/>
        </w:rPr>
        <w:t xml:space="preserve">safe,</w:t>
      </w:r>
      <w:r>
        <w:rPr>
          <w:rFonts w:ascii="Times New Roman" w:hAnsi="Times New Roman"/>
          <w:sz w:val="24"/>
        </w:rPr>
        <w:t xml:space="preserve">secure</w:t>
      </w:r>
      <w:r>
        <w:rPr>
          <w:rFonts w:ascii="Times New Roman" w:hAnsi="Times New Roman"/>
          <w:sz w:val="24"/>
        </w:rPr>
        <w:t xml:space="preserve">and</w:t>
      </w:r>
      <w:r>
        <w:rPr>
          <w:rFonts w:ascii="Times New Roman" w:hAnsi="Times New Roman"/>
          <w:sz w:val="24"/>
        </w:rPr>
        <w:t xml:space="preserve">peaceful</w:t>
      </w:r>
      <w:r>
        <w:rPr>
          <w:rFonts w:ascii="Times New Roman" w:hAnsi="Times New Roman"/>
          <w:sz w:val="24"/>
        </w:rPr>
        <w:t xml:space="preserve">utilization</w:t>
      </w:r>
      <w:r>
        <w:rPr>
          <w:rFonts w:ascii="Times New Roman" w:hAnsi="Times New Roman"/>
          <w:sz w:val="24"/>
        </w:rPr>
        <w:t xml:space="preserve">of</w:t>
      </w:r>
      <w:r>
        <w:rPr>
          <w:rFonts w:ascii="Times New Roman" w:hAnsi="Times New Roman"/>
          <w:sz w:val="24"/>
        </w:rPr>
        <w:t xml:space="preserve">atomic</w:t>
      </w:r>
      <w:r>
        <w:rPr>
          <w:rFonts w:ascii="Times New Roman" w:hAnsi="Times New Roman"/>
          <w:sz w:val="24"/>
        </w:rPr>
        <w:t xml:space="preserve">energy</w:t>
      </w:r>
      <w:r>
        <w:rPr>
          <w:rFonts w:ascii="Times New Roman" w:hAnsi="Times New Roman"/>
          <w:sz w:val="24"/>
        </w:rPr>
        <w:t xml:space="preserve">and</w:t>
      </w:r>
      <w:r>
        <w:rPr>
          <w:rFonts w:ascii="Times New Roman" w:hAnsi="Times New Roman"/>
          <w:sz w:val="24"/>
        </w:rPr>
        <w:t xml:space="preserve">nuclear</w:t>
      </w:r>
      <w:r>
        <w:rPr>
          <w:rFonts w:ascii="Times New Roman" w:hAnsi="Times New Roman"/>
          <w:sz w:val="24"/>
        </w:rPr>
        <w:t xml:space="preserve">technology;</w:t>
      </w:r>
      <w:r>
        <w:rPr>
          <w:rFonts w:ascii="Times New Roman" w:hAnsi="Times New Roman"/>
          <w:sz w:val="24"/>
        </w:rPr>
        <w:t xml:space="preserve">the</w:t>
      </w:r>
      <w:r>
        <w:rPr>
          <w:rFonts w:ascii="Times New Roman" w:hAnsi="Times New Roman"/>
          <w:spacing w:val="-68"/>
          <w:sz w:val="24"/>
        </w:rPr>
        <w:t xml:space="preserve">·</w:t>
      </w:r>
      <w:r>
        <w:rPr>
          <w:rFonts w:ascii="Times New Roman" w:hAnsi="Times New Roman"/>
          <w:sz w:val="24"/>
        </w:rPr>
        <w:t xml:space="preserve">production</w:t>
      </w:r>
      <w:r>
        <w:rPr>
          <w:rFonts w:ascii="Times New Roman" w:hAnsi="Times New Roman"/>
          <w:sz w:val="24"/>
        </w:rPr>
        <w:t xml:space="preserve">and</w:t>
      </w:r>
      <w:r>
        <w:rPr>
          <w:rFonts w:ascii="Times New Roman" w:hAnsi="Times New Roman"/>
          <w:sz w:val="24"/>
        </w:rPr>
        <w:t xml:space="preserve">use</w:t>
      </w:r>
      <w:r>
        <w:rPr>
          <w:rFonts w:ascii="Times New Roman" w:hAnsi="Times New Roman"/>
          <w:sz w:val="24"/>
        </w:rPr>
        <w:t xml:space="preserve">of</w:t>
      </w:r>
      <w:r>
        <w:rPr>
          <w:rFonts w:ascii="Times New Roman" w:hAnsi="Times New Roman"/>
          <w:sz w:val="24"/>
        </w:rPr>
        <w:t xml:space="preserve">radiation</w:t>
      </w:r>
      <w:r>
        <w:rPr>
          <w:rFonts w:ascii="Times New Roman" w:hAnsi="Times New Roman"/>
          <w:sz w:val="24"/>
        </w:rPr>
        <w:t xml:space="preserve">sources</w:t>
      </w:r>
      <w:r>
        <w:rPr>
          <w:rFonts w:ascii="Times New Roman" w:hAnsi="Times New Roman"/>
          <w:sz w:val="24"/>
        </w:rPr>
        <w:t xml:space="preserve">and</w:t>
      </w:r>
      <w:r>
        <w:rPr>
          <w:rFonts w:ascii="Times New Roman" w:hAnsi="Times New Roman"/>
          <w:sz w:val="24"/>
        </w:rPr>
        <w:t xml:space="preserve">the</w:t>
      </w:r>
      <w:r>
        <w:rPr>
          <w:rFonts w:ascii="Times New Roman" w:hAnsi="Times New Roman"/>
          <w:sz w:val="24"/>
        </w:rPr>
        <w:t xml:space="preserve">management</w:t>
      </w:r>
      <w:r>
        <w:rPr>
          <w:rFonts w:ascii="Times New Roman" w:hAnsi="Times New Roman"/>
          <w:sz w:val="24"/>
        </w:rPr>
        <w:t xml:space="preserve">of</w:t>
      </w:r>
      <w:r>
        <w:rPr>
          <w:rFonts w:ascii="Times New Roman" w:hAnsi="Times New Roman"/>
          <w:sz w:val="24"/>
        </w:rPr>
        <w:t xml:space="preserve">radioactive</w:t>
      </w:r>
      <w:r>
        <w:rPr>
          <w:rFonts w:ascii="Times New Roman" w:hAnsi="Times New Roman"/>
          <w:sz w:val="24"/>
        </w:rPr>
        <w:t xml:space="preserve">waste;</w:t>
      </w:r>
      <w:r>
        <w:rPr>
          <w:rFonts w:ascii="Times New Roman" w:hAnsi="Times New Roman"/>
          <w:sz w:val="24"/>
        </w:rPr>
        <w:t xml:space="preserve">the</w:t>
      </w:r>
      <w:r>
        <w:rPr>
          <w:rFonts w:ascii="Times New Roman" w:hAnsi="Times New Roman"/>
          <w:sz w:val="24"/>
        </w:rPr>
        <w:t xml:space="preserve">repeal</w:t>
      </w:r>
      <w:r>
        <w:rPr>
          <w:rFonts w:ascii="Times New Roman" w:hAnsi="Times New Roman"/>
          <w:sz w:val="24"/>
        </w:rPr>
        <w:t xml:space="preserve">of</w:t>
      </w:r>
      <w:r>
        <w:rPr>
          <w:rFonts w:ascii="Times New Roman" w:hAnsi="Times New Roman"/>
          <w:sz w:val="24"/>
        </w:rPr>
        <w:t xml:space="preserve">the</w:t>
      </w:r>
      <w:r>
        <w:rPr>
          <w:rFonts w:ascii="Times New Roman" w:hAnsi="Times New Roman"/>
          <w:sz w:val="24"/>
        </w:rPr>
        <w:t xml:space="preserve">Radiation</w:t>
      </w:r>
      <w:r>
        <w:rPr>
          <w:rFonts w:ascii="Times New Roman" w:hAnsi="Times New Roman"/>
          <w:sz w:val="24"/>
        </w:rPr>
        <w:t xml:space="preserve">Protection</w:t>
      </w:r>
      <w:r>
        <w:rPr>
          <w:rFonts w:ascii="Times New Roman" w:hAnsi="Times New Roman"/>
          <w:sz w:val="24"/>
        </w:rPr>
        <w:t xml:space="preserve">Act</w:t>
      </w:r>
      <w:r>
        <w:rPr>
          <w:rFonts w:ascii="Times New Roman" w:hAnsi="Times New Roman"/>
          <w:sz w:val="24"/>
        </w:rPr>
        <w:t xml:space="preserve">and</w:t>
      </w:r>
      <w:r>
        <w:rPr>
          <w:rFonts w:ascii="Times New Roman" w:hAnsi="Times New Roman"/>
          <w:sz w:val="24"/>
        </w:rPr>
        <w:t xml:space="preserve">for</w:t>
      </w:r>
      <w:r>
        <w:rPr>
          <w:rFonts w:ascii="Times New Roman" w:hAnsi="Times New Roman"/>
          <w:sz w:val="24"/>
        </w:rPr>
        <w:t xml:space="preserve">connected</w:t>
      </w:r>
      <w:r>
        <w:rPr>
          <w:rFonts w:ascii="Times New Roman" w:hAnsi="Times New Roman"/>
          <w:sz w:val="24"/>
        </w:rPr>
        <w:t xml:space="preserve">purposes.</w:t>
      </w:r>
      <w:r>
        <w:rPr>
          <w:rFonts w:ascii="Times New Roman" w:hAnsi="Times New Roman"/>
          <w:sz w:val="24"/>
        </w:rPr>
      </w:r>
      <w:r/>
    </w:p>
    <w:p>
      <w:pPr>
        <w:ind w:left="1719" w:right="1741" w:hanging="1112"/>
        <w:jc w:val="left"/>
        <w:spacing w:lineRule="auto" w:line="328" w:before="6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ENACTED</w:t>
      </w:r>
      <w:r>
        <w:rPr>
          <w:rFonts w:ascii="Times New Roman"/>
          <w:sz w:val="24"/>
        </w:rPr>
        <w:t xml:space="preserve">by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Parliament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Kenya</w:t>
      </w:r>
      <w:r>
        <w:rPr>
          <w:rFonts w:ascii="Times New Roman"/>
          <w:sz w:val="24"/>
        </w:rPr>
        <w:t xml:space="preserve">as</w:t>
      </w:r>
      <w:r>
        <w:rPr>
          <w:rFonts w:ascii="Times New Roman"/>
          <w:sz w:val="24"/>
        </w:rPr>
        <w:t xml:space="preserve">follows-</w:t>
      </w:r>
      <w:r>
        <w:rPr>
          <w:rFonts w:ascii="Times New Roman"/>
          <w:sz w:val="24"/>
        </w:rPr>
        <w:t xml:space="preserve">PART</w:t>
      </w:r>
      <w:r>
        <w:rPr>
          <w:rFonts w:ascii="Times New Roman"/>
          <w:spacing w:val="-1"/>
          <w:sz w:val="24"/>
        </w:rPr>
        <w:t xml:space="preserve">I-</w:t>
      </w:r>
      <w:r>
        <w:rPr>
          <w:rFonts w:ascii="Times New Roman"/>
          <w:spacing w:val="-2"/>
          <w:sz w:val="24"/>
        </w:rPr>
        <w:t xml:space="preserve">PRELIMINARY</w:t>
      </w:r>
      <w:r>
        <w:rPr>
          <w:rFonts w:ascii="Times New Roman"/>
          <w:sz w:val="24"/>
        </w:rPr>
      </w:r>
      <w:r/>
    </w:p>
    <w:p>
      <w:pPr>
        <w:jc w:val="left"/>
        <w:spacing w:lineRule="auto" w:line="328" w:after="0"/>
        <w:rPr>
          <w:rFonts w:ascii="Times New Roman" w:hAnsi="Times New Roman" w:cs="Times New Roman" w:eastAsia="Times New Roman"/>
          <w:sz w:val="24"/>
          <w:szCs w:val="24"/>
        </w:rPr>
        <w:sectPr>
          <w:footnotePr/>
          <w:type w:val="nextPage"/>
          <w:pgSz w:w="8780" w:h="14100" w:orient="portrait"/>
          <w:pgMar w:top="700" w:right="1000" w:bottom="280" w:left="36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numPr>
          <w:ilvl w:val="0"/>
          <w:numId w:val="7"/>
        </w:numPr>
        <w:ind w:left="250" w:right="250" w:firstLine="486"/>
        <w:jc w:val="left"/>
        <w:spacing w:lineRule="exact" w:line="262" w:before="18"/>
        <w:tabs>
          <w:tab w:val="left" w:pos="1076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This</w:t>
      </w:r>
      <w:r>
        <w:rPr>
          <w:rFonts w:ascii="Times New Roman"/>
          <w:sz w:val="24"/>
        </w:rPr>
        <w:t xml:space="preserve">Act</w:t>
      </w:r>
      <w:r>
        <w:rPr>
          <w:rFonts w:ascii="Times New Roman"/>
          <w:sz w:val="24"/>
        </w:rPr>
        <w:t xml:space="preserve">may</w:t>
      </w:r>
      <w:r>
        <w:rPr>
          <w:rFonts w:ascii="Times New Roman"/>
          <w:sz w:val="24"/>
        </w:rPr>
        <w:t xml:space="preserve">be</w:t>
      </w:r>
      <w:r>
        <w:rPr>
          <w:rFonts w:ascii="Times New Roman"/>
          <w:sz w:val="24"/>
        </w:rPr>
        <w:t xml:space="preserve">cited</w:t>
      </w:r>
      <w:r>
        <w:rPr>
          <w:rFonts w:ascii="Times New Roman"/>
          <w:sz w:val="24"/>
        </w:rPr>
        <w:t xml:space="preserve">as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Nuclear</w:t>
      </w:r>
      <w:r>
        <w:rPr>
          <w:rFonts w:ascii="Times New Roman"/>
          <w:sz w:val="24"/>
        </w:rPr>
        <w:t xml:space="preserve">Regulatory</w:t>
      </w:r>
      <w:r>
        <w:rPr>
          <w:rFonts w:ascii="Times New Roman"/>
          <w:sz w:val="24"/>
        </w:rPr>
        <w:t xml:space="preserve">Act,</w:t>
      </w:r>
      <w:r>
        <w:rPr>
          <w:rFonts w:ascii="Times New Roman"/>
          <w:sz w:val="24"/>
        </w:rPr>
        <w:t xml:space="preserve">2018.</w:t>
      </w:r>
      <w:r/>
    </w:p>
    <w:p>
      <w:pPr>
        <w:numPr>
          <w:ilvl w:val="0"/>
          <w:numId w:val="7"/>
        </w:numPr>
        <w:ind w:left="1085" w:right="0" w:hanging="358"/>
        <w:jc w:val="left"/>
        <w:spacing w:before="91"/>
        <w:tabs>
          <w:tab w:val="left" w:pos="1086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sz w:val="22"/>
        </w:rPr>
        <w:t xml:space="preserve">In</w:t>
      </w:r>
      <w:r>
        <w:rPr>
          <w:rFonts w:ascii="Times New Roman"/>
          <w:sz w:val="24"/>
        </w:rPr>
        <w:t xml:space="preserve">this</w:t>
      </w:r>
      <w:r>
        <w:rPr>
          <w:rFonts w:ascii="Times New Roman"/>
          <w:sz w:val="24"/>
        </w:rPr>
        <w:t xml:space="preserve">Act,</w:t>
      </w:r>
      <w:r>
        <w:rPr>
          <w:rFonts w:ascii="Times New Roman"/>
          <w:sz w:val="24"/>
        </w:rPr>
        <w:t xml:space="preserve">unless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context</w:t>
      </w:r>
      <w:r>
        <w:rPr>
          <w:rFonts w:ascii="Times New Roman"/>
          <w:sz w:val="24"/>
        </w:rPr>
        <w:t xml:space="preserve">otherwise</w:t>
      </w:r>
      <w:r>
        <w:rPr>
          <w:rFonts w:ascii="Times New Roman"/>
          <w:sz w:val="24"/>
        </w:rPr>
        <w:t xml:space="preserve">requires</w:t>
      </w:r>
      <w:r>
        <w:rPr>
          <w:rFonts w:ascii="Times New Roman"/>
          <w:sz w:val="24"/>
        </w:rPr>
      </w:r>
      <w:r/>
    </w:p>
    <w:p>
      <w:pPr>
        <w:ind w:left="215" w:right="0" w:hanging="5"/>
        <w:jc w:val="left"/>
        <w:spacing w:before="11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Shon</w:t>
      </w:r>
      <w:r>
        <w:rPr>
          <w:rFonts w:ascii="Times New Roman"/>
          <w:sz w:val="15"/>
        </w:rPr>
        <w:t xml:space="preserve">title.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215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Interpretation.</w:t>
      </w:r>
      <w:r>
        <w:rPr>
          <w:rFonts w:ascii="Times New Roman"/>
          <w:sz w:val="15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780" w:h="14100" w:orient="portrait"/>
          <w:pgMar w:top="1240" w:right="1000" w:bottom="280" w:left="360" w:header="709" w:footer="709" w:gutter="0"/>
          <w:cols w:num="2" w:sep="0" w:space="1701" w:equalWidth="0">
            <w:col w:w="5933" w:space="40"/>
            <w:col w:w="1447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 w:eastAsia="Times New Roman"/>
          <w:sz w:val="25"/>
          <w:szCs w:val="25"/>
        </w:rPr>
      </w:r>
      <w:r/>
    </w:p>
    <w:p>
      <w:pPr>
        <w:pStyle w:val="663"/>
        <w:ind w:left="245" w:right="1478" w:firstLine="481"/>
        <w:jc w:val="both"/>
        <w:spacing w:lineRule="auto" w:line="222" w:before="85"/>
      </w:pPr>
      <w:r>
        <w:rPr>
          <w:spacing w:val="-20"/>
        </w:rPr>
        <w:t xml:space="preserve">"</w:t>
      </w:r>
      <w:r>
        <w:t xml:space="preserve">activities"</w:t>
      </w:r>
      <w:r>
        <w:t xml:space="preserve">means</w:t>
      </w:r>
      <w:r>
        <w:t xml:space="preserve">the</w:t>
      </w:r>
      <w:r>
        <w:t xml:space="preserve">production,</w:t>
      </w:r>
      <w:r>
        <w:t xml:space="preserve">use,</w:t>
      </w:r>
      <w:r>
        <w:t xml:space="preserve">import</w:t>
      </w:r>
      <w:r>
        <w:t xml:space="preserve">and</w:t>
      </w:r>
      <w:r>
        <w:t xml:space="preserve">export</w:t>
      </w:r>
      <w:r>
        <w:t xml:space="preserve">of</w:t>
      </w:r>
      <w:r>
        <w:t xml:space="preserve">radiation</w:t>
      </w:r>
      <w:r>
        <w:t xml:space="preserve">sources</w:t>
      </w:r>
      <w:r>
        <w:t xml:space="preserve">for</w:t>
      </w:r>
      <w:r>
        <w:t xml:space="preserve">industrial</w:t>
      </w:r>
      <w:r>
        <w:t xml:space="preserve">,</w:t>
      </w:r>
      <w:r>
        <w:t xml:space="preserve">research</w:t>
      </w:r>
      <w:r>
        <w:t xml:space="preserve">and</w:t>
      </w:r>
      <w:r>
        <w:t xml:space="preserve">medical</w:t>
      </w:r>
      <w:r>
        <w:t xml:space="preserve">purposes;</w:t>
      </w:r>
      <w:r>
        <w:t xml:space="preserve">the</w:t>
      </w:r>
      <w:r>
        <w:t xml:space="preserve">transportation</w:t>
      </w:r>
      <w:r>
        <w:t xml:space="preserve">of</w:t>
      </w:r>
      <w:r>
        <w:t xml:space="preserve">radioactive</w:t>
      </w:r>
      <w:r>
        <w:t xml:space="preserve">material;</w:t>
      </w:r>
      <w:r>
        <w:t xml:space="preserve">the</w:t>
      </w:r>
      <w:r>
        <w:t xml:space="preserve">siting,</w:t>
      </w:r>
      <w:r>
        <w:t xml:space="preserve">construction,</w:t>
      </w:r>
      <w:r>
        <w:t xml:space="preserve">commissioning,</w:t>
      </w:r>
      <w:r>
        <w:t xml:space="preserve">operation,</w:t>
      </w:r>
      <w:r>
        <w:t xml:space="preserve">and</w:t>
      </w:r>
      <w:r>
        <w:t xml:space="preserve">decommissioning</w:t>
      </w:r>
      <w:r>
        <w:t xml:space="preserve">of</w:t>
      </w:r>
      <w:r>
        <w:t xml:space="preserve">facilities;</w:t>
      </w:r>
      <w:r>
        <w:t xml:space="preserve">radioactive</w:t>
      </w:r>
      <w:r>
        <w:t xml:space="preserve">waste</w:t>
      </w:r>
      <w:r>
        <w:t xml:space="preserve">management</w:t>
      </w:r>
      <w:r>
        <w:t xml:space="preserve">activities</w:t>
      </w:r>
      <w:r>
        <w:t xml:space="preserve">and</w:t>
      </w:r>
      <w:r>
        <w:t xml:space="preserve">site</w:t>
      </w:r>
      <w:r>
        <w:t xml:space="preserve">remediation;</w:t>
      </w:r>
      <w:r/>
      <w:r/>
    </w:p>
    <w:p>
      <w:pPr>
        <w:ind w:left="250" w:right="1469" w:firstLine="476"/>
        <w:jc w:val="both"/>
        <w:spacing w:lineRule="exact" w:line="248" w:before="97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"applicant"</w:t>
      </w:r>
      <w:r>
        <w:rPr>
          <w:rFonts w:ascii="Times New Roman"/>
          <w:sz w:val="24"/>
        </w:rPr>
        <w:t xml:space="preserve">means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z w:val="24"/>
        </w:rPr>
        <w:t xml:space="preserve">person</w:t>
      </w:r>
      <w:r>
        <w:rPr>
          <w:rFonts w:ascii="Times New Roman"/>
          <w:sz w:val="24"/>
        </w:rPr>
        <w:t xml:space="preserve">making</w:t>
      </w:r>
      <w:r>
        <w:rPr>
          <w:rFonts w:ascii="Times New Roman"/>
          <w:sz w:val="24"/>
        </w:rPr>
        <w:t xml:space="preserve">an</w:t>
      </w:r>
      <w:r>
        <w:rPr>
          <w:rFonts w:ascii="Times New Roman"/>
          <w:sz w:val="24"/>
        </w:rPr>
        <w:t xml:space="preserve">application</w:t>
      </w:r>
      <w:r>
        <w:rPr>
          <w:rFonts w:ascii="Times New Roman"/>
          <w:sz w:val="24"/>
        </w:rPr>
        <w:t xml:space="preserve">for</w:t>
      </w:r>
      <w:r>
        <w:rPr>
          <w:rFonts w:ascii="Times New Roman"/>
          <w:sz w:val="24"/>
        </w:rPr>
        <w:t xml:space="preserve">an</w:t>
      </w:r>
      <w:r>
        <w:rPr>
          <w:rFonts w:ascii="Times New Roman"/>
          <w:sz w:val="24"/>
        </w:rPr>
        <w:t xml:space="preserve">authorization</w:t>
      </w:r>
      <w:r>
        <w:rPr>
          <w:rFonts w:ascii="Times New Roman"/>
          <w:sz w:val="24"/>
        </w:rPr>
        <w:t xml:space="preserve">under</w:t>
      </w:r>
      <w:r>
        <w:rPr>
          <w:rFonts w:ascii="Times New Roman"/>
          <w:sz w:val="24"/>
        </w:rPr>
        <w:t xml:space="preserve">this</w:t>
      </w:r>
      <w:r>
        <w:rPr>
          <w:rFonts w:ascii="Times New Roman"/>
          <w:sz w:val="24"/>
        </w:rPr>
        <w:t xml:space="preserve">Act;</w:t>
      </w:r>
      <w:r>
        <w:rPr>
          <w:rFonts w:ascii="Times New Roman"/>
          <w:sz w:val="24"/>
        </w:rPr>
      </w:r>
      <w:r/>
    </w:p>
    <w:p>
      <w:pPr>
        <w:ind w:left="245" w:right="1476" w:firstLine="476"/>
        <w:jc w:val="both"/>
        <w:spacing w:lineRule="auto" w:line="222" w:before="9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20"/>
          <w:sz w:val="24"/>
        </w:rPr>
        <w:t xml:space="preserve">"</w:t>
      </w:r>
      <w:r>
        <w:rPr>
          <w:rFonts w:ascii="Times New Roman"/>
          <w:sz w:val="24"/>
        </w:rPr>
        <w:t xml:space="preserve">authorization"</w:t>
      </w:r>
      <w:r>
        <w:rPr>
          <w:rFonts w:ascii="Times New Roman"/>
          <w:sz w:val="24"/>
        </w:rPr>
        <w:t xml:space="preserve">means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granting</w:t>
      </w:r>
      <w:r>
        <w:rPr>
          <w:rFonts w:ascii="Times New Roman"/>
          <w:sz w:val="24"/>
        </w:rPr>
        <w:t xml:space="preserve">by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z w:val="24"/>
        </w:rPr>
        <w:t xml:space="preserve">written</w:t>
      </w:r>
      <w:r>
        <w:rPr>
          <w:rFonts w:ascii="Times New Roman"/>
          <w:sz w:val="24"/>
        </w:rPr>
        <w:t xml:space="preserve">permission</w:t>
      </w:r>
      <w:r>
        <w:rPr>
          <w:rFonts w:ascii="Times New Roman"/>
          <w:sz w:val="24"/>
        </w:rPr>
        <w:t xml:space="preserve">for</w:t>
      </w:r>
      <w:r>
        <w:rPr>
          <w:rFonts w:ascii="Times New Roman"/>
          <w:sz w:val="24"/>
        </w:rPr>
        <w:t xml:space="preserve">an</w:t>
      </w:r>
      <w:r>
        <w:rPr>
          <w:rFonts w:ascii="Times New Roman"/>
          <w:sz w:val="24"/>
        </w:rPr>
        <w:t xml:space="preserve">authorized</w:t>
      </w:r>
      <w:r>
        <w:rPr>
          <w:rFonts w:ascii="Times New Roman"/>
          <w:sz w:val="24"/>
        </w:rPr>
        <w:t xml:space="preserve">person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perform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z w:val="24"/>
        </w:rPr>
        <w:t xml:space="preserve">specified</w:t>
      </w:r>
      <w:r>
        <w:rPr>
          <w:rFonts w:ascii="Times New Roman"/>
          <w:sz w:val="24"/>
        </w:rPr>
        <w:t xml:space="preserve">activity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z w:val="24"/>
        </w:rPr>
        <w:t xml:space="preserve">includes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z w:val="24"/>
        </w:rPr>
        <w:t xml:space="preserve">licence,</w:t>
      </w:r>
      <w:r>
        <w:rPr>
          <w:rFonts w:ascii="Times New Roman"/>
          <w:sz w:val="24"/>
        </w:rPr>
        <w:t xml:space="preserve">permit,</w:t>
      </w:r>
      <w:r>
        <w:rPr>
          <w:rFonts w:ascii="Times New Roman"/>
          <w:sz w:val="24"/>
        </w:rPr>
        <w:t xml:space="preserve">registration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z w:val="24"/>
        </w:rPr>
        <w:t xml:space="preserve">approval;</w:t>
      </w:r>
      <w:r>
        <w:rPr>
          <w:rFonts w:ascii="Times New Roman"/>
          <w:sz w:val="24"/>
        </w:rPr>
      </w:r>
      <w:r/>
    </w:p>
    <w:p>
      <w:pPr>
        <w:ind w:left="236" w:right="1501" w:firstLine="481"/>
        <w:jc w:val="both"/>
        <w:spacing w:lineRule="auto" w:line="222" w:before="8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"authorized</w:t>
      </w:r>
      <w:r>
        <w:rPr>
          <w:rFonts w:ascii="Times New Roman"/>
          <w:sz w:val="24"/>
        </w:rPr>
        <w:t xml:space="preserve">person"</w:t>
      </w:r>
      <w:r>
        <w:rPr>
          <w:rFonts w:ascii="Times New Roman"/>
          <w:sz w:val="24"/>
        </w:rPr>
        <w:t xml:space="preserve">means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z w:val="24"/>
        </w:rPr>
        <w:t xml:space="preserve">holder,</w:t>
      </w:r>
      <w:r>
        <w:rPr>
          <w:rFonts w:ascii="Times New Roman"/>
          <w:sz w:val="24"/>
        </w:rPr>
        <w:t xml:space="preserve">whether</w:t>
      </w:r>
      <w:r>
        <w:rPr>
          <w:rFonts w:ascii="Times New Roman"/>
          <w:sz w:val="24"/>
        </w:rPr>
        <w:t xml:space="preserve">natural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corporate,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z w:val="24"/>
        </w:rPr>
        <w:t xml:space="preserve">valid</w:t>
      </w:r>
      <w:r>
        <w:rPr>
          <w:rFonts w:ascii="Times New Roman"/>
          <w:sz w:val="24"/>
        </w:rPr>
        <w:t xml:space="preserve">authorization</w:t>
      </w:r>
      <w:r>
        <w:rPr>
          <w:rFonts w:ascii="Times New Roman"/>
          <w:sz w:val="24"/>
        </w:rPr>
        <w:t xml:space="preserve">for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z w:val="24"/>
        </w:rPr>
        <w:t xml:space="preserve">specified</w:t>
      </w:r>
      <w:r>
        <w:rPr>
          <w:rFonts w:ascii="Times New Roman"/>
          <w:sz w:val="24"/>
        </w:rPr>
        <w:t xml:space="preserve">activity;</w:t>
      </w:r>
      <w:r>
        <w:rPr>
          <w:rFonts w:ascii="Times New Roman"/>
          <w:sz w:val="24"/>
        </w:rPr>
      </w:r>
      <w:r/>
    </w:p>
    <w:p>
      <w:pPr>
        <w:ind w:left="240" w:right="1474" w:firstLine="476"/>
        <w:jc w:val="both"/>
        <w:spacing w:lineRule="auto" w:line="218" w:before="92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24"/>
          <w:sz w:val="24"/>
        </w:rPr>
        <w:t xml:space="preserve">"</w:t>
      </w:r>
      <w:r>
        <w:rPr>
          <w:rFonts w:ascii="Times New Roman"/>
          <w:sz w:val="24"/>
        </w:rPr>
        <w:t xml:space="preserve">Cabinet</w:t>
      </w:r>
      <w:r>
        <w:rPr>
          <w:rFonts w:ascii="Times New Roman"/>
          <w:sz w:val="24"/>
        </w:rPr>
        <w:t xml:space="preserve">Secretary"</w:t>
      </w:r>
      <w:r>
        <w:rPr>
          <w:rFonts w:ascii="Times New Roman"/>
          <w:sz w:val="24"/>
        </w:rPr>
        <w:t xml:space="preserve">means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Cabinet</w:t>
      </w:r>
      <w:r>
        <w:rPr>
          <w:rFonts w:ascii="Times New Roman"/>
          <w:sz w:val="24"/>
        </w:rPr>
        <w:t xml:space="preserve">Secretary</w:t>
      </w:r>
      <w:r>
        <w:rPr>
          <w:rFonts w:ascii="Times New Roman"/>
          <w:sz w:val="24"/>
        </w:rPr>
        <w:t xml:space="preserve">for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time</w:t>
      </w:r>
      <w:r>
        <w:rPr>
          <w:rFonts w:ascii="Times New Roman"/>
          <w:sz w:val="24"/>
        </w:rPr>
        <w:t xml:space="preserve">being</w:t>
      </w:r>
      <w:r>
        <w:rPr>
          <w:rFonts w:ascii="Times New Roman"/>
          <w:sz w:val="24"/>
        </w:rPr>
        <w:t xml:space="preserve">responsible</w:t>
      </w:r>
      <w:r>
        <w:rPr>
          <w:rFonts w:ascii="Times New Roman"/>
          <w:sz w:val="24"/>
        </w:rPr>
        <w:t xml:space="preserve">for</w:t>
      </w:r>
      <w:r>
        <w:rPr>
          <w:rFonts w:ascii="Times New Roman"/>
          <w:sz w:val="24"/>
        </w:rPr>
        <w:t xml:space="preserve">matters</w:t>
      </w:r>
      <w:r>
        <w:rPr>
          <w:rFonts w:ascii="Times New Roman"/>
          <w:sz w:val="24"/>
        </w:rPr>
        <w:t xml:space="preserve">relating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interior</w:t>
      </w:r>
      <w:r>
        <w:rPr>
          <w:rFonts w:ascii="Times New Roman"/>
          <w:sz w:val="24"/>
        </w:rPr>
        <w:t xml:space="preserve">security;</w:t>
      </w:r>
      <w:r>
        <w:rPr>
          <w:rFonts w:ascii="Times New Roman"/>
          <w:sz w:val="24"/>
        </w:rPr>
      </w:r>
      <w:r/>
    </w:p>
    <w:p>
      <w:pPr>
        <w:ind w:left="236" w:right="1480" w:firstLine="476"/>
        <w:jc w:val="both"/>
        <w:spacing w:lineRule="auto" w:line="220" w:before="86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24"/>
          <w:sz w:val="24"/>
        </w:rPr>
        <w:t xml:space="preserve">"</w:t>
      </w:r>
      <w:r>
        <w:rPr>
          <w:rFonts w:ascii="Times New Roman"/>
          <w:sz w:val="24"/>
        </w:rPr>
        <w:t xml:space="preserve">carrier"</w:t>
      </w:r>
      <w:r>
        <w:rPr>
          <w:rFonts w:ascii="Times New Roman"/>
          <w:sz w:val="24"/>
        </w:rPr>
        <w:t xml:space="preserve">means</w:t>
      </w:r>
      <w:r>
        <w:rPr>
          <w:rFonts w:ascii="Times New Roman"/>
          <w:sz w:val="24"/>
        </w:rPr>
        <w:t xml:space="preserve">any</w:t>
      </w:r>
      <w:r>
        <w:rPr>
          <w:rFonts w:ascii="Times New Roman"/>
          <w:sz w:val="24"/>
        </w:rPr>
        <w:t xml:space="preserve">person,</w:t>
      </w:r>
      <w:r>
        <w:rPr>
          <w:rFonts w:ascii="Times New Roman"/>
          <w:sz w:val="24"/>
        </w:rPr>
        <w:t xml:space="preserve">organization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government,</w:t>
      </w:r>
      <w:r>
        <w:rPr>
          <w:rFonts w:ascii="Times New Roman"/>
          <w:sz w:val="24"/>
        </w:rPr>
        <w:t xml:space="preserve">undertaking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carriage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radioactive</w:t>
      </w:r>
      <w:r>
        <w:rPr>
          <w:rFonts w:ascii="Times New Roman"/>
          <w:sz w:val="24"/>
        </w:rPr>
        <w:t xml:space="preserve">material</w:t>
      </w:r>
      <w:r>
        <w:rPr>
          <w:rFonts w:ascii="Times New Roman"/>
          <w:sz w:val="24"/>
        </w:rPr>
        <w:t xml:space="preserve">by</w:t>
      </w:r>
      <w:r>
        <w:rPr>
          <w:rFonts w:ascii="Times New Roman"/>
          <w:sz w:val="24"/>
        </w:rPr>
        <w:t xml:space="preserve">any</w:t>
      </w:r>
      <w:r>
        <w:rPr>
          <w:rFonts w:ascii="Times New Roman"/>
          <w:sz w:val="24"/>
        </w:rPr>
        <w:t xml:space="preserve">means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transport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z w:val="24"/>
        </w:rPr>
        <w:t xml:space="preserve">includes</w:t>
      </w:r>
      <w:r>
        <w:rPr>
          <w:rFonts w:ascii="Times New Roman"/>
          <w:sz w:val="24"/>
        </w:rPr>
        <w:t xml:space="preserve">both</w:t>
      </w:r>
      <w:r>
        <w:rPr>
          <w:rFonts w:ascii="Times New Roman"/>
          <w:sz w:val="24"/>
        </w:rPr>
        <w:t xml:space="preserve">carriers</w:t>
      </w:r>
      <w:r>
        <w:rPr>
          <w:rFonts w:ascii="Times New Roman"/>
          <w:sz w:val="24"/>
        </w:rPr>
        <w:t xml:space="preserve">for</w:t>
      </w:r>
      <w:r>
        <w:rPr>
          <w:rFonts w:ascii="Times New Roman"/>
          <w:sz w:val="24"/>
        </w:rPr>
        <w:t xml:space="preserve">hire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reward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z w:val="24"/>
        </w:rPr>
        <w:t xml:space="preserve">carriers</w:t>
      </w:r>
      <w:r>
        <w:rPr>
          <w:rFonts w:ascii="Times New Roman"/>
          <w:sz w:val="24"/>
        </w:rPr>
        <w:t xml:space="preserve">on</w:t>
      </w:r>
      <w:r>
        <w:rPr>
          <w:rFonts w:ascii="Times New Roman"/>
          <w:sz w:val="24"/>
        </w:rPr>
        <w:t xml:space="preserve">own</w:t>
      </w:r>
      <w:r>
        <w:rPr>
          <w:rFonts w:ascii="Times New Roman"/>
          <w:sz w:val="24"/>
        </w:rPr>
        <w:t xml:space="preserve">account;</w:t>
      </w:r>
      <w:r>
        <w:rPr>
          <w:rFonts w:ascii="Times New Roman"/>
          <w:sz w:val="24"/>
        </w:rPr>
      </w:r>
      <w:r/>
    </w:p>
    <w:p>
      <w:pPr>
        <w:ind w:left="231" w:right="1508" w:firstLine="472"/>
        <w:jc w:val="both"/>
        <w:spacing w:lineRule="exact" w:line="258" w:before="85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24"/>
          <w:sz w:val="24"/>
        </w:rPr>
        <w:t xml:space="preserve">"</w:t>
      </w:r>
      <w:r>
        <w:rPr>
          <w:rFonts w:ascii="Times New Roman"/>
          <w:sz w:val="24"/>
        </w:rPr>
        <w:t xml:space="preserve">Commission"</w:t>
      </w:r>
      <w:r>
        <w:rPr>
          <w:rFonts w:ascii="Times New Roman"/>
          <w:sz w:val="24"/>
        </w:rPr>
        <w:t xml:space="preserve">means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Kenya</w:t>
      </w:r>
      <w:r>
        <w:rPr>
          <w:rFonts w:ascii="Times New Roman"/>
          <w:sz w:val="24"/>
        </w:rPr>
        <w:t xml:space="preserve">Nuclear</w:t>
      </w:r>
      <w:r>
        <w:rPr>
          <w:rFonts w:ascii="Times New Roman"/>
          <w:sz w:val="24"/>
        </w:rPr>
        <w:t xml:space="preserve">Regulatory</w:t>
      </w:r>
      <w:r>
        <w:rPr>
          <w:rFonts w:ascii="Times New Roman"/>
          <w:sz w:val="24"/>
        </w:rPr>
        <w:t xml:space="preserve">Commission</w:t>
      </w:r>
      <w:r>
        <w:rPr>
          <w:rFonts w:ascii="Times New Roman"/>
          <w:sz w:val="24"/>
        </w:rPr>
        <w:t xml:space="preserve">established</w:t>
      </w:r>
      <w:r>
        <w:rPr>
          <w:rFonts w:ascii="Times New Roman"/>
          <w:sz w:val="24"/>
        </w:rPr>
        <w:t xml:space="preserve">under</w:t>
      </w:r>
      <w:r>
        <w:rPr>
          <w:rFonts w:ascii="Times New Roman"/>
          <w:sz w:val="24"/>
        </w:rPr>
        <w:t xml:space="preserve">section</w:t>
      </w:r>
      <w:r>
        <w:rPr>
          <w:rFonts w:ascii="Times New Roman"/>
          <w:sz w:val="24"/>
        </w:rPr>
        <w:t xml:space="preserve">5;</w:t>
      </w:r>
      <w:r>
        <w:rPr>
          <w:rFonts w:ascii="Times New Roman"/>
          <w:sz w:val="24"/>
        </w:rPr>
      </w:r>
      <w:r/>
    </w:p>
    <w:p>
      <w:pPr>
        <w:jc w:val="both"/>
        <w:spacing w:lineRule="exact" w:line="258" w:after="0"/>
        <w:rPr>
          <w:rFonts w:ascii="Times New Roman" w:hAnsi="Times New Roman" w:cs="Times New Roman" w:eastAsia="Times New Roman"/>
          <w:sz w:val="24"/>
          <w:szCs w:val="24"/>
        </w:rPr>
        <w:sectPr>
          <w:footnotePr/>
          <w:type w:val="continuous"/>
          <w:pgSz w:w="8780" w:h="14100" w:orient="portrait"/>
          <w:pgMar w:top="1240" w:right="1000" w:bottom="280" w:left="36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3252" w:right="0" w:firstLine="0"/>
        <w:jc w:val="left"/>
        <w:spacing w:before="57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z w:val="19"/>
        </w:rPr>
        <w:t xml:space="preserve">Nuclear</w:t>
      </w:r>
      <w:r>
        <w:rPr>
          <w:rFonts w:ascii="Times New Roman"/>
          <w:i/>
          <w:sz w:val="19"/>
        </w:rPr>
        <w:t xml:space="preserve">Regulatory</w:t>
      </w:r>
      <w:r>
        <w:rPr>
          <w:rFonts w:ascii="Times New Roman"/>
          <w:i/>
          <w:sz w:val="19"/>
        </w:rPr>
        <w:t xml:space="preserve">Bill,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19"/>
        </w:rPr>
      </w:r>
      <w:r/>
    </w:p>
    <w:p>
      <w:pPr>
        <w:ind w:left="0" w:right="103" w:firstLine="0"/>
        <w:jc w:val="right"/>
        <w:spacing w:before="75"/>
        <w:rPr>
          <w:rFonts w:ascii="Arial" w:hAnsi="Arial" w:cs="Arial" w:eastAsia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t xml:space="preserve">945</w:t>
      </w:r>
      <w:r>
        <w:rPr>
          <w:rFonts w:ascii="Arial"/>
          <w:sz w:val="18"/>
        </w:rPr>
      </w:r>
      <w:r/>
    </w:p>
    <w:p>
      <w:pPr>
        <w:jc w:val="right"/>
        <w:spacing w:after="0"/>
        <w:rPr>
          <w:rFonts w:ascii="Arial" w:hAnsi="Arial" w:cs="Arial" w:eastAsia="Arial"/>
          <w:sz w:val="18"/>
          <w:szCs w:val="18"/>
        </w:rPr>
        <w:sectPr>
          <w:footnotePr/>
          <w:type w:val="nextPage"/>
          <w:pgSz w:w="8800" w:h="14160" w:orient="portrait"/>
          <w:pgMar w:top="760" w:right="660" w:bottom="280" w:left="0" w:header="709" w:footer="709" w:gutter="0"/>
          <w:cols w:num="2" w:sep="0" w:space="1701" w:equalWidth="0">
            <w:col w:w="6001" w:space="40"/>
            <w:col w:w="2099" w:space="0"/>
          </w:cols>
          <w:docGrid w:linePitch="360"/>
        </w:sect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4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sz w:val="17"/>
          <w:szCs w:val="17"/>
        </w:rPr>
      </w:r>
      <w:r/>
    </w:p>
    <w:p>
      <w:pPr>
        <w:pStyle w:val="663"/>
        <w:ind w:right="1243" w:firstLine="483"/>
        <w:jc w:val="both"/>
        <w:spacing w:lineRule="exact" w:line="258" w:before="86"/>
      </w:pPr>
      <w:r>
        <w:rPr>
          <w:spacing w:val="-24"/>
        </w:rPr>
        <w:t xml:space="preserve">"</w:t>
      </w:r>
      <w:r>
        <w:t xml:space="preserve">consignment"</w:t>
      </w:r>
      <w:r>
        <w:t xml:space="preserve">means</w:t>
      </w:r>
      <w:r>
        <w:t xml:space="preserve">any</w:t>
      </w:r>
      <w:r>
        <w:t xml:space="preserve">package</w:t>
      </w:r>
      <w:r>
        <w:t xml:space="preserve">or</w:t>
      </w:r>
      <w:r>
        <w:t xml:space="preserve">packages,</w:t>
      </w:r>
      <w:r>
        <w:t xml:space="preserve">or</w:t>
      </w:r>
      <w:r>
        <w:t xml:space="preserve">load</w:t>
      </w:r>
      <w:r>
        <w:t xml:space="preserve">of</w:t>
      </w:r>
      <w:r>
        <w:t xml:space="preserve">radioactive</w:t>
      </w:r>
      <w:r>
        <w:t xml:space="preserve">material,</w:t>
      </w:r>
      <w:r>
        <w:t xml:space="preserve">presented</w:t>
      </w:r>
      <w:r>
        <w:t xml:space="preserve">by</w:t>
      </w:r>
      <w:r>
        <w:t xml:space="preserve">a</w:t>
      </w:r>
      <w:r>
        <w:t xml:space="preserve">consignor</w:t>
      </w:r>
      <w:r>
        <w:t xml:space="preserve">for</w:t>
      </w:r>
      <w:r>
        <w:t xml:space="preserve">transport;</w:t>
      </w:r>
      <w:r/>
      <w:r/>
    </w:p>
    <w:p>
      <w:pPr>
        <w:ind w:left="1152" w:right="1091" w:firstLine="483"/>
        <w:jc w:val="left"/>
        <w:spacing w:lineRule="auto" w:line="227" w:before="119"/>
        <w:tabs>
          <w:tab w:val="left" w:pos="2209" w:leader="none"/>
          <w:tab w:val="left" w:pos="4046" w:leader="none"/>
          <w:tab w:val="left" w:pos="4519" w:leader="none"/>
          <w:tab w:val="left" w:pos="5318" w:leader="none"/>
          <w:tab w:val="left" w:pos="6231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24"/>
          <w:sz w:val="24"/>
        </w:rPr>
        <w:t xml:space="preserve">"</w:t>
      </w:r>
      <w:r>
        <w:rPr>
          <w:rFonts w:ascii="Times New Roman" w:hAnsi="Times New Roman"/>
          <w:sz w:val="24"/>
        </w:rPr>
        <w:t xml:space="preserve">consumer</w:t>
      </w:r>
      <w:r>
        <w:rPr>
          <w:rFonts w:ascii="Times New Roman" w:hAnsi="Times New Roman"/>
          <w:sz w:val="24"/>
        </w:rPr>
        <w:t xml:space="preserve">product"</w:t>
      </w:r>
      <w:r>
        <w:rPr>
          <w:rFonts w:ascii="Times New Roman" w:hAnsi="Times New Roman"/>
          <w:sz w:val="24"/>
        </w:rPr>
        <w:t xml:space="preserve">means</w:t>
      </w:r>
      <w:r>
        <w:rPr>
          <w:rFonts w:ascii="Times New Roman" w:hAnsi="Times New Roman"/>
          <w:sz w:val="24"/>
        </w:rPr>
        <w:t xml:space="preserve">a</w:t>
      </w:r>
      <w:r>
        <w:rPr>
          <w:rFonts w:ascii="Times New Roman" w:hAnsi="Times New Roman"/>
          <w:sz w:val="24"/>
        </w:rPr>
        <w:t xml:space="preserve">device</w:t>
      </w:r>
      <w:r>
        <w:rPr>
          <w:rFonts w:ascii="Times New Roman" w:hAnsi="Times New Roman"/>
          <w:sz w:val="24"/>
        </w:rPr>
        <w:t xml:space="preserve">or</w:t>
      </w:r>
      <w:r>
        <w:rPr>
          <w:rFonts w:ascii="Times New Roman" w:hAnsi="Times New Roman"/>
          <w:sz w:val="24"/>
        </w:rPr>
        <w:t xml:space="preserve">manufactured</w:t>
      </w:r>
      <w:r>
        <w:rPr>
          <w:rFonts w:ascii="Times New Roman" w:hAnsi="Times New Roman"/>
          <w:sz w:val="24"/>
        </w:rPr>
        <w:t xml:space="preserve">item</w:t>
      </w:r>
      <w:r>
        <w:rPr>
          <w:rFonts w:ascii="Times New Roman" w:hAnsi="Times New Roman"/>
          <w:sz w:val="24"/>
        </w:rPr>
        <w:t xml:space="preserve">into</w:t>
      </w:r>
      <w:r>
        <w:rPr>
          <w:rFonts w:ascii="Times New Roman" w:hAnsi="Times New Roman"/>
          <w:sz w:val="24"/>
        </w:rPr>
        <w:t xml:space="preserve">which</w:t>
      </w:r>
      <w:r>
        <w:rPr>
          <w:rFonts w:ascii="Times New Roman" w:hAnsi="Times New Roman"/>
          <w:sz w:val="24"/>
        </w:rPr>
        <w:t xml:space="preserve">radionuclides</w:t>
        <w:tab/>
        <w:t xml:space="preserve">have</w:t>
      </w:r>
      <w:r>
        <w:rPr>
          <w:rFonts w:ascii="Times New Roman" w:hAnsi="Times New Roman"/>
          <w:sz w:val="24"/>
        </w:rPr>
        <w:t xml:space="preserve">been</w:t>
      </w:r>
      <w:r>
        <w:rPr>
          <w:rFonts w:ascii="Times New Roman" w:hAnsi="Times New Roman"/>
          <w:sz w:val="24"/>
        </w:rPr>
        <w:t xml:space="preserve">deliberately</w:t>
      </w:r>
      <w:r>
        <w:rPr>
          <w:rFonts w:ascii="Times New Roman" w:hAnsi="Times New Roman"/>
          <w:sz w:val="24"/>
        </w:rPr>
        <w:t xml:space="preserve">incorporated</w:t>
      </w:r>
      <w:r>
        <w:rPr>
          <w:rFonts w:ascii="Times New Roman" w:hAnsi="Times New Roman"/>
          <w:sz w:val="24"/>
        </w:rPr>
        <w:t xml:space="preserve">or</w:t>
      </w:r>
      <w:r>
        <w:rPr>
          <w:rFonts w:ascii="Times New Roman" w:hAnsi="Times New Roman"/>
          <w:sz w:val="24"/>
        </w:rPr>
        <w:t xml:space="preserve">produced</w:t>
      </w:r>
      <w:r>
        <w:rPr>
          <w:rFonts w:ascii="Times New Roman" w:hAnsi="Times New Roman"/>
          <w:sz w:val="24"/>
        </w:rPr>
        <w:t xml:space="preserve">by</w:t>
      </w:r>
      <w:r>
        <w:rPr>
          <w:rFonts w:ascii="Times New Roman" w:hAnsi="Times New Roman"/>
          <w:sz w:val="24"/>
        </w:rPr>
        <w:t xml:space="preserve">activation,</w:t>
      </w:r>
      <w:r>
        <w:rPr>
          <w:rFonts w:ascii="Times New Roman" w:hAnsi="Times New Roman"/>
          <w:sz w:val="24"/>
        </w:rPr>
        <w:t xml:space="preserve">or</w:t>
      </w:r>
      <w:r>
        <w:rPr>
          <w:rFonts w:ascii="Times New Roman" w:hAnsi="Times New Roman"/>
          <w:sz w:val="24"/>
        </w:rPr>
        <w:t xml:space="preserve">which</w:t>
      </w:r>
      <w:r>
        <w:rPr>
          <w:rFonts w:ascii="Times New Roman" w:hAnsi="Times New Roman"/>
          <w:sz w:val="24"/>
        </w:rPr>
        <w:t xml:space="preserve">generates</w:t>
      </w:r>
      <w:r>
        <w:rPr>
          <w:rFonts w:ascii="Times New Roman" w:hAnsi="Times New Roman"/>
          <w:sz w:val="24"/>
        </w:rPr>
        <w:t xml:space="preserve">ionizing</w:t>
      </w:r>
      <w:r>
        <w:rPr>
          <w:rFonts w:ascii="Times New Roman" w:hAnsi="Times New Roman"/>
          <w:sz w:val="24"/>
        </w:rPr>
        <w:t xml:space="preserve">radiation,</w:t>
      </w:r>
      <w:r>
        <w:rPr>
          <w:rFonts w:ascii="Times New Roman" w:hAnsi="Times New Roman"/>
          <w:sz w:val="24"/>
        </w:rPr>
        <w:t xml:space="preserve">and</w:t>
      </w:r>
      <w:r>
        <w:rPr>
          <w:rFonts w:ascii="Times New Roman" w:hAnsi="Times New Roman"/>
          <w:sz w:val="24"/>
        </w:rPr>
        <w:t xml:space="preserve">which</w:t>
      </w:r>
      <w:r>
        <w:rPr>
          <w:rFonts w:ascii="Times New Roman" w:hAnsi="Times New Roman"/>
          <w:sz w:val="24"/>
        </w:rPr>
        <w:t xml:space="preserve">can</w:t>
      </w:r>
      <w:r>
        <w:rPr>
          <w:rFonts w:ascii="Times New Roman" w:hAnsi="Times New Roman"/>
          <w:sz w:val="24"/>
        </w:rPr>
        <w:t xml:space="preserve">be</w:t>
      </w:r>
      <w:r>
        <w:rPr>
          <w:rFonts w:ascii="Times New Roman" w:hAnsi="Times New Roman"/>
          <w:sz w:val="24"/>
        </w:rPr>
        <w:t xml:space="preserve">sold</w:t>
      </w:r>
      <w:r>
        <w:rPr>
          <w:rFonts w:ascii="Times New Roman" w:hAnsi="Times New Roman"/>
          <w:sz w:val="24"/>
        </w:rPr>
        <w:t xml:space="preserve">and</w:t>
      </w:r>
      <w:r>
        <w:rPr>
          <w:rFonts w:ascii="Times New Roman" w:hAnsi="Times New Roman"/>
          <w:sz w:val="24"/>
        </w:rPr>
        <w:t xml:space="preserve">made</w:t>
      </w:r>
      <w:r>
        <w:rPr>
          <w:rFonts w:ascii="Times New Roman" w:hAnsi="Times New Roman"/>
          <w:sz w:val="24"/>
        </w:rPr>
        <w:t xml:space="preserve">available</w:t>
        <w:tab/>
      </w:r>
      <w:r>
        <w:rPr>
          <w:rFonts w:ascii="Times New Roman" w:hAnsi="Times New Roman"/>
          <w:sz w:val="24"/>
        </w:rPr>
        <w:t xml:space="preserve">to</w:t>
      </w:r>
      <w:r>
        <w:rPr>
          <w:rFonts w:ascii="Times New Roman" w:hAnsi="Times New Roman"/>
          <w:sz w:val="24"/>
        </w:rPr>
        <w:t xml:space="preserve">members</w:t>
      </w:r>
      <w:r>
        <w:rPr>
          <w:rFonts w:ascii="Times New Roman" w:hAnsi="Times New Roman"/>
          <w:spacing w:val="-12"/>
          <w:sz w:val="24"/>
        </w:rPr>
        <w:t xml:space="preserve">'</w:t>
      </w:r>
      <w:r>
        <w:rPr>
          <w:rFonts w:ascii="Times New Roman" w:hAnsi="Times New Roman"/>
          <w:spacing w:val="-10"/>
          <w:sz w:val="24"/>
        </w:rPr>
        <w:t xml:space="preserve">of</w:t>
        <w:tab/>
      </w:r>
      <w:r>
        <w:rPr>
          <w:rFonts w:ascii="Times New Roman" w:hAnsi="Times New Roman"/>
          <w:sz w:val="24"/>
        </w:rPr>
        <w:t xml:space="preserve">the</w:t>
        <w:tab/>
        <w:t xml:space="preserve">public</w:t>
        <w:tab/>
        <w:t xml:space="preserve">without</w:t>
        <w:tab/>
      </w:r>
      <w:r>
        <w:rPr>
          <w:rFonts w:ascii="Times New Roman" w:hAnsi="Times New Roman"/>
          <w:sz w:val="24"/>
        </w:rPr>
        <w:t xml:space="preserve">special</w:t>
      </w:r>
      <w:r>
        <w:rPr>
          <w:rFonts w:ascii="Times New Roman" w:hAnsi="Times New Roman"/>
          <w:sz w:val="24"/>
        </w:rPr>
        <w:t xml:space="preserve">·</w:t>
      </w:r>
      <w:r>
        <w:rPr>
          <w:rFonts w:ascii="Times New Roman" w:hAnsi="Times New Roman"/>
          <w:sz w:val="24"/>
        </w:rPr>
        <w:t xml:space="preserve">surveillance</w:t>
      </w:r>
      <w:r>
        <w:rPr>
          <w:rFonts w:ascii="Times New Roman" w:hAnsi="Times New Roman"/>
          <w:sz w:val="24"/>
        </w:rPr>
        <w:t xml:space="preserve">or</w:t>
      </w:r>
      <w:r>
        <w:rPr>
          <w:rFonts w:ascii="Times New Roman" w:hAnsi="Times New Roman"/>
          <w:sz w:val="24"/>
        </w:rPr>
        <w:t xml:space="preserve">regulatory</w:t>
      </w:r>
      <w:r>
        <w:rPr>
          <w:rFonts w:ascii="Times New Roman" w:hAnsi="Times New Roman"/>
          <w:spacing w:val="-3"/>
          <w:sz w:val="24"/>
        </w:rPr>
        <w:t xml:space="preserve">contr.ol</w:t>
      </w:r>
      <w:r>
        <w:rPr>
          <w:rFonts w:ascii="Times New Roman" w:hAnsi="Times New Roman"/>
          <w:sz w:val="24"/>
        </w:rPr>
        <w:t xml:space="preserve">after</w:t>
      </w:r>
      <w:r>
        <w:rPr>
          <w:rFonts w:ascii="Times New Roman" w:hAnsi="Times New Roman"/>
          <w:sz w:val="24"/>
        </w:rPr>
        <w:t xml:space="preserve">sale;</w:t>
      </w:r>
      <w:r>
        <w:rPr>
          <w:rFonts w:ascii="Times New Roman" w:hAnsi="Times New Roman"/>
          <w:sz w:val="24"/>
        </w:rPr>
      </w:r>
      <w:r/>
    </w:p>
    <w:p>
      <w:pPr>
        <w:ind w:left="1152" w:right="1268" w:firstLine="473"/>
        <w:jc w:val="both"/>
        <w:spacing w:lineRule="auto" w:line="226" w:before="122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21"/>
          <w:sz w:val="24"/>
        </w:rPr>
        <w:t xml:space="preserve">"</w:t>
      </w:r>
      <w:r>
        <w:rPr>
          <w:rFonts w:ascii="Times New Roman"/>
          <w:sz w:val="24"/>
        </w:rPr>
        <w:t xml:space="preserve">containment"</w:t>
      </w:r>
      <w:r>
        <w:rPr>
          <w:rFonts w:ascii="Times New Roman"/>
          <w:sz w:val="24"/>
        </w:rPr>
        <w:t xml:space="preserve">means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methods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physical</w:t>
      </w:r>
      <w:r>
        <w:rPr>
          <w:rFonts w:ascii="Times New Roman"/>
          <w:sz w:val="24"/>
        </w:rPr>
        <w:t xml:space="preserve">structures</w:t>
      </w:r>
      <w:r>
        <w:rPr>
          <w:rFonts w:ascii="Times New Roman"/>
          <w:sz w:val="24"/>
        </w:rPr>
        <w:t xml:space="preserve">that</w:t>
      </w:r>
      <w:r>
        <w:rPr>
          <w:rFonts w:ascii="Times New Roman"/>
          <w:sz w:val="24"/>
        </w:rPr>
        <w:t xml:space="preserve">prevent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.</w:t>
      </w:r>
      <w:r>
        <w:rPr>
          <w:rFonts w:ascii="Times New Roman"/>
          <w:sz w:val="24"/>
        </w:rPr>
        <w:t xml:space="preserve">dispersion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radioactive</w:t>
      </w:r>
      <w:r>
        <w:rPr>
          <w:rFonts w:ascii="Times New Roman"/>
          <w:sz w:val="24"/>
        </w:rPr>
        <w:t xml:space="preserve">substances;</w:t>
      </w:r>
      <w:r>
        <w:rPr>
          <w:rFonts w:ascii="Times New Roman"/>
          <w:sz w:val="24"/>
        </w:rPr>
      </w:r>
      <w:r/>
    </w:p>
    <w:p>
      <w:pPr>
        <w:ind w:left="1147" w:right="1244" w:firstLine="478"/>
        <w:jc w:val="both"/>
        <w:spacing w:lineRule="auto" w:line="226" w:before="127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28"/>
          <w:sz w:val="24"/>
        </w:rPr>
        <w:t xml:space="preserve">"</w:t>
      </w:r>
      <w:r>
        <w:rPr>
          <w:rFonts w:ascii="Times New Roman"/>
          <w:sz w:val="24"/>
        </w:rPr>
        <w:t xml:space="preserve">contamination"</w:t>
      </w:r>
      <w:r>
        <w:rPr>
          <w:rFonts w:ascii="Times New Roman"/>
          <w:sz w:val="24"/>
        </w:rPr>
        <w:t xml:space="preserve">means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presence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radioactive</w:t>
      </w:r>
      <w:r>
        <w:rPr>
          <w:rFonts w:ascii="Times New Roman"/>
          <w:sz w:val="24"/>
        </w:rPr>
        <w:t xml:space="preserve">substances</w:t>
      </w:r>
      <w:r>
        <w:rPr>
          <w:rFonts w:ascii="Times New Roman"/>
          <w:sz w:val="24"/>
        </w:rPr>
        <w:t xml:space="preserve">in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on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z w:val="24"/>
        </w:rPr>
        <w:t xml:space="preserve">material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human</w:t>
      </w:r>
      <w:r>
        <w:rPr>
          <w:rFonts w:ascii="Times New Roman"/>
          <w:sz w:val="24"/>
        </w:rPr>
        <w:t xml:space="preserve">body</w:t>
      </w:r>
      <w:r>
        <w:rPr>
          <w:rFonts w:ascii="Times New Roman"/>
          <w:sz w:val="24"/>
        </w:rPr>
        <w:t xml:space="preserve">or other</w:t>
      </w:r>
      <w:r>
        <w:rPr>
          <w:rFonts w:ascii="Times New Roman"/>
          <w:sz w:val="24"/>
        </w:rPr>
        <w:t xml:space="preserve">place</w:t>
      </w:r>
      <w:r>
        <w:rPr>
          <w:rFonts w:ascii="Times New Roman"/>
          <w:sz w:val="24"/>
        </w:rPr>
        <w:t xml:space="preserve">where</w:t>
      </w:r>
      <w:r>
        <w:rPr>
          <w:rFonts w:ascii="Times New Roman"/>
          <w:sz w:val="24"/>
        </w:rPr>
        <w:t xml:space="preserve">they</w:t>
      </w:r>
      <w:r>
        <w:rPr>
          <w:rFonts w:ascii="Times New Roman"/>
          <w:sz w:val="24"/>
        </w:rPr>
        <w:t xml:space="preserve">are</w:t>
      </w:r>
      <w:r>
        <w:rPr>
          <w:rFonts w:ascii="Times New Roman"/>
          <w:sz w:val="24"/>
        </w:rPr>
        <w:t xml:space="preserve">undesirable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could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4"/>
        </w:rPr>
        <w:t xml:space="preserve">harmful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process</w:t>
      </w:r>
      <w:r>
        <w:rPr>
          <w:rFonts w:ascii="Times New Roman"/>
          <w:sz w:val="24"/>
        </w:rPr>
        <w:t xml:space="preserve">giving</w:t>
      </w:r>
      <w:r>
        <w:rPr>
          <w:rFonts w:ascii="Times New Roman"/>
          <w:sz w:val="24"/>
        </w:rPr>
        <w:t xml:space="preserve">rise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their</w:t>
      </w:r>
      <w:r>
        <w:rPr>
          <w:rFonts w:ascii="Times New Roman"/>
          <w:sz w:val="24"/>
        </w:rPr>
        <w:t xml:space="preserve">presence</w:t>
      </w:r>
      <w:r>
        <w:rPr>
          <w:rFonts w:ascii="Times New Roman"/>
          <w:sz w:val="24"/>
        </w:rPr>
        <w:t xml:space="preserve">in</w:t>
      </w:r>
      <w:r>
        <w:rPr>
          <w:rFonts w:ascii="Times New Roman"/>
          <w:sz w:val="24"/>
        </w:rPr>
        <w:t xml:space="preserve">such</w:t>
      </w:r>
      <w:r>
        <w:rPr>
          <w:rFonts w:ascii="Times New Roman"/>
          <w:sz w:val="24"/>
        </w:rPr>
        <w:t xml:space="preserve">places;</w:t>
      </w:r>
      <w:r>
        <w:rPr>
          <w:rFonts w:ascii="Times New Roman"/>
          <w:sz w:val="24"/>
        </w:rPr>
      </w:r>
      <w:r/>
    </w:p>
    <w:p>
      <w:pPr>
        <w:pStyle w:val="663"/>
        <w:ind w:left="1147" w:right="1246" w:firstLine="483"/>
        <w:jc w:val="both"/>
        <w:spacing w:lineRule="exact" w:line="264" w:before="122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07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line">
                  <wp:posOffset>261486</wp:posOffset>
                </wp:positionV>
                <wp:extent cx="153035" cy="444500"/>
                <wp:effectExtent l="0" t="0" r="0" b="0"/>
                <wp:wrapNone/>
                <wp:docPr id="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5303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lineRule="exact" w:line="700" w:before="0"/>
                              <w:rPr>
                                <w:rFonts w:ascii="Arial" w:hAnsi="Arial" w:cs="Arial" w:eastAsia="Arial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Arial"/>
                                <w:sz w:val="70"/>
                              </w:rPr>
                              <w:t xml:space="preserve">-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1072;o:allowoverlap:true;o:allowincell:true;mso-position-horizontal-relative:page;margin-left:0.0pt;mso-position-horizontal:absolute;mso-position-vertical-relative:line;margin-top:20.6pt;mso-position-vertical:absolute;width:12.0pt;height:35.0pt;" coordsize="100000,100000" path="" filled="f">
                <v:path textboxrect="0,0,0,0"/>
                <v:textbox>
                  <w:txbxContent>
                    <w:p>
                      <w:pPr>
                        <w:ind w:left="0" w:right="0" w:firstLine="0"/>
                        <w:jc w:val="left"/>
                        <w:spacing w:lineRule="exact" w:line="700" w:before="0"/>
                        <w:rPr>
                          <w:rFonts w:ascii="Arial" w:hAnsi="Arial" w:cs="Arial" w:eastAsia="Arial"/>
                          <w:sz w:val="70"/>
                          <w:szCs w:val="70"/>
                        </w:rPr>
                      </w:pPr>
                      <w:r>
                        <w:rPr>
                          <w:rFonts w:ascii="Arial"/>
                          <w:sz w:val="70"/>
                        </w:rPr>
                        <w:t xml:space="preserve">-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-24"/>
        </w:rPr>
        <w:t xml:space="preserve">"</w:t>
      </w:r>
      <w:r>
        <w:t xml:space="preserve">clearance"</w:t>
      </w:r>
      <w:r>
        <w:t xml:space="preserve">means</w:t>
      </w:r>
      <w:r>
        <w:t xml:space="preserve">the</w:t>
      </w:r>
      <w:r>
        <w:t xml:space="preserve">removal</w:t>
      </w:r>
      <w:r>
        <w:rPr>
          <w:sz w:val="25"/>
        </w:rPr>
        <w:t xml:space="preserve">of</w:t>
      </w:r>
      <w:r>
        <w:t xml:space="preserve">radioactive</w:t>
      </w:r>
      <w:r>
        <w:t xml:space="preserve">material</w:t>
      </w:r>
      <w:r>
        <w:t xml:space="preserve">or</w:t>
      </w:r>
      <w:r>
        <w:t xml:space="preserve">radioactive</w:t>
      </w:r>
      <w:r>
        <w:t xml:space="preserve">objects</w:t>
      </w:r>
      <w:r>
        <w:t xml:space="preserve">within</w:t>
      </w:r>
      <w:r>
        <w:t xml:space="preserve">authorized</w:t>
      </w:r>
      <w:r>
        <w:t xml:space="preserve">activities</w:t>
      </w:r>
      <w:r>
        <w:t xml:space="preserve">from any</w:t>
      </w:r>
      <w:r>
        <w:t xml:space="preserve">further</w:t>
      </w:r>
      <w:r>
        <w:t xml:space="preserve">regulatory</w:t>
      </w:r>
      <w:r>
        <w:t xml:space="preserve">control</w:t>
      </w:r>
      <w:r>
        <w:t xml:space="preserve">by</w:t>
      </w:r>
      <w:r>
        <w:t xml:space="preserve">the</w:t>
      </w:r>
      <w:r>
        <w:t xml:space="preserve">Commission;</w:t>
      </w:r>
      <w:r/>
      <w:r/>
    </w:p>
    <w:p>
      <w:pPr>
        <w:ind w:left="1152" w:right="1249" w:firstLine="473"/>
        <w:jc w:val="both"/>
        <w:spacing w:lineRule="exact" w:line="258" w:before="12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24"/>
          <w:sz w:val="24"/>
        </w:rPr>
        <w:t xml:space="preserve">"</w:t>
      </w:r>
      <w:r>
        <w:rPr>
          <w:rFonts w:ascii="Times New Roman"/>
          <w:sz w:val="24"/>
        </w:rPr>
        <w:t xml:space="preserve">clearance</w:t>
      </w:r>
      <w:r>
        <w:rPr>
          <w:rFonts w:ascii="Times New Roman"/>
          <w:sz w:val="24"/>
        </w:rPr>
        <w:t xml:space="preserve">levels"</w:t>
      </w:r>
      <w:r>
        <w:rPr>
          <w:rFonts w:ascii="Times New Roman"/>
          <w:sz w:val="24"/>
        </w:rPr>
        <w:t xml:space="preserve">means</w:t>
      </w:r>
      <w:r>
        <w:rPr>
          <w:rFonts w:ascii="Times New Roman"/>
          <w:sz w:val="24"/>
        </w:rPr>
        <w:t xml:space="preserve">values</w:t>
      </w:r>
      <w:r>
        <w:rPr>
          <w:rFonts w:ascii="Times New Roman"/>
          <w:sz w:val="24"/>
        </w:rPr>
        <w:t xml:space="preserve">established</w:t>
      </w:r>
      <w:r>
        <w:rPr>
          <w:rFonts w:ascii="Times New Roman"/>
          <w:sz w:val="24"/>
        </w:rPr>
        <w:t xml:space="preserve">by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z w:val="24"/>
        </w:rPr>
        <w:t xml:space="preserve">expressed</w:t>
      </w:r>
      <w:r>
        <w:rPr>
          <w:rFonts w:ascii="Times New Roman"/>
          <w:sz w:val="24"/>
        </w:rPr>
        <w:t xml:space="preserve">in</w:t>
      </w:r>
      <w:r>
        <w:rPr>
          <w:rFonts w:ascii="Times New Roman"/>
          <w:sz w:val="24"/>
        </w:rPr>
        <w:t xml:space="preserve">terms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.</w:t>
      </w:r>
      <w:r>
        <w:rPr>
          <w:rFonts w:ascii="Times New Roman"/>
          <w:sz w:val="24"/>
        </w:rPr>
        <w:t xml:space="preserve">activity</w:t>
      </w:r>
      <w:r>
        <w:rPr>
          <w:rFonts w:ascii="Times New Roman"/>
          <w:sz w:val="24"/>
        </w:rPr>
      </w:r>
      <w:r/>
    </w:p>
    <w:p>
      <w:pPr>
        <w:ind w:left="1152" w:right="0" w:hanging="1081"/>
        <w:jc w:val="left"/>
        <w:spacing w:lineRule="exact" w:line="250" w:before="0"/>
        <w:tabs>
          <w:tab w:val="left" w:pos="1147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i/>
          <w:position w:val="7"/>
          <w:sz w:val="28"/>
        </w:rPr>
        <w:t xml:space="preserve">I</w:t>
        <w:tab/>
      </w:r>
      <w:r>
        <w:rPr>
          <w:rFonts w:ascii="Times New Roman"/>
          <w:sz w:val="24"/>
        </w:rPr>
        <w:t xml:space="preserve">concentrations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total</w:t>
      </w:r>
      <w:r>
        <w:rPr>
          <w:rFonts w:ascii="Times New Roman"/>
          <w:sz w:val="24"/>
        </w:rPr>
        <w:t xml:space="preserve">activity,</w:t>
      </w:r>
      <w:r>
        <w:rPr>
          <w:rFonts w:ascii="Times New Roman"/>
          <w:sz w:val="24"/>
        </w:rPr>
        <w:t xml:space="preserve">at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below</w:t>
      </w:r>
      <w:r>
        <w:rPr>
          <w:rFonts w:ascii="Times New Roman"/>
          <w:sz w:val="24"/>
        </w:rPr>
        <w:t xml:space="preserve">which</w:t>
      </w:r>
      <w:r>
        <w:rPr>
          <w:rFonts w:ascii="Times New Roman"/>
          <w:sz w:val="24"/>
        </w:rPr>
        <w:t xml:space="preserve">sources</w:t>
      </w:r>
      <w:r>
        <w:rPr>
          <w:rFonts w:ascii="Times New Roman"/>
          <w:sz w:val="24"/>
        </w:rPr>
      </w:r>
      <w:r/>
    </w:p>
    <w:p>
      <w:pPr>
        <w:ind w:left="1147" w:right="37" w:firstLine="4"/>
        <w:jc w:val="left"/>
        <w:spacing w:lineRule="exact" w:line="264" w:before="4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radiation</w:t>
      </w:r>
      <w:r>
        <w:rPr>
          <w:rFonts w:ascii="Times New Roman"/>
          <w:sz w:val="24"/>
        </w:rPr>
        <w:t xml:space="preserve">may</w:t>
      </w:r>
      <w:r>
        <w:rPr>
          <w:rFonts w:ascii="Times New Roman"/>
          <w:sz w:val="24"/>
        </w:rPr>
        <w:t xml:space="preserve">be released</w:t>
      </w:r>
      <w:r>
        <w:rPr>
          <w:rFonts w:ascii="Times New Roman"/>
          <w:sz w:val="24"/>
        </w:rPr>
        <w:t xml:space="preserve">from</w:t>
      </w:r>
      <w:r>
        <w:rPr>
          <w:rFonts w:ascii="Times New Roman"/>
          <w:sz w:val="24"/>
        </w:rPr>
        <w:t xml:space="preserve">regulatory</w:t>
      </w:r>
      <w:r>
        <w:rPr>
          <w:rFonts w:ascii="Times New Roman"/>
          <w:sz w:val="24"/>
        </w:rPr>
        <w:t xml:space="preserve">control</w:t>
      </w:r>
      <w:r>
        <w:rPr>
          <w:rFonts w:ascii="Times New Roman"/>
          <w:sz w:val="22"/>
        </w:rPr>
        <w:t xml:space="preserve">by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Commission;</w:t>
      </w:r>
      <w:r>
        <w:rPr>
          <w:rFonts w:ascii="Times New Roman"/>
          <w:sz w:val="24"/>
        </w:rPr>
      </w:r>
      <w:r/>
    </w:p>
    <w:p>
      <w:pPr>
        <w:ind w:left="1147" w:right="1247" w:firstLine="487"/>
        <w:jc w:val="both"/>
        <w:spacing w:lineRule="auto" w:line="223" w:before="1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24"/>
          <w:sz w:val="24"/>
        </w:rPr>
        <w:t xml:space="preserve">"</w:t>
      </w:r>
      <w:r>
        <w:rPr>
          <w:rFonts w:ascii="Times New Roman"/>
          <w:sz w:val="24"/>
        </w:rPr>
        <w:t xml:space="preserve">decommissioning"</w:t>
      </w:r>
      <w:r>
        <w:rPr>
          <w:rFonts w:ascii="Times New Roman"/>
          <w:sz w:val="24"/>
        </w:rPr>
        <w:t xml:space="preserve">means</w:t>
      </w:r>
      <w:r>
        <w:rPr>
          <w:rFonts w:ascii="Times New Roman"/>
          <w:sz w:val="24"/>
        </w:rPr>
        <w:t xml:space="preserve">all</w:t>
      </w:r>
      <w:r>
        <w:rPr>
          <w:rFonts w:ascii="Times New Roman"/>
          <w:sz w:val="24"/>
        </w:rPr>
        <w:t xml:space="preserve">steps</w:t>
      </w:r>
      <w:r>
        <w:rPr>
          <w:rFonts w:ascii="Times New Roman"/>
          <w:sz w:val="24"/>
        </w:rPr>
        <w:t xml:space="preserve">leading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release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z w:val="24"/>
        </w:rPr>
        <w:t xml:space="preserve">facility,</w:t>
      </w:r>
      <w:r>
        <w:rPr>
          <w:rFonts w:ascii="Times New Roman"/>
          <w:sz w:val="24"/>
        </w:rPr>
        <w:t xml:space="preserve">other</w:t>
      </w:r>
      <w:r>
        <w:rPr>
          <w:rFonts w:ascii="Times New Roman"/>
          <w:sz w:val="24"/>
        </w:rPr>
        <w:t xml:space="preserve">than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z w:val="24"/>
        </w:rPr>
        <w:t xml:space="preserve">disposal</w:t>
      </w:r>
      <w:r>
        <w:rPr>
          <w:rFonts w:ascii="Times New Roman"/>
          <w:sz w:val="24"/>
        </w:rPr>
        <w:t xml:space="preserve">facility,</w:t>
      </w:r>
      <w:r>
        <w:rPr>
          <w:rFonts w:ascii="Times New Roman"/>
          <w:sz w:val="24"/>
        </w:rPr>
        <w:t xml:space="preserve">from</w:t>
      </w:r>
      <w:r>
        <w:rPr>
          <w:rFonts w:ascii="Times New Roman"/>
          <w:sz w:val="24"/>
        </w:rPr>
        <w:t xml:space="preserve">regulatory</w:t>
      </w:r>
      <w:r>
        <w:rPr>
          <w:rFonts w:ascii="Times New Roman"/>
          <w:sz w:val="24"/>
        </w:rPr>
        <w:t xml:space="preserve">control</w:t>
      </w:r>
      <w:r>
        <w:rPr>
          <w:rFonts w:ascii="Times New Roman"/>
          <w:sz w:val="24"/>
        </w:rPr>
        <w:t xml:space="preserve">other</w:t>
      </w:r>
      <w:r>
        <w:rPr>
          <w:rFonts w:ascii="Times New Roman"/>
          <w:sz w:val="24"/>
        </w:rPr>
        <w:t xml:space="preserve">than</w:t>
      </w:r>
      <w:r>
        <w:rPr>
          <w:rFonts w:ascii="Times New Roman"/>
          <w:sz w:val="24"/>
        </w:rPr>
        <w:t xml:space="preserve">confirming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decommissioned</w:t>
      </w:r>
      <w:r>
        <w:rPr>
          <w:rFonts w:ascii="Times New Roman"/>
          <w:sz w:val="24"/>
        </w:rPr>
        <w:t xml:space="preserve">status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z w:val="24"/>
        </w:rPr>
        <w:t xml:space="preserve">facility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z w:val="24"/>
        </w:rPr>
        <w:t xml:space="preserve">includes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processes</w:t>
      </w:r>
      <w:r>
        <w:rPr>
          <w:rFonts w:ascii="Times New Roman"/>
          <w:sz w:val="24"/>
        </w:rPr>
        <w:t xml:space="preserve">for</w:t>
      </w:r>
      <w:r>
        <w:rPr>
          <w:rFonts w:ascii="Times New Roman"/>
          <w:sz w:val="24"/>
        </w:rPr>
        <w:t xml:space="preserve">decontamination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z w:val="24"/>
        </w:rPr>
        <w:t xml:space="preserve">dismantling</w:t>
      </w:r>
      <w:r>
        <w:rPr>
          <w:rFonts w:ascii="Times New Roman"/>
          <w:sz w:val="24"/>
        </w:rPr>
      </w:r>
      <w:r/>
    </w:p>
    <w:p>
      <w:pPr>
        <w:ind w:left="1630" w:right="0" w:firstLine="0"/>
        <w:jc w:val="left"/>
        <w:spacing w:lineRule="exact" w:line="263" w:before="11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"Director</w:t>
      </w:r>
      <w:r>
        <w:rPr>
          <w:rFonts w:ascii="Times New Roman"/>
          <w:sz w:val="24"/>
        </w:rPr>
        <w:t xml:space="preserve">General"</w:t>
      </w:r>
      <w:r>
        <w:rPr>
          <w:rFonts w:ascii="Times New Roman"/>
          <w:sz w:val="24"/>
        </w:rPr>
        <w:t xml:space="preserve">means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chief</w:t>
      </w:r>
      <w:r>
        <w:rPr>
          <w:rFonts w:ascii="Times New Roman"/>
          <w:sz w:val="24"/>
        </w:rPr>
        <w:t xml:space="preserve">executive</w:t>
      </w:r>
      <w:r>
        <w:rPr>
          <w:rFonts w:ascii="Times New Roman"/>
          <w:sz w:val="24"/>
        </w:rPr>
        <w:t xml:space="preserve">officer</w:t>
      </w:r>
      <w:r>
        <w:rPr>
          <w:rFonts w:ascii="Times New Roman"/>
          <w:sz w:val="24"/>
        </w:rPr>
      </w:r>
      <w:r/>
    </w:p>
    <w:p>
      <w:pPr>
        <w:ind w:left="1138" w:right="0" w:firstLine="0"/>
        <w:jc w:val="left"/>
        <w:spacing w:lineRule="exact" w:line="286" w:before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6"/>
        </w:rPr>
        <w:t xml:space="preserve">of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</w:t>
      </w:r>
      <w:r>
        <w:rPr>
          <w:rFonts w:ascii="Times New Roman"/>
          <w:sz w:val="24"/>
        </w:rPr>
        <w:t xml:space="preserve">appointed</w:t>
      </w:r>
      <w:r>
        <w:rPr>
          <w:rFonts w:ascii="Times New Roman"/>
          <w:sz w:val="24"/>
        </w:rPr>
        <w:t xml:space="preserve">under</w:t>
      </w:r>
      <w:r>
        <w:rPr>
          <w:rFonts w:ascii="Times New Roman"/>
          <w:sz w:val="24"/>
        </w:rPr>
        <w:t xml:space="preserve">section</w:t>
      </w:r>
      <w:r>
        <w:rPr>
          <w:rFonts w:ascii="Times New Roman"/>
          <w:sz w:val="24"/>
        </w:rPr>
        <w:t xml:space="preserve">9;</w:t>
      </w:r>
      <w:r>
        <w:rPr>
          <w:rFonts w:ascii="Times New Roman"/>
          <w:sz w:val="24"/>
        </w:rPr>
      </w:r>
      <w:r/>
    </w:p>
    <w:p>
      <w:pPr>
        <w:ind w:left="1143" w:right="1245" w:firstLine="487"/>
        <w:jc w:val="both"/>
        <w:spacing w:lineRule="auto" w:line="227" w:before="109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24"/>
          <w:sz w:val="24"/>
        </w:rPr>
        <w:t xml:space="preserve">"</w:t>
      </w:r>
      <w:r>
        <w:rPr>
          <w:rFonts w:ascii="Times New Roman"/>
          <w:sz w:val="24"/>
        </w:rPr>
        <w:t xml:space="preserve">discharges"</w:t>
      </w:r>
      <w:r>
        <w:rPr>
          <w:rFonts w:ascii="Times New Roman"/>
          <w:sz w:val="24"/>
        </w:rPr>
        <w:t xml:space="preserve">means</w:t>
      </w:r>
      <w:r>
        <w:rPr>
          <w:rFonts w:ascii="Times New Roman"/>
          <w:sz w:val="24"/>
        </w:rPr>
        <w:t xml:space="preserve">planned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z w:val="24"/>
        </w:rPr>
        <w:t xml:space="preserve">controlled  releases</w:t>
      </w:r>
      <w:r>
        <w:rPr>
          <w:rFonts w:ascii="Times New Roman"/>
          <w:sz w:val="24"/>
        </w:rPr>
        <w:t xml:space="preserve">into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environment,</w:t>
      </w:r>
      <w:r>
        <w:rPr>
          <w:rFonts w:ascii="Times New Roman"/>
          <w:sz w:val="24"/>
        </w:rPr>
        <w:t xml:space="preserve">as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z w:val="24"/>
        </w:rPr>
        <w:t xml:space="preserve">legitimate</w:t>
      </w:r>
      <w:r>
        <w:rPr>
          <w:rFonts w:ascii="Times New Roman"/>
          <w:sz w:val="24"/>
        </w:rPr>
        <w:t xml:space="preserve">practice,</w:t>
      </w:r>
      <w:r>
        <w:rPr>
          <w:rFonts w:ascii="Times New Roman"/>
          <w:sz w:val="24"/>
        </w:rPr>
        <w:t xml:space="preserve">within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limits</w:t>
      </w:r>
      <w:r>
        <w:rPr>
          <w:rFonts w:ascii="Times New Roman"/>
          <w:sz w:val="24"/>
        </w:rPr>
        <w:t xml:space="preserve">authorized</w:t>
      </w:r>
      <w:r>
        <w:rPr>
          <w:rFonts w:ascii="Arial"/>
          <w:sz w:val="22"/>
        </w:rPr>
        <w:t xml:space="preserve">by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Commission,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liquid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gaseous</w:t>
      </w:r>
      <w:r>
        <w:rPr>
          <w:rFonts w:ascii="Times New Roman"/>
          <w:sz w:val="24"/>
        </w:rPr>
        <w:t xml:space="preserve">radioactive</w:t>
      </w:r>
      <w:r>
        <w:rPr>
          <w:rFonts w:ascii="Times New Roman"/>
          <w:sz w:val="24"/>
        </w:rPr>
        <w:t xml:space="preserve">material</w:t>
      </w:r>
      <w:r>
        <w:rPr>
          <w:rFonts w:ascii="Times New Roman"/>
          <w:sz w:val="24"/>
        </w:rPr>
        <w:t xml:space="preserve">that</w:t>
      </w:r>
      <w:r>
        <w:rPr>
          <w:rFonts w:ascii="Times New Roman"/>
          <w:sz w:val="24"/>
        </w:rPr>
        <w:t xml:space="preserve">originate&amp;</w:t>
      </w:r>
      <w:r>
        <w:rPr>
          <w:rFonts w:ascii="Times New Roman"/>
          <w:sz w:val="24"/>
        </w:rPr>
        <w:t xml:space="preserve">from</w:t>
      </w:r>
      <w:r>
        <w:rPr>
          <w:rFonts w:ascii="Times New Roman"/>
          <w:sz w:val="24"/>
        </w:rPr>
        <w:t xml:space="preserve">regulated</w:t>
      </w:r>
      <w:r>
        <w:rPr>
          <w:rFonts w:ascii="Times New Roman"/>
          <w:sz w:val="24"/>
        </w:rPr>
        <w:t xml:space="preserve">nuclear</w:t>
      </w:r>
      <w:r>
        <w:rPr>
          <w:rFonts w:ascii="Times New Roman"/>
          <w:sz w:val="24"/>
        </w:rPr>
        <w:t xml:space="preserve">facilities</w:t>
      </w:r>
      <w:r>
        <w:rPr>
          <w:rFonts w:ascii="Times New Roman"/>
          <w:sz w:val="24"/>
        </w:rPr>
        <w:t xml:space="preserve">during</w:t>
      </w:r>
      <w:r>
        <w:rPr>
          <w:rFonts w:ascii="Times New Roman"/>
          <w:sz w:val="24"/>
        </w:rPr>
        <w:t xml:space="preserve">normal</w:t>
      </w:r>
      <w:r>
        <w:rPr>
          <w:rFonts w:ascii="Times New Roman"/>
          <w:sz w:val="24"/>
        </w:rPr>
        <w:t xml:space="preserve">operations</w:t>
      </w:r>
      <w:r>
        <w:rPr>
          <w:rFonts w:ascii="Times New Roman"/>
          <w:sz w:val="24"/>
        </w:rPr>
      </w:r>
      <w:r/>
    </w:p>
    <w:p>
      <w:pPr>
        <w:ind w:left="1152" w:right="1232" w:firstLine="478"/>
        <w:jc w:val="both"/>
        <w:spacing w:lineRule="auto" w:line="226" w:before="12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24"/>
          <w:sz w:val="24"/>
        </w:rPr>
        <w:t xml:space="preserve">"</w:t>
      </w:r>
      <w:r>
        <w:rPr>
          <w:rFonts w:ascii="Times New Roman"/>
          <w:sz w:val="24"/>
        </w:rPr>
        <w:t xml:space="preserve">disposal"</w:t>
      </w:r>
      <w:r>
        <w:rPr>
          <w:rFonts w:ascii="Times New Roman"/>
          <w:sz w:val="24"/>
        </w:rPr>
        <w:t xml:space="preserve">means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emplacement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spent</w:t>
      </w:r>
      <w:r>
        <w:rPr>
          <w:rFonts w:ascii="Times New Roman"/>
          <w:sz w:val="24"/>
        </w:rPr>
        <w:t xml:space="preserve">fuel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radioactive</w:t>
      </w:r>
      <w:r>
        <w:rPr>
          <w:rFonts w:ascii="Times New Roman"/>
          <w:sz w:val="24"/>
        </w:rPr>
        <w:t xml:space="preserve">waste</w:t>
      </w:r>
      <w:r>
        <w:rPr>
          <w:rFonts w:ascii="Times New Roman"/>
          <w:sz w:val="24"/>
        </w:rPr>
        <w:t xml:space="preserve">in</w:t>
      </w:r>
      <w:r>
        <w:rPr>
          <w:rFonts w:ascii="Times New Roman"/>
          <w:sz w:val="24"/>
        </w:rPr>
        <w:t xml:space="preserve">an</w:t>
      </w:r>
      <w:r>
        <w:rPr>
          <w:rFonts w:ascii="Times New Roman"/>
          <w:sz w:val="24"/>
        </w:rPr>
        <w:t xml:space="preserve">appropriate</w:t>
      </w:r>
      <w:r>
        <w:rPr>
          <w:rFonts w:ascii="Times New Roman"/>
          <w:sz w:val="24"/>
        </w:rPr>
        <w:t xml:space="preserve">facility</w:t>
      </w:r>
      <w:r>
        <w:rPr>
          <w:rFonts w:ascii="Times New Roman"/>
          <w:sz w:val="24"/>
        </w:rPr>
        <w:t xml:space="preserve">without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intention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retrieval;</w:t>
      </w:r>
      <w:r>
        <w:rPr>
          <w:rFonts w:ascii="Times New Roman"/>
          <w:sz w:val="24"/>
        </w:rPr>
      </w:r>
      <w:r/>
    </w:p>
    <w:p>
      <w:pPr>
        <w:jc w:val="both"/>
        <w:spacing w:lineRule="auto" w:line="226" w:after="0"/>
        <w:rPr>
          <w:rFonts w:ascii="Times New Roman" w:hAnsi="Times New Roman" w:cs="Times New Roman" w:eastAsia="Times New Roman"/>
          <w:sz w:val="24"/>
          <w:szCs w:val="24"/>
        </w:rPr>
        <w:sectPr>
          <w:footnotePr/>
          <w:type w:val="continuous"/>
          <w:pgSz w:w="8800" w:h="14160" w:orient="portrait"/>
          <w:pgMar w:top="1240" w:right="660" w:bottom="280" w:left="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17" w:right="0" w:firstLine="0"/>
        <w:jc w:val="left"/>
        <w:spacing w:before="54"/>
        <w:tabs>
          <w:tab w:val="left" w:pos="2193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Courier New" w:hAnsi="Courier New"/>
          <w:spacing w:val="-40"/>
          <w:sz w:val="22"/>
        </w:rPr>
        <w:t xml:space="preserve">94</w:t>
      </w:r>
      <w:r>
        <w:rPr>
          <w:rFonts w:ascii="Courier New" w:hAnsi="Courier New"/>
          <w:sz w:val="22"/>
        </w:rPr>
        <w:t xml:space="preserve">6</w:t>
        <w:tab/>
      </w:r>
      <w:r>
        <w:rPr>
          <w:rFonts w:ascii="Times New Roman" w:hAnsi="Times New Roman"/>
          <w:i/>
          <w:position w:val="2"/>
          <w:sz w:val="19"/>
        </w:rPr>
        <w:t xml:space="preserve">·</w:t>
      </w:r>
      <w:r>
        <w:rPr>
          <w:rFonts w:ascii="Times New Roman" w:hAnsi="Times New Roman"/>
          <w:i/>
          <w:position w:val="2"/>
          <w:sz w:val="19"/>
        </w:rPr>
        <w:t xml:space="preserve">The</w:t>
      </w:r>
      <w:r>
        <w:rPr>
          <w:rFonts w:ascii="Times New Roman" w:hAnsi="Times New Roman"/>
          <w:i/>
          <w:position w:val="2"/>
          <w:sz w:val="19"/>
        </w:rPr>
        <w:t xml:space="preserve">Nuclear</w:t>
      </w:r>
      <w:r>
        <w:rPr>
          <w:rFonts w:ascii="Times New Roman" w:hAnsi="Times New Roman"/>
          <w:i/>
          <w:position w:val="2"/>
          <w:sz w:val="19"/>
        </w:rPr>
        <w:t xml:space="preserve">Regulatory</w:t>
      </w:r>
      <w:r>
        <w:rPr>
          <w:rFonts w:ascii="Times New Roman" w:hAnsi="Times New Roman"/>
          <w:i/>
          <w:position w:val="2"/>
          <w:sz w:val="19"/>
        </w:rPr>
        <w:t xml:space="preserve">Bill</w:t>
      </w:r>
      <w:r>
        <w:rPr>
          <w:rFonts w:ascii="Times New Roman" w:hAnsi="Times New Roman"/>
          <w:i/>
          <w:position w:val="2"/>
          <w:sz w:val="19"/>
        </w:rPr>
        <w:t xml:space="preserve">,</w:t>
      </w:r>
      <w:r>
        <w:rPr>
          <w:rFonts w:ascii="Times New Roman" w:hAnsi="Times New Roman"/>
          <w:i/>
          <w:position w:val="2"/>
          <w:sz w:val="19"/>
        </w:rPr>
        <w:t xml:space="preserve">2018</w:t>
      </w:r>
      <w:r>
        <w:rPr>
          <w:rFonts w:ascii="Times New Roman" w:hAnsi="Times New Roman"/>
          <w:sz w:val="19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i/>
          <w:sz w:val="12"/>
          <w:szCs w:val="12"/>
        </w:rPr>
      </w:pPr>
      <w:r>
        <w:rPr>
          <w:rFonts w:ascii="Times New Roman" w:hAnsi="Times New Roman" w:cs="Times New Roman" w:eastAsia="Times New Roman"/>
          <w:i/>
          <w:sz w:val="12"/>
          <w:szCs w:val="12"/>
        </w:rPr>
      </w:r>
      <w:r/>
    </w:p>
    <w:p>
      <w:pPr>
        <w:pStyle w:val="665"/>
        <w:ind w:left="226" w:right="2288" w:firstLine="464"/>
        <w:jc w:val="both"/>
        <w:spacing w:lineRule="auto" w:line="240" w:before="70"/>
      </w:pPr>
      <w:r>
        <w:t xml:space="preserve">"dose"</w:t>
      </w:r>
      <w:r>
        <w:t xml:space="preserve">means</w:t>
      </w:r>
      <w:r>
        <w:t xml:space="preserve">a</w:t>
      </w:r>
      <w:r>
        <w:t xml:space="preserve">measure</w:t>
      </w:r>
      <w:r>
        <w:t xml:space="preserve">of</w:t>
      </w:r>
      <w:r>
        <w:t xml:space="preserve">the</w:t>
      </w:r>
      <w:r>
        <w:t xml:space="preserve">radiation</w:t>
      </w:r>
      <w:r>
        <w:t xml:space="preserve">received</w:t>
      </w:r>
      <w:r>
        <w:t xml:space="preserve">or</w:t>
      </w:r>
      <w:r>
        <w:t xml:space="preserve">absorbed</w:t>
      </w:r>
      <w:r>
        <w:t xml:space="preserve">by</w:t>
      </w:r>
      <w:r>
        <w:t xml:space="preserve">a</w:t>
      </w:r>
      <w:r>
        <w:t xml:space="preserve">target;</w:t>
      </w:r>
      <w:r/>
      <w:r/>
    </w:p>
    <w:p>
      <w:pPr>
        <w:ind w:left="216" w:right="2288" w:firstLine="473"/>
        <w:jc w:val="both"/>
        <w:spacing w:lineRule="auto" w:line="238" w:before="10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"dose</w:t>
      </w:r>
      <w:r>
        <w:rPr>
          <w:rFonts w:ascii="Times New Roman"/>
          <w:sz w:val="23"/>
        </w:rPr>
        <w:t xml:space="preserve">limit"</w:t>
      </w:r>
      <w:r>
        <w:rPr>
          <w:rFonts w:ascii="Times New Roman"/>
          <w:sz w:val="23"/>
        </w:rPr>
        <w:t xml:space="preserve">means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value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effective</w:t>
      </w:r>
      <w:r>
        <w:rPr>
          <w:rFonts w:ascii="Times New Roman"/>
          <w:sz w:val="23"/>
        </w:rPr>
        <w:t xml:space="preserve">dose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equivalent</w:t>
      </w:r>
      <w:r>
        <w:rPr>
          <w:rFonts w:ascii="Times New Roman"/>
          <w:sz w:val="23"/>
        </w:rPr>
        <w:t xml:space="preserve">dose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individuals</w:t>
      </w:r>
      <w:r>
        <w:rPr>
          <w:rFonts w:ascii="Times New Roman"/>
          <w:sz w:val="23"/>
        </w:rPr>
        <w:t xml:space="preserve">from</w:t>
      </w:r>
      <w:r>
        <w:rPr>
          <w:rFonts w:ascii="Times New Roman"/>
          <w:sz w:val="23"/>
        </w:rPr>
        <w:t xml:space="preserve">controlled</w:t>
      </w:r>
      <w:r>
        <w:rPr>
          <w:rFonts w:ascii="Times New Roman"/>
          <w:sz w:val="23"/>
        </w:rPr>
        <w:t xml:space="preserve">activities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z w:val="23"/>
        </w:rPr>
        <w:t xml:space="preserve">may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3"/>
        </w:rPr>
        <w:t xml:space="preserve">exceeded;</w:t>
      </w:r>
      <w:r/>
    </w:p>
    <w:p>
      <w:pPr>
        <w:ind w:left="221" w:right="2292" w:firstLine="483"/>
        <w:jc w:val="both"/>
        <w:spacing w:lineRule="auto" w:line="235"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pacing w:val="-22"/>
          <w:sz w:val="23"/>
        </w:rPr>
        <w:t xml:space="preserve">"</w:t>
      </w:r>
      <w:r>
        <w:rPr>
          <w:rFonts w:ascii="Times New Roman" w:hAnsi="Times New Roman"/>
          <w:sz w:val="23"/>
        </w:rPr>
        <w:t xml:space="preserve">exemption"</w:t>
      </w:r>
      <w:r>
        <w:rPr>
          <w:rFonts w:ascii="Times New Roman" w:hAnsi="Times New Roman"/>
          <w:sz w:val="23"/>
        </w:rPr>
        <w:t xml:space="preserve">means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determination</w:t>
      </w:r>
      <w:r>
        <w:rPr>
          <w:rFonts w:ascii="Times New Roman" w:hAnsi="Times New Roman"/>
          <w:sz w:val="23"/>
        </w:rPr>
        <w:t xml:space="preserve">by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Commission</w:t>
      </w:r>
      <w:r>
        <w:rPr>
          <w:rFonts w:ascii="Times New Roman" w:hAnsi="Times New Roman"/>
          <w:sz w:val="23"/>
        </w:rPr>
        <w:t xml:space="preserve">that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z w:val="23"/>
        </w:rPr>
        <w:t xml:space="preserve">source</w:t>
      </w:r>
      <w:r>
        <w:rPr>
          <w:rFonts w:ascii="Times New Roman" w:hAnsi="Times New Roman"/>
          <w:sz w:val="23"/>
        </w:rPr>
        <w:t xml:space="preserve">or</w:t>
      </w:r>
      <w:r>
        <w:rPr>
          <w:rFonts w:ascii="Times New Roman" w:hAnsi="Times New Roman"/>
          <w:sz w:val="23"/>
        </w:rPr>
        <w:t xml:space="preserve">activjty</w:t>
      </w:r>
      <w:r>
        <w:rPr>
          <w:rFonts w:ascii="Times New Roman" w:hAnsi="Times New Roman"/>
          <w:sz w:val="23"/>
        </w:rPr>
        <w:t xml:space="preserve">need</w:t>
      </w:r>
      <w:r>
        <w:rPr>
          <w:rFonts w:ascii="Times New Roman" w:hAnsi="Times New Roman"/>
          <w:sz w:val="23"/>
        </w:rPr>
        <w:t xml:space="preserve">not</w:t>
      </w:r>
      <w:r>
        <w:rPr>
          <w:rFonts w:ascii="Times New Roman" w:hAnsi="Times New Roman"/>
          <w:sz w:val="23"/>
        </w:rPr>
        <w:t xml:space="preserve">be</w:t>
      </w:r>
      <w:r>
        <w:rPr>
          <w:rFonts w:ascii="Times New Roman" w:hAnsi="Times New Roman"/>
          <w:sz w:val="23"/>
        </w:rPr>
        <w:t xml:space="preserve">·subject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z w:val="23"/>
        </w:rPr>
        <w:t xml:space="preserve">some</w:t>
      </w:r>
      <w:r>
        <w:rPr>
          <w:rFonts w:ascii="Times New Roman" w:hAnsi="Times New Roman"/>
          <w:sz w:val="23"/>
        </w:rPr>
        <w:t xml:space="preserve">or</w:t>
      </w:r>
      <w:r>
        <w:rPr>
          <w:rFonts w:ascii="Times New Roman" w:hAnsi="Times New Roman"/>
          <w:sz w:val="23"/>
        </w:rPr>
        <w:t xml:space="preserve">all</w:t>
      </w:r>
      <w:r>
        <w:rPr>
          <w:rFonts w:ascii="Times New Roman" w:hAnsi="Times New Roman"/>
          <w:sz w:val="23"/>
        </w:rPr>
        <w:t xml:space="preserve">aspects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z w:val="23"/>
        </w:rPr>
        <w:t xml:space="preserve">regulatory</w:t>
      </w:r>
      <w:r>
        <w:rPr>
          <w:rFonts w:ascii="Times New Roman" w:hAnsi="Times New Roman"/>
          <w:sz w:val="23"/>
        </w:rPr>
        <w:t xml:space="preserve">control</w:t>
      </w:r>
      <w:r>
        <w:rPr>
          <w:rFonts w:ascii="Times New Roman" w:hAnsi="Times New Roman"/>
          <w:sz w:val="23"/>
        </w:rPr>
        <w:t xml:space="preserve">on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basis</w:t>
      </w:r>
      <w:r>
        <w:rPr>
          <w:rFonts w:ascii="Times New Roman" w:hAnsi="Times New Roman"/>
          <w:sz w:val="23"/>
        </w:rPr>
        <w:t xml:space="preserve">that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exposure</w:t>
      </w:r>
      <w:r>
        <w:rPr>
          <w:rFonts w:ascii="Times New Roman" w:hAnsi="Times New Roman"/>
          <w:sz w:val="23"/>
        </w:rPr>
        <w:t xml:space="preserve">(including</w:t>
      </w:r>
      <w:r>
        <w:rPr>
          <w:rFonts w:ascii="Times New Roman" w:hAnsi="Times New Roman"/>
          <w:sz w:val="23"/>
        </w:rPr>
        <w:t xml:space="preserve">potential</w:t>
      </w:r>
      <w:r>
        <w:rPr>
          <w:rFonts w:ascii="Times New Roman" w:hAnsi="Times New Roman"/>
          <w:sz w:val="23"/>
        </w:rPr>
        <w:t xml:space="preserve">exposure)</w:t>
      </w:r>
      <w:r>
        <w:rPr>
          <w:rFonts w:ascii="Times New Roman" w:hAnsi="Times New Roman"/>
          <w:sz w:val="23"/>
        </w:rPr>
        <w:t xml:space="preserve">due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source</w:t>
      </w:r>
      <w:r>
        <w:rPr>
          <w:rFonts w:ascii="Times New Roman" w:hAnsi="Times New Roman"/>
          <w:sz w:val="23"/>
        </w:rPr>
        <w:t xml:space="preserve">or</w:t>
      </w:r>
      <w:r>
        <w:rPr>
          <w:rFonts w:ascii="Times New Roman" w:hAnsi="Times New Roman"/>
          <w:sz w:val="23"/>
        </w:rPr>
        <w:t xml:space="preserve">activity</w:t>
      </w:r>
      <w:r>
        <w:rPr>
          <w:rFonts w:ascii="Times New Roman" w:hAnsi="Times New Roman"/>
          <w:sz w:val="23"/>
        </w:rPr>
        <w:t xml:space="preserve">is</w:t>
      </w:r>
      <w:r>
        <w:rPr>
          <w:rFonts w:ascii="Times New Roman" w:hAnsi="Times New Roman"/>
          <w:sz w:val="23"/>
        </w:rPr>
        <w:t xml:space="preserve">too</w:t>
      </w:r>
      <w:r>
        <w:rPr>
          <w:rFonts w:ascii="Times New Roman" w:hAnsi="Times New Roman"/>
          <w:sz w:val="23"/>
        </w:rPr>
        <w:t xml:space="preserve">small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z w:val="23"/>
        </w:rPr>
        <w:t xml:space="preserve">warrant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application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z w:val="23"/>
        </w:rPr>
        <w:t xml:space="preserve">those</w:t>
      </w:r>
      <w:r>
        <w:rPr>
          <w:rFonts w:ascii="Times New Roman" w:hAnsi="Times New Roman"/>
          <w:sz w:val="23"/>
        </w:rPr>
        <w:t xml:space="preserve">aspects</w:t>
      </w:r>
      <w:r>
        <w:rPr>
          <w:rFonts w:ascii="Times New Roman" w:hAnsi="Times New Roman"/>
          <w:sz w:val="23"/>
        </w:rPr>
        <w:t xml:space="preserve">or</w:t>
      </w:r>
      <w:r>
        <w:rPr>
          <w:rFonts w:ascii="Times New Roman" w:hAnsi="Times New Roman"/>
          <w:sz w:val="23"/>
        </w:rPr>
        <w:t xml:space="preserve">that</w:t>
      </w:r>
      <w:r>
        <w:rPr>
          <w:rFonts w:ascii="Times New Roman" w:hAnsi="Times New Roman"/>
          <w:sz w:val="23"/>
        </w:rPr>
        <w:t xml:space="preserve">this</w:t>
      </w:r>
      <w:r>
        <w:rPr>
          <w:rFonts w:ascii="Times New Roman" w:hAnsi="Times New Roman"/>
          <w:sz w:val="23"/>
        </w:rPr>
        <w:t xml:space="preserve">is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optimum</w:t>
      </w:r>
      <w:r>
        <w:rPr>
          <w:rFonts w:ascii="Times New Roman" w:hAnsi="Times New Roman"/>
          <w:sz w:val="23"/>
        </w:rPr>
        <w:t xml:space="preserve">option</w:t>
      </w:r>
      <w:r>
        <w:rPr>
          <w:rFonts w:ascii="Times New Roman" w:hAnsi="Times New Roman"/>
          <w:sz w:val="23"/>
        </w:rPr>
        <w:t xml:space="preserve">for</w:t>
      </w:r>
      <w:r>
        <w:rPr>
          <w:rFonts w:ascii="Times New Roman" w:hAnsi="Times New Roman"/>
          <w:sz w:val="23"/>
        </w:rPr>
        <w:t xml:space="preserve">protection</w:t>
      </w:r>
      <w:r>
        <w:rPr>
          <w:rFonts w:ascii="Times New Roman" w:hAnsi="Times New Roman"/>
          <w:sz w:val="23"/>
        </w:rPr>
        <w:t xml:space="preserve">irrespective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actual</w:t>
      </w:r>
      <w:r>
        <w:rPr>
          <w:rFonts w:ascii="Times New Roman" w:hAnsi="Times New Roman"/>
          <w:sz w:val="23"/>
        </w:rPr>
        <w:t xml:space="preserve">level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doses</w:t>
      </w:r>
      <w:r>
        <w:rPr>
          <w:rFonts w:ascii="Times New Roman" w:hAnsi="Times New Roman"/>
          <w:sz w:val="23"/>
        </w:rPr>
        <w:t xml:space="preserve">or</w:t>
      </w:r>
      <w:r>
        <w:rPr>
          <w:rFonts w:ascii="Times New Roman" w:hAnsi="Times New Roman"/>
          <w:sz w:val="23"/>
        </w:rPr>
        <w:t xml:space="preserve">risks;</w:t>
      </w:r>
      <w:r/>
    </w:p>
    <w:p>
      <w:pPr>
        <w:ind w:left="221" w:right="2297" w:firstLine="473"/>
        <w:jc w:val="both"/>
        <w:spacing w:lineRule="auto" w:line="236" w:before="12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"export"</w:t>
      </w:r>
      <w:r>
        <w:rPr>
          <w:rFonts w:ascii="Times New Roman"/>
          <w:sz w:val="23"/>
        </w:rPr>
        <w:t xml:space="preserve">means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physical</w:t>
      </w:r>
      <w:r>
        <w:rPr>
          <w:rFonts w:ascii="Times New Roman"/>
          <w:sz w:val="23"/>
        </w:rPr>
        <w:t xml:space="preserve">transfer,</w:t>
      </w:r>
      <w:r>
        <w:rPr>
          <w:rFonts w:ascii="Times New Roman"/>
          <w:sz w:val="23"/>
        </w:rPr>
        <w:t xml:space="preserve">originating</w:t>
      </w:r>
      <w:r>
        <w:rPr>
          <w:rFonts w:ascii="Times New Roman"/>
          <w:sz w:val="23"/>
        </w:rPr>
        <w:t xml:space="preserve">from</w:t>
      </w:r>
      <w:r>
        <w:rPr>
          <w:rFonts w:ascii="Times New Roman"/>
          <w:sz w:val="23"/>
        </w:rPr>
        <w:t xml:space="preserve">an</w:t>
      </w:r>
      <w:r>
        <w:rPr>
          <w:rFonts w:ascii="Times New Roman"/>
          <w:sz w:val="23"/>
        </w:rPr>
        <w:t xml:space="preserve">exporting</w:t>
      </w:r>
      <w:r>
        <w:rPr>
          <w:rFonts w:ascii="Times New Roman"/>
          <w:sz w:val="23"/>
        </w:rPr>
        <w:t xml:space="preserve">State,</w:t>
      </w:r>
      <w:r>
        <w:rPr>
          <w:rFonts w:ascii="Times New Roman"/>
          <w:sz w:val="23"/>
        </w:rPr>
        <w:t xml:space="preserve">into</w:t>
      </w:r>
      <w:r>
        <w:rPr>
          <w:rFonts w:ascii="Times New Roman"/>
          <w:sz w:val="23"/>
        </w:rPr>
        <w:t xml:space="preserve">an</w:t>
      </w:r>
      <w:r>
        <w:rPr>
          <w:rFonts w:ascii="Times New Roman"/>
          <w:sz w:val="23"/>
        </w:rPr>
        <w:t xml:space="preserve">importing</w:t>
      </w:r>
      <w:r>
        <w:rPr>
          <w:rFonts w:ascii="Times New Roman"/>
          <w:sz w:val="23"/>
        </w:rPr>
        <w:t xml:space="preserve">State,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other</w:t>
      </w:r>
      <w:r>
        <w:rPr>
          <w:rFonts w:ascii="Times New Roman"/>
          <w:sz w:val="23"/>
        </w:rPr>
        <w:t xml:space="preserve">radioactive</w:t>
      </w:r>
      <w:r>
        <w:rPr>
          <w:rFonts w:ascii="Times New Roman"/>
          <w:sz w:val="23"/>
        </w:rPr>
        <w:t xml:space="preserve">material,</w:t>
      </w:r>
      <w:r>
        <w:rPr>
          <w:rFonts w:ascii="Times New Roman"/>
          <w:sz w:val="23"/>
        </w:rPr>
        <w:t xml:space="preserve">including</w:t>
      </w:r>
      <w:r>
        <w:rPr>
          <w:rFonts w:ascii="Times New Roman"/>
          <w:sz w:val="23"/>
        </w:rPr>
        <w:t xml:space="preserve">sources;</w:t>
      </w:r>
      <w:r>
        <w:rPr>
          <w:rFonts w:ascii="Times New Roman"/>
          <w:sz w:val="23"/>
        </w:rPr>
      </w:r>
      <w:r/>
    </w:p>
    <w:p>
      <w:pPr>
        <w:ind w:left="226" w:right="2311" w:firstLine="469"/>
        <w:jc w:val="both"/>
        <w:spacing w:lineRule="exact" w:line="258" w:before="12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"exposure"</w:t>
      </w:r>
      <w:r>
        <w:rPr>
          <w:rFonts w:ascii="Times New Roman"/>
          <w:sz w:val="23"/>
        </w:rPr>
        <w:t xml:space="preserve">means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act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condition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being</w:t>
      </w:r>
      <w:r>
        <w:rPr>
          <w:rFonts w:ascii="Times New Roman"/>
          <w:sz w:val="23"/>
        </w:rPr>
        <w:t xml:space="preserve">subject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irradiation;</w:t>
      </w:r>
      <w:r>
        <w:rPr>
          <w:rFonts w:ascii="Times New Roman"/>
          <w:sz w:val="23"/>
        </w:rPr>
      </w:r>
      <w:r/>
    </w:p>
    <w:p>
      <w:pPr>
        <w:ind w:left="695" w:right="0" w:firstLine="0"/>
        <w:jc w:val="left"/>
        <w:spacing w:lineRule="exact" w:line="434" w:before="106"/>
        <w:tabs>
          <w:tab w:val="left" w:pos="4292" w:leader="none"/>
        </w:tabs>
        <w:rPr>
          <w:rFonts w:ascii="Arial" w:hAnsi="Arial" w:cs="Arial" w:eastAsia="Arial"/>
          <w:sz w:val="41"/>
          <w:szCs w:val="41"/>
        </w:rPr>
      </w:pPr>
      <w:r>
        <w:rPr>
          <w:rFonts w:ascii="Times New Roman"/>
          <w:sz w:val="23"/>
        </w:rPr>
        <w:t xml:space="preserve">"facilities"</w:t>
      </w:r>
      <w:r>
        <w:rPr>
          <w:rFonts w:ascii="Times New Roman"/>
          <w:sz w:val="23"/>
        </w:rPr>
        <w:t xml:space="preserve">means</w:t>
      </w:r>
      <w:r>
        <w:rPr>
          <w:rFonts w:ascii="Times New Roman"/>
          <w:sz w:val="23"/>
        </w:rPr>
        <w:t xml:space="preserve">-</w:t>
        <w:tab/>
      </w:r>
      <w:r>
        <w:rPr>
          <w:rFonts w:ascii="Arial"/>
          <w:position w:val="-18"/>
          <w:sz w:val="41"/>
        </w:rPr>
        <w:t xml:space="preserve">.</w:t>
      </w:r>
      <w:r>
        <w:rPr>
          <w:rFonts w:ascii="Arial"/>
          <w:sz w:val="41"/>
        </w:rPr>
      </w:r>
      <w:r/>
    </w:p>
    <w:p>
      <w:pPr>
        <w:numPr>
          <w:ilvl w:val="0"/>
          <w:numId w:val="6"/>
        </w:numPr>
        <w:ind w:left="1041" w:right="0" w:hanging="341"/>
        <w:jc w:val="left"/>
        <w:spacing w:lineRule="exact" w:line="197" w:before="0"/>
        <w:tabs>
          <w:tab w:val="left" w:pos="105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facilities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other</w:t>
      </w:r>
      <w:r>
        <w:rPr>
          <w:rFonts w:ascii="Times New Roman"/>
          <w:sz w:val="23"/>
        </w:rPr>
        <w:t xml:space="preserve">location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</w:r>
      <w:r/>
    </w:p>
    <w:p>
      <w:pPr>
        <w:ind w:left="1050" w:right="0" w:firstLine="0"/>
        <w:jc w:val="left"/>
        <w:spacing w:lineRule="exact" w:line="346" w:before="0"/>
        <w:tabs>
          <w:tab w:val="left" w:pos="7899" w:leader="none"/>
        </w:tabs>
        <w:rPr>
          <w:rFonts w:ascii="Times New Roman" w:hAnsi="Times New Roman" w:cs="Times New Roman" w:eastAsia="Times New Roman"/>
          <w:sz w:val="31"/>
          <w:szCs w:val="31"/>
        </w:rPr>
      </w:pPr>
      <w:r>
        <w:rPr>
          <w:rFonts w:ascii="Times New Roman"/>
          <w:sz w:val="23"/>
        </w:rPr>
        <w:t xml:space="preserve">authorized</w:t>
      </w:r>
      <w:r>
        <w:rPr>
          <w:rFonts w:ascii="Times New Roman"/>
          <w:sz w:val="23"/>
        </w:rPr>
        <w:t xml:space="preserve">person</w:t>
      </w:r>
      <w:r>
        <w:rPr>
          <w:rFonts w:ascii="Times New Roman"/>
          <w:sz w:val="23"/>
        </w:rPr>
        <w:t xml:space="preserve">has</w:t>
      </w:r>
      <w:r>
        <w:rPr>
          <w:rFonts w:ascii="Times New Roman"/>
          <w:sz w:val="23"/>
        </w:rPr>
        <w:t xml:space="preserve">control</w:t>
      </w:r>
      <w:r>
        <w:rPr>
          <w:rFonts w:ascii="Times New Roman"/>
          <w:sz w:val="23"/>
        </w:rPr>
        <w:t xml:space="preserve">over;</w:t>
        <w:tab/>
      </w:r>
      <w:r>
        <w:rPr>
          <w:rFonts w:ascii="Times New Roman"/>
          <w:position w:val="-5"/>
          <w:sz w:val="31"/>
        </w:rPr>
        <w:t xml:space="preserve">\</w:t>
      </w:r>
      <w:r>
        <w:rPr>
          <w:rFonts w:ascii="Times New Roman"/>
          <w:sz w:val="31"/>
        </w:rPr>
      </w:r>
      <w:r/>
    </w:p>
    <w:p>
      <w:pPr>
        <w:numPr>
          <w:ilvl w:val="0"/>
          <w:numId w:val="6"/>
        </w:numPr>
        <w:ind w:left="1055" w:right="0" w:hanging="355"/>
        <w:jc w:val="left"/>
        <w:spacing w:before="35"/>
        <w:tabs>
          <w:tab w:val="left" w:pos="105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radiation</w:t>
      </w:r>
      <w:r>
        <w:rPr>
          <w:rFonts w:ascii="Times New Roman"/>
          <w:sz w:val="23"/>
        </w:rPr>
        <w:t xml:space="preserve">source</w:t>
      </w:r>
      <w:r>
        <w:rPr>
          <w:rFonts w:ascii="Times New Roman"/>
          <w:sz w:val="23"/>
        </w:rPr>
        <w:t xml:space="preserve">facilities;</w:t>
      </w:r>
      <w:r/>
    </w:p>
    <w:p>
      <w:pPr>
        <w:numPr>
          <w:ilvl w:val="0"/>
          <w:numId w:val="6"/>
        </w:numPr>
        <w:ind w:left="1041" w:right="2293" w:hanging="346"/>
        <w:jc w:val="both"/>
        <w:spacing w:lineRule="auto" w:line="233" w:before="124"/>
        <w:tabs>
          <w:tab w:val="left" w:pos="104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radioactive</w:t>
      </w:r>
      <w:r>
        <w:rPr>
          <w:rFonts w:ascii="Times New Roman"/>
          <w:sz w:val="23"/>
        </w:rPr>
        <w:t xml:space="preserve">waste</w:t>
      </w:r>
      <w:r>
        <w:rPr>
          <w:rFonts w:ascii="Times New Roman"/>
          <w:sz w:val="23"/>
        </w:rPr>
        <w:t xml:space="preserve">management</w:t>
      </w:r>
      <w:r>
        <w:rPr>
          <w:rFonts w:ascii="Times New Roman"/>
          <w:sz w:val="23"/>
        </w:rPr>
        <w:t xml:space="preserve">facilities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other</w:t>
      </w:r>
      <w:r>
        <w:rPr>
          <w:rFonts w:ascii="Times New Roman"/>
          <w:sz w:val="23"/>
        </w:rPr>
        <w:t xml:space="preserve">premises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z w:val="23"/>
        </w:rPr>
        <w:t xml:space="preserve">radioactive</w:t>
      </w:r>
      <w:r>
        <w:rPr>
          <w:rFonts w:ascii="Times New Roman"/>
          <w:sz w:val="23"/>
        </w:rPr>
        <w:t xml:space="preserve">material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produced,</w:t>
      </w:r>
      <w:r>
        <w:rPr>
          <w:rFonts w:ascii="Times New Roman"/>
          <w:sz w:val="23"/>
        </w:rPr>
        <w:t xml:space="preserve">processed</w:t>
      </w:r>
      <w:r>
        <w:rPr>
          <w:rFonts w:ascii="Times New Roman"/>
          <w:sz w:val="23"/>
        </w:rPr>
        <w:t xml:space="preserve">,</w:t>
      </w:r>
      <w:r>
        <w:rPr>
          <w:rFonts w:ascii="Times New Roman"/>
          <w:sz w:val="23"/>
        </w:rPr>
        <w:t xml:space="preserve">used,</w:t>
      </w:r>
      <w:r>
        <w:rPr>
          <w:rFonts w:ascii="Times New Roman"/>
          <w:sz w:val="23"/>
        </w:rPr>
        <w:t xml:space="preserve">handled,</w:t>
      </w:r>
      <w:r>
        <w:rPr>
          <w:rFonts w:ascii="Times New Roman"/>
          <w:sz w:val="23"/>
        </w:rPr>
        <w:t xml:space="preserve">,</w:t>
      </w:r>
      <w:r>
        <w:rPr>
          <w:rFonts w:ascii="Times New Roman"/>
          <w:sz w:val="23"/>
        </w:rPr>
        <w:t xml:space="preserve">stored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disposed</w:t>
      </w:r>
      <w:r>
        <w:rPr>
          <w:rFonts w:ascii="Times New Roman"/>
          <w:sz w:val="23"/>
        </w:rPr>
        <w:t xml:space="preserve">of,</w:t>
      </w:r>
      <w:r>
        <w:rPr>
          <w:rFonts w:ascii="Times New Roman"/>
          <w:sz w:val="23"/>
        </w:rPr>
        <w:t xml:space="preserve">on</w:t>
      </w:r>
      <w:r>
        <w:rPr>
          <w:rFonts w:ascii="Times New Roman"/>
          <w:sz w:val="23"/>
        </w:rPr>
        <w:t xml:space="preserve">such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scale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z w:val="23"/>
        </w:rPr>
        <w:t xml:space="preserve">consideration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protection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safety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required;</w:t>
      </w:r>
      <w:r>
        <w:rPr>
          <w:rFonts w:ascii="Times New Roman"/>
          <w:sz w:val="23"/>
        </w:rPr>
      </w:r>
      <w:r/>
    </w:p>
    <w:p>
      <w:pPr>
        <w:numPr>
          <w:ilvl w:val="0"/>
          <w:numId w:val="6"/>
        </w:numPr>
        <w:ind w:left="1041" w:right="2145" w:hanging="351"/>
        <w:jc w:val="left"/>
        <w:spacing w:before="76"/>
        <w:tabs>
          <w:tab w:val="left" w:pos="104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z w:val="23"/>
        </w:rPr>
        <w:t xml:space="preserve">reactor,</w:t>
      </w:r>
      <w:r>
        <w:rPr>
          <w:rFonts w:ascii="Times New Roman" w:hAnsi="Times New Roman"/>
          <w:sz w:val="23"/>
        </w:rPr>
        <w:t xml:space="preserve">critical</w:t>
      </w:r>
      <w:r>
        <w:rPr>
          <w:rFonts w:ascii="Times New Roman" w:hAnsi="Times New Roman"/>
          <w:sz w:val="23"/>
        </w:rPr>
        <w:t xml:space="preserve">facility</w:t>
      </w:r>
      <w:r>
        <w:rPr>
          <w:rFonts w:ascii="Times New Roman" w:hAnsi="Times New Roman"/>
          <w:sz w:val="23"/>
        </w:rPr>
        <w:t xml:space="preserve">,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z w:val="23"/>
        </w:rPr>
        <w:t xml:space="preserve">conversion</w:t>
      </w:r>
      <w:r>
        <w:rPr>
          <w:rFonts w:ascii="Times New Roman" w:hAnsi="Times New Roman"/>
          <w:sz w:val="23"/>
        </w:rPr>
        <w:t xml:space="preserve">plant,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z w:val="23"/>
        </w:rPr>
        <w:t xml:space="preserve">·</w:t>
      </w:r>
      <w:r>
        <w:rPr>
          <w:rFonts w:ascii="Times New Roman" w:hAnsi="Times New Roman"/>
          <w:sz w:val="23"/>
        </w:rPr>
        <w:t xml:space="preserve">fabricatiqn</w:t>
      </w:r>
      <w:r>
        <w:rPr>
          <w:rFonts w:ascii="Times New Roman" w:hAnsi="Times New Roman"/>
          <w:sz w:val="23"/>
        </w:rPr>
        <w:t xml:space="preserve">plant,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z w:val="23"/>
        </w:rPr>
        <w:t xml:space="preserve">reprocessing</w:t>
      </w:r>
      <w:r>
        <w:rPr>
          <w:rFonts w:ascii="Times New Roman" w:hAnsi="Times New Roman"/>
          <w:sz w:val="23"/>
        </w:rPr>
        <w:t xml:space="preserve">plant,</w:t>
      </w:r>
      <w:r>
        <w:rPr>
          <w:rFonts w:ascii="Times New Roman" w:hAnsi="Times New Roman"/>
          <w:sz w:val="23"/>
        </w:rPr>
        <w:t xml:space="preserve">an</w:t>
      </w:r>
      <w:r>
        <w:rPr>
          <w:rFonts w:ascii="Times New Roman" w:hAnsi="Times New Roman"/>
          <w:sz w:val="23"/>
        </w:rPr>
        <w:t xml:space="preserve">isotope</w:t>
      </w:r>
      <w:r>
        <w:rPr>
          <w:rFonts w:ascii="Times New Roman" w:hAnsi="Times New Roman"/>
          <w:sz w:val="23"/>
        </w:rPr>
      </w:r>
      <w:r/>
    </w:p>
    <w:p>
      <w:pPr>
        <w:ind w:left="1046" w:right="2316" w:firstLine="0"/>
        <w:jc w:val="left"/>
        <w:spacing w:lineRule="exact" w:line="220" w:before="37"/>
        <w:tabs>
          <w:tab w:val="left" w:pos="431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 xml:space="preserve">separation</w:t>
      </w:r>
      <w:r>
        <w:rPr>
          <w:rFonts w:ascii="Times New Roman" w:hAnsi="Times New Roman"/>
          <w:sz w:val="23"/>
        </w:rPr>
        <w:t xml:space="preserve">plant</w:t>
      </w:r>
      <w:r>
        <w:rPr>
          <w:rFonts w:ascii="Times New Roman" w:hAnsi="Times New Roman"/>
          <w:sz w:val="23"/>
        </w:rPr>
        <w:t xml:space="preserve">or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z w:val="23"/>
        </w:rPr>
        <w:t xml:space="preserve">separate</w:t>
      </w:r>
      <w:r>
        <w:rPr>
          <w:rFonts w:ascii="Times New Roman" w:hAnsi="Times New Roman"/>
          <w:sz w:val="23"/>
        </w:rPr>
        <w:t xml:space="preserve">storage</w:t>
      </w:r>
      <w:r>
        <w:rPr>
          <w:rFonts w:ascii="Times New Roman" w:hAnsi="Times New Roman"/>
          <w:sz w:val="23"/>
        </w:rPr>
        <w:t xml:space="preserve">installation;</w:t>
      </w:r>
      <w:r>
        <w:rPr>
          <w:rFonts w:ascii="Times New Roman" w:hAnsi="Times New Roman"/>
          <w:sz w:val="23"/>
        </w:rPr>
        <w:t xml:space="preserve">or</w:t>
        <w:tab/>
        <w:t xml:space="preserve">·</w:t>
      </w:r>
      <w:r>
        <w:rPr>
          <w:rFonts w:ascii="Times New Roman" w:hAnsi="Times New Roman"/>
          <w:sz w:val="23"/>
        </w:rPr>
      </w:r>
      <w:r/>
    </w:p>
    <w:p>
      <w:pPr>
        <w:numPr>
          <w:ilvl w:val="0"/>
          <w:numId w:val="6"/>
        </w:numPr>
        <w:ind w:left="1041" w:right="2313" w:hanging="346"/>
        <w:jc w:val="both"/>
        <w:spacing w:lineRule="auto" w:line="225" w:before="122"/>
        <w:tabs>
          <w:tab w:val="left" w:pos="104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lqcation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materials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amount</w:t>
      </w:r>
      <w:r>
        <w:rPr>
          <w:rFonts w:ascii="Times New Roman"/>
          <w:sz w:val="23"/>
        </w:rPr>
        <w:t xml:space="preserve">greater</w:t>
      </w:r>
      <w:r>
        <w:rPr>
          <w:rFonts w:ascii="Times New Roman"/>
          <w:sz w:val="23"/>
        </w:rPr>
        <w:t xml:space="preserve">than</w:t>
      </w:r>
      <w:r>
        <w:rPr>
          <w:rFonts w:ascii="Times New Roman"/>
          <w:sz w:val="23"/>
        </w:rPr>
        <w:t xml:space="preserve">one</w:t>
      </w:r>
      <w:r>
        <w:rPr>
          <w:rFonts w:ascii="Times New Roman"/>
          <w:sz w:val="23"/>
        </w:rPr>
        <w:t xml:space="preserve">effective</w:t>
      </w:r>
      <w:r>
        <w:rPr>
          <w:rFonts w:ascii="Times New Roman"/>
          <w:sz w:val="23"/>
        </w:rPr>
        <w:t xml:space="preserve">kilogram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customarily</w:t>
      </w:r>
      <w:r>
        <w:rPr>
          <w:rFonts w:ascii="Times New Roman"/>
          <w:sz w:val="23"/>
        </w:rPr>
        <w:t xml:space="preserve">used;</w:t>
      </w:r>
      <w:r>
        <w:rPr>
          <w:rFonts w:ascii="Times New Roman"/>
          <w:sz w:val="23"/>
        </w:rPr>
      </w:r>
      <w:r/>
    </w:p>
    <w:p>
      <w:pPr>
        <w:ind w:left="212" w:right="2314" w:firstLine="473"/>
        <w:jc w:val="both"/>
        <w:spacing w:lineRule="auto" w:line="227" w:before="93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"fissile</w:t>
      </w:r>
      <w:r>
        <w:rPr>
          <w:rFonts w:ascii="Times New Roman"/>
          <w:sz w:val="23"/>
        </w:rPr>
        <w:t xml:space="preserve">material"</w:t>
      </w:r>
      <w:r>
        <w:rPr>
          <w:rFonts w:ascii="Times New Roman"/>
          <w:sz w:val="23"/>
        </w:rPr>
        <w:t xml:space="preserve">means</w:t>
      </w:r>
      <w:r>
        <w:rPr>
          <w:rFonts w:ascii="Times New Roman"/>
          <w:sz w:val="23"/>
        </w:rPr>
        <w:t xml:space="preserve">uranium-233,</w:t>
      </w:r>
      <w:r>
        <w:rPr>
          <w:rFonts w:ascii="Times New Roman"/>
          <w:sz w:val="23"/>
        </w:rPr>
        <w:t xml:space="preserve">uranium-235,</w:t>
      </w:r>
      <w:r>
        <w:rPr>
          <w:rFonts w:ascii="Times New Roman"/>
          <w:sz w:val="23"/>
        </w:rPr>
        <w:t xml:space="preserve">plutonium-239,</w:t>
      </w:r>
      <w:r>
        <w:rPr>
          <w:rFonts w:ascii="Times New Roman"/>
          <w:sz w:val="23"/>
        </w:rPr>
        <w:t xml:space="preserve">plutonium-241</w:t>
      </w:r>
      <w:r>
        <w:rPr>
          <w:rFonts w:ascii="Times New Roman"/>
          <w:sz w:val="23"/>
        </w:rPr>
        <w:t xml:space="preserve">,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combination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these</w:t>
      </w:r>
      <w:r>
        <w:rPr>
          <w:rFonts w:ascii="Times New Roman"/>
          <w:sz w:val="23"/>
        </w:rPr>
        <w:t xml:space="preserve">radionuclides</w:t>
      </w:r>
      <w:r>
        <w:rPr>
          <w:rFonts w:ascii="Times New Roman"/>
          <w:sz w:val="23"/>
        </w:rPr>
        <w:t xml:space="preserve">with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exception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-</w:t>
      </w:r>
      <w:r>
        <w:rPr>
          <w:rFonts w:ascii="Times New Roman"/>
          <w:sz w:val="23"/>
        </w:rPr>
      </w:r>
      <w:r/>
    </w:p>
    <w:p>
      <w:pPr>
        <w:numPr>
          <w:ilvl w:val="0"/>
          <w:numId w:val="139"/>
        </w:numPr>
        <w:ind w:left="1031" w:right="2304" w:hanging="355"/>
        <w:jc w:val="both"/>
        <w:spacing w:lineRule="exact" w:line="248" w:before="98"/>
        <w:tabs>
          <w:tab w:val="left" w:pos="103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natural</w:t>
      </w:r>
      <w:r>
        <w:rPr>
          <w:rFonts w:ascii="Times New Roman"/>
          <w:sz w:val="23"/>
        </w:rPr>
        <w:t xml:space="preserve">uranium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depleted</w:t>
      </w:r>
      <w:r>
        <w:rPr>
          <w:rFonts w:ascii="Times New Roman"/>
          <w:sz w:val="23"/>
        </w:rPr>
        <w:t xml:space="preserve">uranium</w:t>
      </w:r>
      <w:r>
        <w:rPr>
          <w:rFonts w:ascii="Times New Roman"/>
          <w:sz w:val="23"/>
        </w:rPr>
        <w:t xml:space="preserve">which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unirradiated;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</w:r>
      <w:r/>
    </w:p>
    <w:p>
      <w:pPr>
        <w:jc w:val="both"/>
        <w:spacing w:lineRule="exact" w:line="248" w:after="0"/>
        <w:rPr>
          <w:rFonts w:ascii="Times New Roman" w:hAnsi="Times New Roman" w:cs="Times New Roman" w:eastAsia="Times New Roman"/>
          <w:sz w:val="23"/>
          <w:szCs w:val="23"/>
        </w:rPr>
        <w:sectPr>
          <w:footnotePr/>
          <w:type w:val="nextPage"/>
          <w:pgSz w:w="8820" w:h="14180" w:orient="portrait"/>
          <w:pgMar w:top="880" w:right="0" w:bottom="280" w:left="66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ind w:left="2234" w:right="0" w:firstLine="0"/>
        <w:jc w:val="left"/>
        <w:spacing w:before="48"/>
        <w:tabs>
          <w:tab w:val="right" w:pos="7049" w:leader="none"/>
        </w:tabs>
        <w:rPr>
          <w:rFonts w:ascii="Courier New" w:hAnsi="Courier New" w:cs="Courier New" w:eastAsia="Courier New"/>
          <w:sz w:val="21"/>
          <w:szCs w:val="21"/>
        </w:rPr>
      </w:pPr>
      <w:r>
        <w:rPr>
          <w:rFonts w:ascii="Times New Roman"/>
          <w:i/>
          <w:position w:val="1"/>
          <w:sz w:val="19"/>
        </w:rPr>
        <w:t xml:space="preserve">The Nuclear</w:t>
      </w:r>
      <w:r>
        <w:rPr>
          <w:rFonts w:ascii="Times New Roman"/>
          <w:i/>
          <w:position w:val="1"/>
          <w:sz w:val="19"/>
        </w:rPr>
        <w:t xml:space="preserve">Rexulatory</w:t>
      </w:r>
      <w:r>
        <w:rPr>
          <w:rFonts w:ascii="Times New Roman"/>
          <w:i/>
          <w:position w:val="1"/>
          <w:sz w:val="19"/>
        </w:rPr>
        <w:t xml:space="preserve">Bill</w:t>
      </w:r>
      <w:r>
        <w:rPr>
          <w:rFonts w:ascii="Times New Roman"/>
          <w:i/>
          <w:position w:val="1"/>
          <w:sz w:val="19"/>
        </w:rPr>
        <w:t xml:space="preserve">,</w:t>
      </w:r>
      <w:r>
        <w:rPr>
          <w:rFonts w:ascii="Times New Roman"/>
          <w:i/>
          <w:position w:val="1"/>
          <w:sz w:val="19"/>
        </w:rPr>
        <w:t xml:space="preserve">2018</w:t>
      </w:r>
      <w:r>
        <w:rPr>
          <w:rFonts w:ascii="Courier New"/>
          <w:sz w:val="21"/>
        </w:rPr>
        <w:tab/>
      </w:r>
      <w:r>
        <w:rPr>
          <w:rFonts w:ascii="Courier New"/>
          <w:spacing w:val="-37"/>
          <w:sz w:val="21"/>
        </w:rPr>
        <w:t xml:space="preserve">9</w:t>
      </w:r>
      <w:r>
        <w:rPr>
          <w:rFonts w:ascii="Courier New"/>
          <w:spacing w:val="-38"/>
          <w:sz w:val="21"/>
        </w:rPr>
        <w:t xml:space="preserve">4</w:t>
      </w:r>
      <w:r>
        <w:rPr>
          <w:rFonts w:ascii="Courier New"/>
          <w:sz w:val="21"/>
        </w:rPr>
        <w:t xml:space="preserve">7</w:t>
      </w:r>
      <w:r>
        <w:rPr>
          <w:rFonts w:ascii="Courier New"/>
          <w:sz w:val="21"/>
        </w:rPr>
      </w:r>
      <w:r/>
    </w:p>
    <w:p>
      <w:pPr>
        <w:spacing w:lineRule="auto" w:line="240" w:before="4"/>
        <w:rPr>
          <w:rFonts w:ascii="Courier New" w:hAnsi="Courier New" w:cs="Courier New" w:eastAsia="Courier New"/>
          <w:sz w:val="23"/>
          <w:szCs w:val="23"/>
        </w:rPr>
      </w:pPr>
      <w:r>
        <w:rPr>
          <w:rFonts w:ascii="Courier New" w:hAnsi="Courier New" w:cs="Courier New" w:eastAsia="Courier New"/>
          <w:sz w:val="23"/>
          <w:szCs w:val="23"/>
        </w:rPr>
      </w:r>
      <w:r/>
    </w:p>
    <w:p>
      <w:pPr>
        <w:pStyle w:val="660"/>
        <w:numPr>
          <w:ilvl w:val="0"/>
          <w:numId w:val="139"/>
        </w:numPr>
        <w:ind w:left="977" w:right="1285" w:hanging="360"/>
        <w:jc w:val="both"/>
        <w:spacing w:lineRule="auto" w:line="245" w:after="0" w:before="0"/>
        <w:tabs>
          <w:tab w:val="left" w:pos="983" w:leader="none"/>
        </w:tabs>
      </w:pPr>
      <w:r>
        <w:t xml:space="preserve">natural</w:t>
      </w:r>
      <w:r>
        <w:t xml:space="preserve">uranium  or</w:t>
      </w:r>
      <w:r>
        <w:t xml:space="preserve">depleted</w:t>
      </w:r>
      <w:r>
        <w:t xml:space="preserve">urani</w:t>
      </w:r>
      <w:r>
        <w:t xml:space="preserve">um</w:t>
      </w:r>
      <w:r>
        <w:t xml:space="preserve">.</w:t>
      </w:r>
      <w:r>
        <w:t xml:space="preserve">which</w:t>
      </w:r>
      <w:r>
        <w:t xml:space="preserve">has</w:t>
      </w:r>
      <w:r>
        <w:t xml:space="preserve">been</w:t>
      </w:r>
      <w:r>
        <w:t xml:space="preserve">irrad</w:t>
      </w:r>
      <w:r>
        <w:t xml:space="preserve">iated</w:t>
      </w:r>
      <w:r>
        <w:t xml:space="preserve">in</w:t>
      </w:r>
      <w:r>
        <w:t xml:space="preserve">thermal</w:t>
      </w:r>
      <w:r>
        <w:t xml:space="preserve">reactors</w:t>
      </w:r>
      <w:r>
        <w:t xml:space="preserve">only;</w:t>
      </w:r>
      <w:r/>
      <w:r/>
    </w:p>
    <w:p>
      <w:pPr>
        <w:pStyle w:val="660"/>
        <w:ind w:left="142" w:right="1297" w:firstLine="470"/>
        <w:jc w:val="both"/>
        <w:spacing w:lineRule="auto" w:line="245" w:before="120"/>
      </w:pPr>
      <w:r>
        <w:rPr>
          <w:spacing w:val="1"/>
        </w:rPr>
        <w:t xml:space="preserve">"Fund"</w:t>
      </w:r>
      <w:r>
        <w:t xml:space="preserve">means</w:t>
      </w:r>
      <w:r>
        <w:t xml:space="preserve">the</w:t>
      </w:r>
      <w:r>
        <w:t xml:space="preserve">Decommissioning</w:t>
      </w:r>
      <w:r>
        <w:t xml:space="preserve">Fund</w:t>
      </w:r>
      <w:r>
        <w:t xml:space="preserve">established</w:t>
      </w:r>
      <w:r>
        <w:rPr>
          <w:spacing w:val="30"/>
        </w:rPr>
        <w:t xml:space="preserve">u</w:t>
      </w:r>
      <w:r>
        <w:t xml:space="preserve">nder</w:t>
      </w:r>
      <w:r>
        <w:t xml:space="preserve">section</w:t>
      </w:r>
      <w:r>
        <w:t xml:space="preserve">52;</w:t>
      </w:r>
      <w:r/>
      <w:r/>
    </w:p>
    <w:p>
      <w:pPr>
        <w:pStyle w:val="660"/>
        <w:ind w:left="137" w:right="1260" w:firstLine="475"/>
        <w:jc w:val="both"/>
        <w:spacing w:lineRule="auto" w:line="247" w:before="125"/>
      </w:pPr>
      <w:r>
        <w:t xml:space="preserve">"import"</w:t>
      </w:r>
      <w:r>
        <w:t xml:space="preserve">means</w:t>
      </w:r>
      <w:r>
        <w:t xml:space="preserve">the</w:t>
      </w:r>
      <w:r>
        <w:t xml:space="preserve">physical</w:t>
      </w:r>
      <w:r>
        <w:t xml:space="preserve">transfer,</w:t>
      </w:r>
      <w:r>
        <w:t xml:space="preserve">into</w:t>
      </w:r>
      <w:r>
        <w:t xml:space="preserve">an</w:t>
      </w:r>
      <w:r>
        <w:t xml:space="preserve">importing</w:t>
      </w:r>
      <w:r>
        <w:t xml:space="preserve">State</w:t>
      </w:r>
      <w:r>
        <w:t xml:space="preserve">or</w:t>
      </w:r>
      <w:r>
        <w:t xml:space="preserve">to</w:t>
      </w:r>
      <w:r>
        <w:t xml:space="preserve">a</w:t>
      </w:r>
      <w:r>
        <w:rPr>
          <w:spacing w:val="2"/>
        </w:rPr>
        <w:t xml:space="preserve">reci</w:t>
      </w:r>
      <w:r>
        <w:rPr>
          <w:spacing w:val="1"/>
        </w:rPr>
        <w:t xml:space="preserve">pien</w:t>
      </w:r>
      <w:r>
        <w:t xml:space="preserve">of</w:t>
      </w:r>
      <w:r>
        <w:t xml:space="preserve">an</w:t>
      </w:r>
      <w:r>
        <w:t xml:space="preserve">importing</w:t>
      </w:r>
      <w:r>
        <w:t xml:space="preserve">State,</w:t>
      </w:r>
      <w:r>
        <w:t xml:space="preserve">originating</w:t>
      </w:r>
      <w:r>
        <w:t xml:space="preserve">from</w:t>
      </w:r>
      <w:r>
        <w:t xml:space="preserve">the</w:t>
      </w:r>
      <w:r>
        <w:t xml:space="preserve">exporting</w:t>
      </w:r>
      <w:r>
        <w:t xml:space="preserve">State,</w:t>
      </w:r>
      <w:r>
        <w:t xml:space="preserve">of</w:t>
      </w:r>
      <w:r>
        <w:t xml:space="preserve">nuclear</w:t>
      </w:r>
      <w:r>
        <w:t xml:space="preserve">or</w:t>
      </w:r>
      <w:r>
        <w:t xml:space="preserve">other</w:t>
      </w:r>
      <w:r>
        <w:t xml:space="preserve">radioacti</w:t>
      </w:r>
      <w:r>
        <w:t xml:space="preserve">ve</w:t>
      </w:r>
      <w:r>
        <w:t xml:space="preserve">material</w:t>
      </w:r>
      <w:r>
        <w:t xml:space="preserve">including</w:t>
      </w:r>
      <w:r>
        <w:t xml:space="preserve">sources;</w:t>
      </w:r>
      <w:r/>
      <w:r/>
    </w:p>
    <w:p>
      <w:pPr>
        <w:pStyle w:val="660"/>
        <w:ind w:left="137" w:right="1271" w:firstLine="475"/>
        <w:jc w:val="both"/>
        <w:spacing w:lineRule="auto" w:line="248" w:before="118"/>
      </w:pPr>
      <w:r>
        <w:t xml:space="preserve">"incident"</w:t>
      </w:r>
      <w:r>
        <w:t xml:space="preserve">means</w:t>
      </w:r>
      <w:r>
        <w:t xml:space="preserve">any</w:t>
      </w:r>
      <w:r>
        <w:t xml:space="preserve">uni</w:t>
      </w:r>
      <w:r>
        <w:t xml:space="preserve">ntended</w:t>
      </w:r>
      <w:r>
        <w:t xml:space="preserve">event,</w:t>
      </w:r>
      <w:r>
        <w:t xml:space="preserve">including</w:t>
      </w:r>
      <w:r>
        <w:t xml:space="preserve">operat</w:t>
      </w:r>
      <w:r>
        <w:rPr>
          <w:spacing w:val="25"/>
        </w:rPr>
        <w:t xml:space="preserve">i</w:t>
      </w:r>
      <w:r>
        <w:t xml:space="preserve">ng</w:t>
      </w:r>
      <w:r>
        <w:t xml:space="preserve">errors,</w:t>
      </w:r>
      <w:r>
        <w:rPr>
          <w:spacing w:val="6"/>
        </w:rPr>
        <w:t xml:space="preserve">eq</w:t>
      </w:r>
      <w:r>
        <w:rPr>
          <w:spacing w:val="7"/>
        </w:rPr>
        <w:t xml:space="preserve">u</w:t>
      </w:r>
      <w:r>
        <w:t xml:space="preserve">rpment</w:t>
      </w:r>
      <w:r>
        <w:rPr>
          <w:spacing w:val="1"/>
        </w:rPr>
        <w:t xml:space="preserve">failures,</w:t>
      </w:r>
      <w:r>
        <w:t xml:space="preserve">initiati</w:t>
      </w:r>
      <w:r>
        <w:t xml:space="preserve">ng</w:t>
      </w:r>
      <w:r>
        <w:t xml:space="preserve">events,</w:t>
      </w:r>
      <w:r>
        <w:t xml:space="preserve">accident</w:t>
      </w:r>
      <w:r>
        <w:t xml:space="preserve">precursors,</w:t>
      </w:r>
      <w:r>
        <w:t xml:space="preserve">near  rpisses</w:t>
      </w:r>
      <w:r>
        <w:t xml:space="preserve">or</w:t>
      </w:r>
      <w:r>
        <w:t xml:space="preserve">other</w:t>
      </w:r>
      <w:r>
        <w:t xml:space="preserve">mishaps,</w:t>
      </w:r>
      <w:r>
        <w:t xml:space="preserve">or</w:t>
      </w:r>
      <w:r>
        <w:t xml:space="preserve">unauthorized</w:t>
      </w:r>
      <w:r>
        <w:t xml:space="preserve">acts,</w:t>
      </w:r>
      <w:r>
        <w:t xml:space="preserve">malicious</w:t>
      </w:r>
      <w:r>
        <w:t xml:space="preserve">or</w:t>
      </w:r>
      <w:r>
        <w:t xml:space="preserve">non-malicious,</w:t>
      </w:r>
      <w:r>
        <w:t xml:space="preserve">the</w:t>
      </w:r>
      <w:r>
        <w:t xml:space="preserve">consequences</w:t>
      </w:r>
      <w:r>
        <w:t xml:space="preserve">or</w:t>
      </w:r>
      <w:r>
        <w:t xml:space="preserve">potential</w:t>
      </w:r>
      <w:r>
        <w:t xml:space="preserve">consequences</w:t>
      </w:r>
      <w:r>
        <w:t xml:space="preserve">of</w:t>
      </w:r>
      <w:r>
        <w:t xml:space="preserve">which</w:t>
      </w:r>
      <w:r>
        <w:t xml:space="preserve">are</w:t>
      </w:r>
      <w:r>
        <w:t xml:space="preserve">not</w:t>
      </w:r>
      <w:r>
        <w:t xml:space="preserve">negligible</w:t>
      </w:r>
      <w:r>
        <w:t xml:space="preserve">from</w:t>
      </w:r>
      <w:r>
        <w:t xml:space="preserve">the</w:t>
      </w:r>
      <w:r>
        <w:t xml:space="preserve">point</w:t>
      </w:r>
      <w:r>
        <w:t xml:space="preserve">of</w:t>
      </w:r>
      <w:r>
        <w:t xml:space="preserve">view</w:t>
      </w:r>
      <w:r>
        <w:t xml:space="preserve">of</w:t>
      </w:r>
      <w:r>
        <w:t xml:space="preserve">protection</w:t>
      </w:r>
      <w:r>
        <w:t xml:space="preserve">or</w:t>
      </w:r>
      <w:r>
        <w:t xml:space="preserve">safety;</w:t>
      </w:r>
      <w:r/>
      <w:r/>
    </w:p>
    <w:p>
      <w:pPr>
        <w:pStyle w:val="660"/>
        <w:ind w:left="147" w:right="1268" w:firstLine="470"/>
        <w:jc w:val="right"/>
        <w:spacing w:lineRule="auto" w:line="248" w:before="117"/>
      </w:pPr>
      <w:r>
        <w:t xml:space="preserve">"intervention"</w:t>
      </w:r>
      <w:r>
        <w:t xml:space="preserve">means</w:t>
      </w:r>
      <w:r>
        <w:t xml:space="preserve">any</w:t>
      </w:r>
      <w:r>
        <w:t xml:space="preserve">action</w:t>
      </w:r>
      <w:r>
        <w:t xml:space="preserve">intended</w:t>
      </w:r>
      <w:r>
        <w:t xml:space="preserve">to</w:t>
      </w:r>
      <w:r>
        <w:t xml:space="preserve">reduce</w:t>
      </w:r>
      <w:r>
        <w:t xml:space="preserve">or</w:t>
      </w:r>
      <w:r>
        <w:t xml:space="preserve">avert</w:t>
      </w:r>
      <w:r>
        <w:t xml:space="preserve">e</w:t>
      </w:r>
      <w:r>
        <w:rPr>
          <w:spacing w:val="16"/>
        </w:rPr>
        <w:t xml:space="preserve">x</w:t>
      </w:r>
      <w:r>
        <w:t xml:space="preserve">posure</w:t>
      </w:r>
      <w:r>
        <w:t xml:space="preserve">or</w:t>
      </w:r>
      <w:r>
        <w:t xml:space="preserve">the</w:t>
      </w:r>
      <w:r>
        <w:t xml:space="preserve">l</w:t>
      </w:r>
      <w:r>
        <w:t xml:space="preserve">ikel</w:t>
      </w:r>
      <w:r>
        <w:t xml:space="preserve">ihood</w:t>
      </w:r>
      <w:r>
        <w:t xml:space="preserve">of</w:t>
      </w:r>
      <w:r>
        <w:t xml:space="preserve">exposure</w:t>
      </w:r>
      <w:r>
        <w:t xml:space="preserve">to</w:t>
      </w:r>
      <w:r>
        <w:t xml:space="preserve">sources</w:t>
      </w:r>
      <w:r>
        <w:t xml:space="preserve">hich</w:t>
      </w:r>
      <w:r>
        <w:t xml:space="preserve">are</w:t>
      </w:r>
      <w:r>
        <w:t xml:space="preserve">not</w:t>
      </w:r>
      <w:r>
        <w:t xml:space="preserve">part</w:t>
      </w:r>
      <w:r>
        <w:t xml:space="preserve">of</w:t>
      </w:r>
      <w:r>
        <w:t xml:space="preserve">a</w:t>
      </w:r>
      <w:r>
        <w:t xml:space="preserve">controlled</w:t>
      </w:r>
      <w:r>
        <w:t xml:space="preserve">practice</w:t>
      </w:r>
      <w:r>
        <w:t xml:space="preserve">or</w:t>
      </w:r>
      <w:r>
        <w:t xml:space="preserve">which</w:t>
      </w:r>
      <w:r>
        <w:t xml:space="preserve">are</w:t>
      </w:r>
      <w:r>
        <w:t xml:space="preserve">out</w:t>
      </w:r>
      <w:r/>
      <w:r/>
    </w:p>
    <w:p>
      <w:pPr>
        <w:pStyle w:val="660"/>
        <w:ind w:left="147" w:right="0"/>
        <w:jc w:val="both"/>
        <w:spacing w:lineRule="auto" w:line="240" w:before="2"/>
      </w:pPr>
      <w:r>
        <w:t xml:space="preserve">of</w:t>
      </w:r>
      <w:r>
        <w:t xml:space="preserve">control</w:t>
      </w:r>
      <w:r>
        <w:t xml:space="preserve">as</w:t>
      </w:r>
      <w:r>
        <w:t xml:space="preserve">a consequence</w:t>
      </w:r>
      <w:r>
        <w:t xml:space="preserve">of</w:t>
      </w:r>
      <w:r>
        <w:t xml:space="preserve">an</w:t>
      </w:r>
      <w:r>
        <w:t xml:space="preserve">accident;</w:t>
      </w:r>
      <w:r/>
      <w:r/>
    </w:p>
    <w:p>
      <w:pPr>
        <w:pStyle w:val="660"/>
        <w:ind w:left="147" w:right="1283" w:firstLine="475"/>
        <w:jc w:val="both"/>
        <w:spacing w:lineRule="auto" w:line="243" w:before="131"/>
      </w:pPr>
      <w:r>
        <w:t xml:space="preserve">"foniz</w:t>
      </w:r>
      <w:r>
        <w:rPr>
          <w:spacing w:val="18"/>
        </w:rPr>
        <w:t xml:space="preserve">i</w:t>
      </w:r>
      <w:r>
        <w:t xml:space="preserve">ng</w:t>
      </w:r>
      <w:r>
        <w:t xml:space="preserve">rad</w:t>
      </w:r>
      <w:r>
        <w:t xml:space="preserve">iation"</w:t>
      </w:r>
      <w:r>
        <w:t xml:space="preserve">for</w:t>
      </w:r>
      <w:r>
        <w:t xml:space="preserve">the</w:t>
      </w:r>
      <w:r>
        <w:t xml:space="preserve">purposes</w:t>
      </w:r>
      <w:r>
        <w:t xml:space="preserve">of</w:t>
      </w:r>
      <w:r>
        <w:t xml:space="preserve">radiation</w:t>
      </w:r>
      <w:r>
        <w:t xml:space="preserve">protection,</w:t>
      </w:r>
      <w:r>
        <w:t xml:space="preserve">means</w:t>
      </w:r>
      <w:r>
        <w:t xml:space="preserve">radiation</w:t>
      </w:r>
      <w:r>
        <w:t xml:space="preserve">capable</w:t>
      </w:r>
      <w:r>
        <w:t xml:space="preserve">of</w:t>
      </w:r>
      <w:r>
        <w:t xml:space="preserve">producing</w:t>
      </w:r>
      <w:r>
        <w:t xml:space="preserve">ion</w:t>
      </w:r>
      <w:r>
        <w:t xml:space="preserve">pairs</w:t>
      </w:r>
      <w:r>
        <w:t xml:space="preserve">in.biological</w:t>
      </w:r>
      <w:r>
        <w:t xml:space="preserve">materials;</w:t>
      </w:r>
      <w:r/>
      <w:r/>
    </w:p>
    <w:p>
      <w:pPr>
        <w:pStyle w:val="660"/>
        <w:ind w:left="622" w:right="0"/>
        <w:jc w:val="left"/>
        <w:spacing w:lineRule="auto" w:line="240" w:before="117"/>
      </w:pPr>
      <w:r>
        <w:t xml:space="preserve">"inspection"</w:t>
      </w:r>
      <w:r>
        <w:t xml:space="preserve">means</w:t>
      </w:r>
      <w:r>
        <w:t xml:space="preserve">a</w:t>
      </w:r>
      <w:r>
        <w:t xml:space="preserve">set</w:t>
      </w:r>
      <w:r>
        <w:t xml:space="preserve">of</w:t>
      </w:r>
      <w:r>
        <w:rPr>
          <w:spacing w:val="2"/>
        </w:rPr>
        <w:t xml:space="preserve">activities</w:t>
      </w:r>
      <w:r>
        <w:t xml:space="preserve">-</w:t>
      </w:r>
      <w:r/>
      <w:r/>
    </w:p>
    <w:p>
      <w:pPr>
        <w:pStyle w:val="660"/>
        <w:numPr>
          <w:ilvl w:val="0"/>
          <w:numId w:val="138"/>
        </w:numPr>
        <w:ind w:left="987" w:right="1263" w:hanging="360"/>
        <w:jc w:val="both"/>
        <w:spacing w:lineRule="auto" w:line="244" w:after="0" w:before="126"/>
        <w:tabs>
          <w:tab w:val="left" w:pos="983" w:leader="none"/>
        </w:tabs>
      </w:pPr>
      <w:r>
        <w:t xml:space="preserve">carried</w:t>
      </w:r>
      <w:r>
        <w:t xml:space="preserve">out</w:t>
      </w:r>
      <w:r>
        <w:t xml:space="preserve">by</w:t>
      </w:r>
      <w:r>
        <w:t xml:space="preserve">the</w:t>
      </w:r>
      <w:r>
        <w:rPr>
          <w:spacing w:val="1"/>
        </w:rPr>
        <w:t xml:space="preserve">International</w:t>
      </w:r>
      <w:r>
        <w:t xml:space="preserve">Atomic</w:t>
      </w:r>
      <w:r>
        <w:t xml:space="preserve">Energy</w:t>
      </w:r>
      <w:r>
        <w:t xml:space="preserve">Agency</w:t>
      </w:r>
      <w:r>
        <w:t xml:space="preserve">inspectors</w:t>
      </w:r>
      <w:r>
        <w:t xml:space="preserve">at</w:t>
      </w:r>
      <w:r>
        <w:t xml:space="preserve">a</w:t>
      </w:r>
      <w:r>
        <w:t xml:space="preserve">facility</w:t>
      </w:r>
      <w:r>
        <w:t xml:space="preserve">or</w:t>
      </w:r>
      <w:r>
        <w:t xml:space="preserve">a</w:t>
      </w:r>
      <w:r>
        <w:t xml:space="preserve">location</w:t>
      </w:r>
      <w:r>
        <w:t xml:space="preserve">to</w:t>
      </w:r>
      <w:r>
        <w:t xml:space="preserve">verify</w:t>
      </w:r>
      <w:r>
        <w:t xml:space="preserve">·</w:t>
      </w:r>
      <w:r>
        <w:t xml:space="preserve">that</w:t>
      </w:r>
      <w:r>
        <w:t xml:space="preserve">the</w:t>
      </w:r>
      <w:r>
        <w:t xml:space="preserve">nuclear</w:t>
      </w:r>
      <w:r>
        <w:t xml:space="preserve">material</w:t>
      </w:r>
      <w:r>
        <w:t xml:space="preserve">subject</w:t>
      </w:r>
      <w:r>
        <w:t xml:space="preserve">to</w:t>
      </w:r>
      <w:r>
        <w:t xml:space="preserve">safeguards</w:t>
      </w:r>
      <w:r>
        <w:t xml:space="preserve">remains</w:t>
      </w:r>
      <w:r>
        <w:t xml:space="preserve">in</w:t>
      </w:r>
      <w:r>
        <w:t xml:space="preserve">peaceful</w:t>
      </w:r>
      <w:r>
        <w:rPr>
          <w:spacing w:val="28"/>
        </w:rPr>
        <w:t xml:space="preserve">n</w:t>
      </w:r>
      <w:r>
        <w:t xml:space="preserve">uclear</w:t>
      </w:r>
      <w:r>
        <w:t xml:space="preserve">activities</w:t>
      </w:r>
      <w:r>
        <w:t xml:space="preserve">or</w:t>
      </w:r>
      <w:r>
        <w:t xml:space="preserve">is</w:t>
      </w:r>
      <w:r>
        <w:t xml:space="preserve">otherwise</w:t>
      </w:r>
      <w:r>
        <w:t xml:space="preserve">ade</w:t>
      </w:r>
      <w:r>
        <w:rPr>
          <w:spacing w:val="24"/>
        </w:rPr>
        <w:t xml:space="preserve">q</w:t>
      </w:r>
      <w:r>
        <w:t xml:space="preserve">uately</w:t>
      </w:r>
      <w:r>
        <w:t xml:space="preserve">accounted</w:t>
      </w:r>
      <w:r>
        <w:t xml:space="preserve">for,</w:t>
      </w:r>
      <w:r>
        <w:t xml:space="preserve">or</w:t>
      </w:r>
      <w:r>
        <w:t xml:space="preserve">as</w:t>
      </w:r>
      <w:r>
        <w:t xml:space="preserve">may</w:t>
      </w:r>
      <w:r>
        <w:t xml:space="preserve">be</w:t>
      </w:r>
      <w:r>
        <w:t xml:space="preserve">prescri</w:t>
      </w:r>
      <w:r>
        <w:t xml:space="preserve">bed</w:t>
      </w:r>
      <w:r>
        <w:t xml:space="preserve">by</w:t>
      </w:r>
      <w:r>
        <w:t xml:space="preserve">the</w:t>
      </w:r>
      <w:r>
        <w:t xml:space="preserve">Commission;</w:t>
      </w:r>
      <w:r>
        <w:t xml:space="preserve">or</w:t>
      </w:r>
      <w:r/>
      <w:r/>
    </w:p>
    <w:p>
      <w:pPr>
        <w:pStyle w:val="660"/>
        <w:numPr>
          <w:ilvl w:val="0"/>
          <w:numId w:val="138"/>
        </w:numPr>
        <w:ind w:left="992" w:right="1266" w:hanging="360"/>
        <w:jc w:val="both"/>
        <w:spacing w:lineRule="auto" w:line="248" w:after="0" w:before="122"/>
        <w:tabs>
          <w:tab w:val="left" w:pos="988" w:leader="none"/>
        </w:tabs>
      </w:pPr>
      <w:r>
        <w:t xml:space="preserve">carried</w:t>
      </w:r>
      <w:r>
        <w:t xml:space="preserve">out</w:t>
      </w:r>
      <w:r>
        <w:t xml:space="preserve">by</w:t>
      </w:r>
      <w:r>
        <w:t xml:space="preserve">the</w:t>
      </w:r>
      <w:r>
        <w:t xml:space="preserve">Commission</w:t>
      </w:r>
      <w:r>
        <w:t xml:space="preserve">for</w:t>
      </w:r>
      <w:r>
        <w:t xml:space="preserve">the</w:t>
      </w:r>
      <w:r>
        <w:t xml:space="preserve">purposes</w:t>
      </w:r>
      <w:r>
        <w:t xml:space="preserve">of</w:t>
      </w:r>
      <w:r>
        <w:t xml:space="preserve">verifying</w:t>
      </w:r>
      <w:r>
        <w:t xml:space="preserve">compliance</w:t>
      </w:r>
      <w:r>
        <w:t xml:space="preserve">with</w:t>
      </w:r>
      <w:r>
        <w:t xml:space="preserve">the</w:t>
      </w:r>
      <w:r>
        <w:t xml:space="preserve">provisions</w:t>
      </w:r>
      <w:r>
        <w:t xml:space="preserve">of</w:t>
      </w:r>
      <w:r>
        <w:t xml:space="preserve">this</w:t>
      </w:r>
      <w:r>
        <w:t xml:space="preserve">Act;</w:t>
      </w:r>
      <w:r/>
      <w:r/>
    </w:p>
    <w:p>
      <w:pPr>
        <w:pStyle w:val="660"/>
        <w:ind w:left="147" w:right="1260" w:firstLine="484"/>
        <w:jc w:val="both"/>
        <w:spacing w:lineRule="auto" w:line="248" w:before="122"/>
      </w:pPr>
      <w:r>
        <w:t xml:space="preserve">"management"</w:t>
      </w:r>
      <w:r>
        <w:t xml:space="preserve">means</w:t>
      </w:r>
      <w:r>
        <w:t xml:space="preserve">the</w:t>
      </w:r>
      <w:r>
        <w:t xml:space="preserve">administrati</w:t>
      </w:r>
      <w:r>
        <w:t xml:space="preserve">ve</w:t>
      </w:r>
      <w:r>
        <w:t xml:space="preserve">and</w:t>
      </w:r>
      <w:r>
        <w:t xml:space="preserve">operational</w:t>
      </w:r>
      <w:r>
        <w:t xml:space="preserve">activities</w:t>
      </w:r>
      <w:r>
        <w:t xml:space="preserve">that</w:t>
      </w:r>
      <w:r>
        <w:t xml:space="preserve">are</w:t>
      </w:r>
      <w:r>
        <w:rPr>
          <w:spacing w:val="6"/>
        </w:rPr>
        <w:t xml:space="preserve">i</w:t>
      </w:r>
      <w:r>
        <w:rPr>
          <w:spacing w:val="4"/>
        </w:rPr>
        <w:t xml:space="preserve">nvol</w:t>
      </w:r>
      <w:r>
        <w:t xml:space="preserve">ved</w:t>
      </w:r>
      <w:r>
        <w:t xml:space="preserve">in</w:t>
      </w:r>
      <w:r>
        <w:t xml:space="preserve">the</w:t>
      </w:r>
      <w:r>
        <w:t xml:space="preserve">manufacture,</w:t>
      </w:r>
      <w:r>
        <w:t xml:space="preserve">supply,</w:t>
      </w:r>
      <w:r>
        <w:t xml:space="preserve">receipt,</w:t>
      </w:r>
      <w:r>
        <w:t xml:space="preserve">possession</w:t>
      </w:r>
      <w:r>
        <w:t xml:space="preserve">,</w:t>
      </w:r>
      <w:r>
        <w:t xml:space="preserve">storage,</w:t>
      </w:r>
      <w:r>
        <w:t xml:space="preserve">use,</w:t>
      </w:r>
      <w:r>
        <w:t xml:space="preserve">transfer,</w:t>
      </w:r>
      <w:r>
        <w:rPr>
          <w:spacing w:val="2"/>
        </w:rPr>
        <w:t xml:space="preserve">i</w:t>
      </w:r>
      <w:r>
        <w:rPr>
          <w:spacing w:val="1"/>
        </w:rPr>
        <w:t xml:space="preserve">mport,</w:t>
      </w:r>
      <w:r>
        <w:t xml:space="preserve">export</w:t>
      </w:r>
      <w:r>
        <w:t xml:space="preserve">,</w:t>
      </w:r>
      <w:r>
        <w:t xml:space="preserve">transport,</w:t>
      </w:r>
      <w:r>
        <w:t xml:space="preserve">maintenance,</w:t>
      </w:r>
      <w:r>
        <w:t xml:space="preserve">recycling</w:t>
      </w:r>
      <w:r>
        <w:t xml:space="preserve">or</w:t>
      </w:r>
      <w:r>
        <w:t xml:space="preserve">disposal</w:t>
      </w:r>
      <w:r>
        <w:t xml:space="preserve">of</w:t>
      </w:r>
      <w:r>
        <w:t xml:space="preserve">radioacti</w:t>
      </w:r>
      <w:r>
        <w:t xml:space="preserve">ve</w:t>
      </w:r>
      <w:r>
        <w:t xml:space="preserve">sources</w:t>
      </w:r>
      <w:r>
        <w:t xml:space="preserve">and</w:t>
      </w:r>
      <w:r>
        <w:t xml:space="preserve">other</w:t>
      </w:r>
      <w:r>
        <w:t xml:space="preserve">radioacti</w:t>
      </w:r>
      <w:r>
        <w:t xml:space="preserve">ve</w:t>
      </w:r>
      <w:r>
        <w:t xml:space="preserve">material;</w:t>
      </w:r>
      <w:r/>
      <w:r/>
    </w:p>
    <w:p>
      <w:pPr>
        <w:pStyle w:val="660"/>
        <w:ind w:left="157" w:right="1262" w:hanging="5"/>
        <w:jc w:val="both"/>
        <w:spacing w:lineRule="auto" w:line="245" w:before="122"/>
      </w:pPr>
      <w:r>
        <w:rPr>
          <w:spacing w:val="-27"/>
        </w:rPr>
        <w:t xml:space="preserve">"</w:t>
      </w:r>
      <w:r>
        <w:t xml:space="preserve">naturally</w:t>
      </w:r>
      <w:r>
        <w:t xml:space="preserve">occurring</w:t>
      </w:r>
      <w:r>
        <w:t xml:space="preserve">radioactive</w:t>
      </w:r>
      <w:r>
        <w:t xml:space="preserve">material"</w:t>
      </w:r>
      <w:r>
        <w:t xml:space="preserve">means</w:t>
      </w:r>
      <w:r>
        <w:t xml:space="preserve">radioactive</w:t>
      </w:r>
      <w:r>
        <w:t xml:space="preserve">material</w:t>
      </w:r>
      <w:r>
        <w:t xml:space="preserve">containing</w:t>
      </w:r>
      <w:r>
        <w:t xml:space="preserve">no</w:t>
      </w:r>
      <w:r>
        <w:t xml:space="preserve">significant</w:t>
      </w:r>
      <w:r>
        <w:t xml:space="preserve">amounts</w:t>
      </w:r>
      <w:r>
        <w:t xml:space="preserve">of</w:t>
      </w:r>
      <w:r>
        <w:t xml:space="preserve">rad</w:t>
      </w:r>
      <w:r>
        <w:rPr>
          <w:spacing w:val="2"/>
        </w:rPr>
        <w:t xml:space="preserve">ionuclides</w:t>
      </w:r>
      <w:r>
        <w:t xml:space="preserve">altered</w:t>
      </w:r>
      <w:r>
        <w:t xml:space="preserve">from</w:t>
      </w:r>
      <w:r>
        <w:t xml:space="preserve">natural</w:t>
      </w:r>
      <w:r>
        <w:t xml:space="preserve">settings,</w:t>
      </w:r>
      <w:r>
        <w:t xml:space="preserve">or</w:t>
      </w:r>
      <w:r>
        <w:t xml:space="preserve">present</w:t>
      </w:r>
      <w:r>
        <w:t xml:space="preserve">in</w:t>
      </w:r>
      <w:r/>
      <w:r/>
    </w:p>
    <w:p>
      <w:pPr>
        <w:jc w:val="both"/>
        <w:spacing w:lineRule="auto" w:line="245" w:after="0"/>
        <w:sectPr>
          <w:footnotePr/>
          <w:type w:val="nextPage"/>
          <w:pgSz w:w="8800" w:h="14160" w:orient="portrait"/>
          <w:pgMar w:top="720" w:right="420" w:bottom="280" w:left="1220" w:header="709" w:footer="709" w:gutter="0"/>
          <w:cols w:num="1" w:sep="0" w:space="1701" w:equalWidth="1"/>
          <w:docGrid w:linePitch="360"/>
        </w:sectPr>
      </w:pPr>
      <w:r/>
      <w:r/>
    </w:p>
    <w:p>
      <w:pPr>
        <w:ind w:left="2657" w:right="0" w:firstLine="0"/>
        <w:jc w:val="left"/>
        <w:spacing w:before="44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20"/>
        </w:rPr>
        <w:t xml:space="preserve">The</w:t>
      </w:r>
      <w:r>
        <w:rPr>
          <w:rFonts w:ascii="Times New Roman"/>
          <w:i/>
          <w:sz w:val="20"/>
        </w:rPr>
        <w:t xml:space="preserve">Nudear.8egulatory</w:t>
      </w:r>
      <w:r>
        <w:rPr>
          <w:rFonts w:ascii="Times New Roman"/>
          <w:i/>
          <w:sz w:val="20"/>
        </w:rPr>
        <w:t xml:space="preserve">,Bi/J</w:t>
      </w:r>
      <w:r>
        <w:rPr>
          <w:rFonts w:ascii="Times New Roman"/>
          <w:i/>
          <w:sz w:val="20"/>
        </w:rPr>
        <w:t xml:space="preserve">,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19"/>
        </w:rPr>
      </w:r>
      <w:r/>
    </w:p>
    <w:p>
      <w:pPr>
        <w:spacing w:lineRule="auto" w:line="240" w:before="5"/>
        <w:rPr>
          <w:rFonts w:ascii="Times New Roman" w:hAnsi="Times New Roman" w:cs="Times New Roman" w:eastAsia="Times New Roman"/>
          <w:i/>
          <w:sz w:val="15"/>
          <w:szCs w:val="15"/>
        </w:rPr>
      </w:pPr>
      <w:r>
        <w:rPr>
          <w:rFonts w:ascii="Times New Roman" w:hAnsi="Times New Roman" w:cs="Times New Roman" w:eastAsia="Times New Roman"/>
          <w:i/>
          <w:sz w:val="15"/>
          <w:szCs w:val="15"/>
        </w:rPr>
      </w:r>
      <w:r/>
    </w:p>
    <w:p>
      <w:pPr>
        <w:ind w:left="546" w:right="0" w:firstLine="0"/>
        <w:jc w:val="left"/>
        <w:spacing w:lineRule="exact" w:line="265" w:before="69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36"/>
          <w:sz w:val="24"/>
        </w:rPr>
        <w:t xml:space="preserve">,</w:t>
      </w:r>
      <w:r>
        <w:rPr>
          <w:rFonts w:ascii="Times New Roman"/>
          <w:sz w:val="24"/>
        </w:rPr>
        <w:t xml:space="preserve">tt.Ch@logically</w:t>
      </w:r>
      <w:r>
        <w:rPr>
          <w:rFonts w:ascii="Times New Roman"/>
          <w:sz w:val="22"/>
        </w:rPr>
        <w:t xml:space="preserve">,enhanced</w:t>
      </w:r>
      <w:r>
        <w:rPr>
          <w:rFonts w:ascii="Times New Roman"/>
          <w:sz w:val="22"/>
        </w:rPr>
        <w:t xml:space="preserve">.concentrations</w:t>
      </w:r>
      <w:r>
        <w:rPr>
          <w:rFonts w:ascii="Times New Roman"/>
          <w:sz w:val="22"/>
        </w:rPr>
        <w:t xml:space="preserve">above</w:t>
      </w:r>
      <w:r>
        <w:rPr>
          <w:rFonts w:ascii="Times New Roman"/>
          <w:sz w:val="24"/>
        </w:rPr>
        <w:t xml:space="preserve">background</w:t>
      </w:r>
      <w:r>
        <w:rPr>
          <w:rFonts w:ascii="Times New Roman"/>
          <w:sz w:val="24"/>
        </w:rPr>
      </w:r>
      <w:r/>
    </w:p>
    <w:p>
      <w:pPr>
        <w:ind w:left="542" w:right="0" w:firstLine="0"/>
        <w:jc w:val="left"/>
        <w:spacing w:lineRule="exact" w:line="267" w:before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5"/>
        </w:rPr>
        <w:t xml:space="preserve">11</w:t>
      </w:r>
      <w:r>
        <w:rPr>
          <w:rFonts w:ascii="Times New Roman"/>
          <w:spacing w:val="-18"/>
          <w:sz w:val="25"/>
        </w:rPr>
        <w:t xml:space="preserve">:</w:t>
      </w:r>
      <w:r>
        <w:rPr>
          <w:rFonts w:ascii="Times New Roman"/>
          <w:sz w:val="25"/>
        </w:rPr>
        <w:t xml:space="preserve">ation</w:t>
      </w:r>
      <w:r>
        <w:rPr>
          <w:rFonts w:ascii="Times New Roman"/>
          <w:spacing w:val="-53"/>
          <w:sz w:val="22"/>
        </w:rPr>
        <w:t xml:space="preserve">1</w:t>
      </w:r>
      <w:r>
        <w:rPr>
          <w:rFonts w:ascii="Times New Roman"/>
          <w:sz w:val="22"/>
        </w:rPr>
        <w:t xml:space="preserve">ev.els</w:t>
      </w:r>
      <w:r>
        <w:rPr>
          <w:rFonts w:ascii="Times New Roman"/>
          <w:sz w:val="24"/>
        </w:rPr>
        <w:t xml:space="preserve">.due</w:t>
      </w:r>
      <w:r>
        <w:rPr>
          <w:rFonts w:ascii="Times New Roman"/>
          <w:sz w:val="24"/>
        </w:rPr>
        <w:t xml:space="preserve">.to</w:t>
      </w:r>
      <w:r>
        <w:rPr>
          <w:rFonts w:ascii="Times New Roman"/>
          <w:sz w:val="22"/>
        </w:rPr>
        <w:t xml:space="preserve">'human</w:t>
      </w:r>
      <w:r>
        <w:rPr>
          <w:rFonts w:ascii="Times New Roman"/>
          <w:sz w:val="22"/>
        </w:rPr>
        <w:t xml:space="preserve">,activities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5"/>
        </w:rPr>
        <w:t xml:space="preserve">may</w:t>
      </w:r>
      <w:r>
        <w:rPr>
          <w:rFonts w:ascii="Times New Roman"/>
          <w:sz w:val="24"/>
        </w:rPr>
        <w:t xml:space="preserve">result</w:t>
      </w:r>
      <w:r>
        <w:rPr>
          <w:rFonts w:ascii="Times New Roman"/>
          <w:spacing w:val="6"/>
          <w:sz w:val="18"/>
        </w:rPr>
        <w:t xml:space="preserve">j</w:t>
      </w:r>
      <w:r>
        <w:rPr>
          <w:rFonts w:ascii="Times New Roman"/>
          <w:sz w:val="18"/>
        </w:rPr>
        <w:t xml:space="preserve">11.</w:t>
      </w:r>
      <w:r>
        <w:rPr>
          <w:rFonts w:ascii="Times New Roman"/>
          <w:sz w:val="24"/>
        </w:rPr>
        <w:t xml:space="preserve">a</w:t>
      </w:r>
      <w:r/>
    </w:p>
    <w:p>
      <w:pPr>
        <w:ind w:left="551" w:right="0" w:firstLine="0"/>
        <w:jc w:val="left"/>
        <w:spacing w:lineRule="exact" w:line="253" w:before="0"/>
        <w:tabs>
          <w:tab w:val="left" w:pos="1487" w:leader="none"/>
          <w:tab w:val="left" w:pos="2605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z w:val="24"/>
        </w:rPr>
        <w:t xml:space="preserve">;rel</w:t>
      </w:r>
      <w:r>
        <w:rPr>
          <w:rFonts w:ascii="Times New Roman" w:hAnsi="Times New Roman"/>
          <w:spacing w:val="-15"/>
          <w:sz w:val="24"/>
        </w:rPr>
        <w:t xml:space="preserve">.</w:t>
      </w:r>
      <w:r>
        <w:rPr>
          <w:rFonts w:ascii="Times New Roman" w:hAnsi="Times New Roman"/>
          <w:sz w:val="24"/>
        </w:rPr>
        <w:t xml:space="preserve">tiy</w:t>
        <w:tab/>
      </w:r>
      <w:r>
        <w:rPr>
          <w:rFonts w:ascii="Times New Roman" w:hAnsi="Times New Roman"/>
          <w:sz w:val="22"/>
        </w:rPr>
        <w:t xml:space="preserve">ncrease</w:t>
        <w:tab/>
      </w:r>
      <w:r>
        <w:rPr>
          <w:rFonts w:ascii="Times New Roman" w:hAnsi="Times New Roman"/>
          <w:sz w:val="24"/>
        </w:rPr>
        <w:t xml:space="preserve">·r</w:t>
      </w:r>
      <w:r>
        <w:rPr>
          <w:rFonts w:ascii="Times New Roman" w:hAnsi="Times New Roman"/>
          <w:spacing w:val="-37"/>
          <w:sz w:val="24"/>
        </w:rPr>
        <w:t xml:space="preserve">a</w:t>
      </w:r>
      <w:r>
        <w:rPr>
          <w:rFonts w:ascii="Times New Roman" w:hAnsi="Times New Roman"/>
          <w:sz w:val="24"/>
        </w:rPr>
        <w:t xml:space="preserve">.diati</w:t>
      </w:r>
      <w:r>
        <w:rPr>
          <w:rFonts w:ascii="Times New Roman" w:hAnsi="Times New Roman"/>
          <w:spacing w:val="-30"/>
          <w:sz w:val="24"/>
        </w:rPr>
        <w:t xml:space="preserve">o</w:t>
      </w:r>
      <w:r>
        <w:rPr>
          <w:rFonts w:ascii="Times New Roman" w:hAnsi="Times New Roman"/>
          <w:sz w:val="24"/>
        </w:rPr>
        <w:t xml:space="preserve">n</w:t>
      </w:r>
      <w:r>
        <w:rPr>
          <w:rFonts w:ascii="Times New Roman" w:hAnsi="Times New Roman"/>
          <w:sz w:val="22"/>
        </w:rPr>
        <w:t xml:space="preserve">\exposures</w:t>
      </w:r>
      <w:r>
        <w:rPr>
          <w:rFonts w:ascii="Times New Roman" w:hAnsi="Times New Roman"/>
          <w:sz w:val="24"/>
        </w:rPr>
        <w:t xml:space="preserve">.and</w:t>
      </w:r>
      <w:r>
        <w:rPr>
          <w:rFonts w:ascii="Times New Roman" w:hAnsi="Times New Roman"/>
          <w:sz w:val="22"/>
        </w:rPr>
        <w:t xml:space="preserve">insks</w:t>
      </w:r>
      <w:r>
        <w:rPr>
          <w:rFonts w:ascii="Times New Roman" w:hAnsi="Times New Roman"/>
          <w:spacing w:val="-2"/>
          <w:sz w:val="22"/>
        </w:rPr>
        <w:t xml:space="preserve">.</w:t>
      </w:r>
      <w:r>
        <w:rPr>
          <w:rFonts w:ascii="Times New Roman" w:hAnsi="Times New Roman"/>
          <w:sz w:val="24"/>
        </w:rPr>
        <w:t xml:space="preserve">.to</w:t>
      </w:r>
      <w:r>
        <w:rPr>
          <w:rFonts w:ascii="Times New Roman" w:hAnsi="Times New Roman"/>
          <w:sz w:val="22"/>
        </w:rPr>
        <w:t xml:space="preserve">the</w:t>
      </w:r>
      <w:r>
        <w:rPr>
          <w:rFonts w:ascii="Times New Roman" w:hAnsi="Times New Roman"/>
          <w:sz w:val="22"/>
        </w:rPr>
      </w:r>
      <w:r/>
    </w:p>
    <w:p>
      <w:pPr>
        <w:pStyle w:val="660"/>
        <w:ind w:left="556" w:right="0"/>
        <w:jc w:val="left"/>
        <w:spacing w:lineRule="exact" w:line="285"/>
        <w:tabs>
          <w:tab w:val="left" w:pos="3742" w:leader="none"/>
        </w:tabs>
      </w:pPr>
      <w:r>
        <w:rPr>
          <w:rFonts w:ascii="Arial" w:hAnsi="Arial"/>
          <w:i/>
          <w:sz w:val="26"/>
        </w:rPr>
        <w:t xml:space="preserve">pµ</w:t>
      </w:r>
      <w:r>
        <w:rPr>
          <w:rFonts w:ascii="Arial" w:hAnsi="Arial"/>
          <w:spacing w:val="2"/>
          <w:sz w:val="26"/>
        </w:rPr>
        <w:t xml:space="preserve">-</w:t>
      </w:r>
      <w:r>
        <w:rPr>
          <w:spacing w:val="-38"/>
        </w:rPr>
        <w:t xml:space="preserve">'</w:t>
      </w:r>
      <w:r>
        <w:t xml:space="preserve">.th</w:t>
      </w:r>
      <w:r>
        <w:rPr>
          <w:spacing w:val="-50"/>
        </w:rPr>
        <w:t xml:space="preserve">.</w:t>
      </w:r>
      <w:r>
        <w:t xml:space="preserve">e</w:t>
      </w:r>
      <w:r>
        <w:rPr>
          <w:spacing w:val="-42"/>
        </w:rPr>
        <w:t xml:space="preserve">,</w:t>
      </w:r>
      <w:r>
        <w:t xml:space="preserve">environment</w:t>
        <w:tab/>
      </w:r>
      <w:r>
        <w:t xml:space="preserve">·</w:t>
      </w:r>
      <w:r/>
      <w:r/>
    </w:p>
    <w:p>
      <w:pPr>
        <w:pStyle w:val="660"/>
        <w:ind w:left="1098" w:right="0"/>
        <w:jc w:val="left"/>
        <w:spacing w:lineRule="exact" w:line="244" w:before="104"/>
      </w:pPr>
      <w:r>
        <w:rPr>
          <w:spacing w:val="-40"/>
        </w:rPr>
        <w:t xml:space="preserve">:</w:t>
      </w:r>
      <w:r>
        <w:t xml:space="preserve">.</w:t>
      </w:r>
      <w:r>
        <w:rPr>
          <w:spacing w:val="-25"/>
        </w:rPr>
        <w:t xml:space="preserve">.</w:t>
      </w:r>
      <w:r>
        <w:t xml:space="preserve">n</w:t>
      </w:r>
      <w:r>
        <w:rPr>
          <w:spacing w:val="-11"/>
        </w:rPr>
        <w:t xml:space="preserve">o</w:t>
      </w:r>
      <w:r>
        <w:t xml:space="preserve">..</w:t>
      </w:r>
      <w:r>
        <w:rPr>
          <w:spacing w:val="-59"/>
        </w:rPr>
        <w:t xml:space="preserve">:</w:t>
      </w:r>
      <w:r>
        <w:t xml:space="preserve">iodizin_g</w:t>
      </w:r>
      <w:r>
        <w:t xml:space="preserve">:radiation"</w:t>
      </w:r>
      <w:r>
        <w:t xml:space="preserve">:means</w:t>
      </w:r>
      <w:r>
        <w:t xml:space="preserve">optical</w:t>
      </w:r>
      <w:r>
        <w:t xml:space="preserve">radiation,</w:t>
      </w:r>
      <w:r/>
      <w:r/>
    </w:p>
    <w:p>
      <w:pPr>
        <w:ind w:left="561" w:right="0" w:firstLine="0"/>
        <w:jc w:val="left"/>
        <w:spacing w:lineRule="exact" w:line="272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pacing w:val="-9"/>
          <w:sz w:val="25"/>
        </w:rPr>
        <w:t xml:space="preserve">.</w:t>
      </w:r>
      <w:r>
        <w:rPr>
          <w:rFonts w:ascii="Times New Roman" w:hAnsi="Times New Roman"/>
          <w:sz w:val="25"/>
        </w:rPr>
        <w:t xml:space="preserve">frequency</w:t>
      </w:r>
      <w:r>
        <w:rPr>
          <w:rFonts w:ascii="Times New Roman" w:hAnsi="Times New Roman"/>
          <w:sz w:val="25"/>
        </w:rPr>
        <w:t xml:space="preserve">·</w:t>
      </w:r>
      <w:r>
        <w:rPr>
          <w:rFonts w:ascii="Times New Roman" w:hAnsi="Times New Roman"/>
          <w:sz w:val="22"/>
        </w:rPr>
        <w:t xml:space="preserve">·radiation,</w:t>
      </w:r>
      <w:r>
        <w:rPr>
          <w:rFonts w:ascii="Times New Roman" w:hAnsi="Times New Roman"/>
          <w:spacing w:val="-42"/>
          <w:sz w:val="22"/>
        </w:rPr>
        <w:t xml:space="preserve">:</w:t>
      </w:r>
      <w:r>
        <w:rPr>
          <w:rFonts w:ascii="Times New Roman" w:hAnsi="Times New Roman"/>
          <w:spacing w:val="-44"/>
          <w:sz w:val="22"/>
        </w:rPr>
        <w:t xml:space="preserve">}</w:t>
      </w:r>
      <w:r>
        <w:rPr>
          <w:rFonts w:ascii="Times New Roman" w:hAnsi="Times New Roman"/>
          <w:sz w:val="22"/>
        </w:rPr>
        <w:t xml:space="preserve">ow</w:t>
      </w:r>
      <w:r>
        <w:rPr>
          <w:rFonts w:ascii="Times New Roman" w:hAnsi="Times New Roman"/>
          <w:spacing w:val="-27"/>
          <w:sz w:val="22"/>
        </w:rPr>
        <w:t xml:space="preserve">.</w:t>
      </w:r>
      <w:r>
        <w:rPr>
          <w:rFonts w:ascii="Times New Roman" w:hAnsi="Times New Roman"/>
          <w:sz w:val="22"/>
        </w:rPr>
        <w:t xml:space="preserve">-frequen</w:t>
      </w:r>
      <w:r>
        <w:rPr>
          <w:rFonts w:ascii="Times New Roman" w:hAnsi="Times New Roman"/>
          <w:sz w:val="22"/>
        </w:rPr>
        <w:t xml:space="preserve">y</w:t>
      </w:r>
      <w:r>
        <w:rPr>
          <w:rFonts w:ascii="Times New Roman" w:hAnsi="Times New Roman"/>
          <w:sz w:val="22"/>
        </w:rPr>
        <w:t xml:space="preserve">electric</w:t>
      </w:r>
      <w:r>
        <w:rPr>
          <w:rFonts w:ascii="Times New Roman" w:hAnsi="Times New Roman"/>
          <w:sz w:val="22"/>
        </w:rPr>
        <w:t xml:space="preserve">and</w:t>
      </w:r>
      <w:r>
        <w:rPr>
          <w:rFonts w:ascii="Times New Roman" w:hAnsi="Times New Roman"/>
          <w:sz w:val="22"/>
        </w:rPr>
      </w:r>
      <w:r/>
    </w:p>
    <w:p>
      <w:pPr>
        <w:ind w:left="575" w:right="0" w:firstLine="0"/>
        <w:jc w:val="left"/>
        <w:spacing w:lineRule="exact" w:line="249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i/>
          <w:spacing w:val="-2"/>
          <w:sz w:val="22"/>
        </w:rPr>
        <w:t xml:space="preserve">m</w:t>
      </w:r>
      <w:r>
        <w:rPr>
          <w:rFonts w:ascii="Arial"/>
          <w:i/>
          <w:spacing w:val="-4"/>
          <w:sz w:val="22"/>
        </w:rPr>
        <w:t xml:space="preserve">gnetic</w:t>
      </w:r>
      <w:r>
        <w:rPr>
          <w:rFonts w:ascii="Times New Roman"/>
          <w:sz w:val="24"/>
        </w:rPr>
        <w:t xml:space="preserve">fields,</w:t>
      </w:r>
      <w:r>
        <w:rPr>
          <w:rFonts w:ascii="Times New Roman"/>
          <w:sz w:val="24"/>
        </w:rPr>
        <w:t xml:space="preserve">.ultrasonic</w:t>
      </w:r>
      <w:r>
        <w:rPr>
          <w:rFonts w:ascii="Times New Roman"/>
          <w:sz w:val="22"/>
        </w:rPr>
        <w:t xml:space="preserve">radiation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radiation</w:t>
      </w:r>
      <w:r>
        <w:rPr>
          <w:rFonts w:ascii="Times New Roman"/>
          <w:sz w:val="22"/>
        </w:rPr>
      </w:r>
      <w:r/>
    </w:p>
    <w:p>
      <w:pPr>
        <w:ind w:left="551" w:right="0" w:firstLine="0"/>
        <w:jc w:val="left"/>
        <w:spacing w:lineRule="exact" w:line="29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7"/>
        </w:rPr>
        <w:t xml:space="preserve">,W:iib</w:t>
      </w:r>
      <w:r>
        <w:rPr>
          <w:rFonts w:ascii="Times New Roman"/>
          <w:spacing w:val="-33"/>
          <w:sz w:val="25"/>
        </w:rPr>
        <w:t xml:space="preserve">:</w:t>
      </w:r>
      <w:r>
        <w:rPr>
          <w:rFonts w:ascii="Times New Roman"/>
          <w:sz w:val="25"/>
        </w:rPr>
        <w:t xml:space="preserve">$mi.laj"</w:t>
      </w:r>
      <w:r>
        <w:rPr>
          <w:rFonts w:ascii="Times New Roman"/>
          <w:sz w:val="22"/>
        </w:rPr>
        <w:t xml:space="preserve">:biologicaLeff</w:t>
      </w:r>
      <w:r>
        <w:rPr>
          <w:rFonts w:ascii="Times New Roman"/>
          <w:spacing w:val="9"/>
          <w:sz w:val="22"/>
        </w:rPr>
        <w:t xml:space="preserve">e</w:t>
      </w:r>
      <w:r>
        <w:rPr>
          <w:rFonts w:ascii="Times New Roman"/>
          <w:sz w:val="22"/>
        </w:rPr>
        <w:t xml:space="preserve">ts;</w:t>
      </w:r>
      <w:r>
        <w:rPr>
          <w:rFonts w:ascii="Times New Roman"/>
          <w:sz w:val="22"/>
        </w:rPr>
      </w:r>
      <w:r/>
    </w:p>
    <w:p>
      <w:pPr>
        <w:ind w:left="1122" w:right="0" w:firstLine="0"/>
        <w:jc w:val="left"/>
        <w:spacing w:lineRule="exact" w:line="275" w:before="87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4"/>
        </w:rPr>
        <w:t xml:space="preserve">'</w:t>
      </w:r>
      <w:r>
        <w:rPr>
          <w:rFonts w:ascii="Times New Roman"/>
          <w:spacing w:val="-24"/>
          <w:sz w:val="24"/>
        </w:rPr>
        <w:t xml:space="preserve">'</w:t>
      </w:r>
      <w:r>
        <w:rPr>
          <w:rFonts w:ascii="Times New Roman"/>
          <w:sz w:val="24"/>
        </w:rPr>
        <w:t xml:space="preserve">flOtificat</w:t>
      </w:r>
      <w:r>
        <w:rPr>
          <w:rFonts w:ascii="Times New Roman"/>
          <w:spacing w:val="-2"/>
          <w:sz w:val="24"/>
        </w:rPr>
        <w:t xml:space="preserve">i</w:t>
      </w:r>
      <w:r>
        <w:rPr>
          <w:rFonts w:ascii="Times New Roman"/>
          <w:spacing w:val="-50"/>
          <w:sz w:val="24"/>
        </w:rPr>
        <w:t xml:space="preserve">.</w:t>
      </w:r>
      <w:r>
        <w:rPr>
          <w:rFonts w:ascii="Times New Roman"/>
          <w:sz w:val="24"/>
        </w:rPr>
        <w:t xml:space="preserve">on"</w:t>
      </w:r>
      <w:r>
        <w:rPr>
          <w:rFonts w:ascii="Times New Roman"/>
          <w:sz w:val="22"/>
        </w:rPr>
        <w:t xml:space="preserve">means</w:t>
      </w:r>
      <w:r>
        <w:rPr>
          <w:rFonts w:ascii="Times New Roman"/>
          <w:sz w:val="24"/>
        </w:rPr>
        <w:t xml:space="preserve">.a</w:t>
      </w:r>
      <w:r>
        <w:rPr>
          <w:rFonts w:ascii="Times New Roman"/>
          <w:sz w:val="22"/>
        </w:rPr>
        <w:t xml:space="preserve">,document</w:t>
      </w:r>
      <w:r>
        <w:rPr>
          <w:rFonts w:ascii="Times New Roman"/>
          <w:sz w:val="22"/>
        </w:rPr>
        <w:t xml:space="preserve">submitted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</w:r>
      <w:r/>
    </w:p>
    <w:p>
      <w:pPr>
        <w:ind w:left="1477" w:right="0" w:firstLine="0"/>
        <w:jc w:val="left"/>
        <w:spacing w:lineRule="exact" w:line="257" w:before="0"/>
        <w:rPr>
          <w:rFonts w:ascii="Arial" w:hAnsi="Arial" w:cs="Arial" w:eastAsia="Arial"/>
          <w:sz w:val="20"/>
          <w:szCs w:val="20"/>
        </w:rPr>
      </w:pPr>
      <w:r>
        <w:rPr>
          <w:rFonts w:ascii="Times New Roman"/>
          <w:spacing w:val="-50"/>
          <w:sz w:val="24"/>
        </w:rPr>
        <w:t xml:space="preserve">.</w:t>
      </w:r>
      <w:r>
        <w:rPr>
          <w:rFonts w:ascii="Times New Roman"/>
          <w:sz w:val="24"/>
        </w:rPr>
        <w:t xml:space="preserve">ion</w:t>
      </w:r>
      <w:r>
        <w:rPr>
          <w:rFonts w:ascii="Times New Roman"/>
          <w:sz w:val="24"/>
        </w:rPr>
        <w:t xml:space="preserve">hy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z w:val="22"/>
        </w:rPr>
        <w:t xml:space="preserve">'l</w:t>
      </w:r>
      <w:r>
        <w:rPr>
          <w:rFonts w:ascii="Times New Roman"/>
          <w:spacing w:val="-27"/>
          <w:sz w:val="22"/>
        </w:rPr>
        <w:t xml:space="preserve">e</w:t>
      </w:r>
      <w:r>
        <w:rPr>
          <w:rFonts w:ascii="Times New Roman"/>
          <w:sz w:val="22"/>
        </w:rPr>
        <w:t xml:space="preserve">gal</w:t>
      </w:r>
      <w:r>
        <w:rPr>
          <w:rFonts w:ascii="Times New Roman"/>
          <w:sz w:val="24"/>
        </w:rPr>
        <w:t xml:space="preserve">'person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2"/>
        </w:rPr>
        <w:t xml:space="preserve">notify</w:t>
      </w:r>
      <w:r>
        <w:rPr>
          <w:rFonts w:ascii="Times New Roman"/>
          <w:sz w:val="22"/>
        </w:rPr>
        <w:t xml:space="preserve">an</w:t>
      </w:r>
      <w:r>
        <w:rPr>
          <w:rFonts w:ascii="Times New Roman"/>
          <w:sz w:val="22"/>
        </w:rPr>
        <w:t xml:space="preserve">intention</w:t>
      </w:r>
      <w:r>
        <w:rPr>
          <w:rFonts w:ascii="Arial"/>
          <w:sz w:val="20"/>
        </w:rPr>
        <w:t xml:space="preserve">to</w:t>
      </w:r>
      <w:r>
        <w:rPr>
          <w:rFonts w:ascii="Arial"/>
          <w:sz w:val="20"/>
        </w:rPr>
      </w:r>
      <w:r/>
    </w:p>
    <w:p>
      <w:pPr>
        <w:ind w:left="566" w:right="0" w:firstLine="0"/>
        <w:jc w:val="left"/>
        <w:spacing w:lineRule="exact" w:line="27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pacing w:val="-5"/>
          <w:sz w:val="25"/>
        </w:rPr>
        <w:t xml:space="preserve">.</w:t>
      </w:r>
      <w:r>
        <w:rPr>
          <w:rFonts w:ascii="Times New Roman" w:hAnsi="Times New Roman"/>
          <w:spacing w:val="-6"/>
          <w:sz w:val="25"/>
        </w:rPr>
        <w:t xml:space="preserve">c</w:t>
      </w:r>
      <w:r>
        <w:rPr>
          <w:rFonts w:ascii="Times New Roman" w:hAnsi="Times New Roman"/>
          <w:spacing w:val="-5"/>
          <w:sz w:val="25"/>
        </w:rPr>
        <w:t xml:space="preserve">arcy</w:t>
      </w:r>
      <w:r>
        <w:rPr>
          <w:rFonts w:ascii="Times New Roman" w:hAnsi="Times New Roman"/>
          <w:sz w:val="20"/>
        </w:rPr>
        <w:t xml:space="preserve">.(</w:t>
      </w:r>
      <w:r>
        <w:rPr>
          <w:rFonts w:ascii="Times New Roman" w:hAnsi="Times New Roman"/>
          <w:spacing w:val="-38"/>
          <w:sz w:val="20"/>
        </w:rPr>
        <w:t xml:space="preserve">}</w:t>
      </w:r>
      <w:r>
        <w:rPr>
          <w:rFonts w:ascii="Times New Roman" w:hAnsi="Times New Roman"/>
          <w:sz w:val="20"/>
        </w:rPr>
        <w:t xml:space="preserve">_tit</w:t>
      </w:r>
      <w:r>
        <w:rPr>
          <w:rFonts w:ascii="Times New Roman" w:hAnsi="Times New Roman"/>
          <w:spacing w:val="-2"/>
          <w:sz w:val="25"/>
        </w:rPr>
        <w:t xml:space="preserve">:an·</w:t>
      </w:r>
      <w:r>
        <w:rPr>
          <w:rFonts w:ascii="Times New Roman" w:hAnsi="Times New Roman"/>
          <w:spacing w:val="-1"/>
          <w:sz w:val="22"/>
        </w:rPr>
        <w:t xml:space="preserve">activity</w:t>
      </w:r>
      <w:r>
        <w:rPr>
          <w:rFonts w:ascii="Times New Roman" w:hAnsi="Times New Roman"/>
          <w:sz w:val="25"/>
        </w:rPr>
        <w:t xml:space="preserve">.o</w:t>
      </w:r>
      <w:r>
        <w:rPr>
          <w:rFonts w:ascii="Times New Roman" w:hAnsi="Times New Roman"/>
          <w:spacing w:val="26"/>
          <w:sz w:val="25"/>
        </w:rPr>
        <w:t xml:space="preserve">r</w:t>
      </w:r>
      <w:r>
        <w:rPr>
          <w:rFonts w:ascii="Times New Roman" w:hAnsi="Times New Roman"/>
          <w:sz w:val="22"/>
        </w:rPr>
        <w:t xml:space="preserve">.other</w:t>
      </w:r>
      <w:r>
        <w:rPr>
          <w:rFonts w:ascii="Times New Roman" w:hAnsi="Times New Roman"/>
          <w:sz w:val="22"/>
        </w:rPr>
        <w:t xml:space="preserve">use</w:t>
      </w:r>
      <w:r>
        <w:rPr>
          <w:rFonts w:ascii="Times New Roman" w:hAnsi="Times New Roman"/>
          <w:sz w:val="22"/>
        </w:rPr>
        <w:t xml:space="preserve">.of;a</w:t>
      </w:r>
      <w:r>
        <w:rPr>
          <w:rFonts w:ascii="Times New Roman" w:hAnsi="Times New Roman"/>
          <w:spacing w:val="-1"/>
          <w:sz w:val="22"/>
        </w:rPr>
        <w:t xml:space="preserve">source;</w:t>
      </w:r>
      <w:r>
        <w:rPr>
          <w:rFonts w:ascii="Times New Roman" w:hAnsi="Times New Roman"/>
          <w:sz w:val="22"/>
        </w:rPr>
      </w:r>
      <w:r/>
    </w:p>
    <w:p>
      <w:pPr>
        <w:pStyle w:val="660"/>
        <w:ind w:left="1065" w:right="0"/>
        <w:jc w:val="left"/>
        <w:spacing w:lineRule="exact" w:line="273" w:before="96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82048" behindDoc="0" locked="0" layoutInCell="1" allowOverlap="1">
                <wp:simplePos x="0" y="0"/>
                <wp:positionH relativeFrom="page">
                  <wp:posOffset>362547</wp:posOffset>
                </wp:positionH>
                <wp:positionV relativeFrom="line">
                  <wp:posOffset>143816</wp:posOffset>
                </wp:positionV>
                <wp:extent cx="128270" cy="285750"/>
                <wp:effectExtent l="0" t="0" r="0" b="0"/>
                <wp:wrapNone/>
                <wp:docPr id="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2827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lineRule="exact" w:line="450" w:before="0"/>
                              <w:rPr>
                                <w:rFonts w:ascii="Times New Roman" w:hAnsi="Times New Roman" w:cs="Times New Roman" w:eastAsia="Times New Roman"/>
                                <w:sz w:val="45"/>
                                <w:szCs w:val="4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45"/>
                              </w:rPr>
                              <w:t xml:space="preserve">m</w:t>
                            </w:r>
                            <w:r>
                              <w:rPr>
                                <w:rFonts w:ascii="Times New Roman"/>
                                <w:sz w:val="45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9.0pt;mso-wrap-distance-top:0.0pt;mso-wrap-distance-right:9.0pt;mso-wrap-distance-bottom:0.0pt;z-index:82048;o:allowoverlap:true;o:allowincell:true;mso-position-horizontal-relative:page;margin-left:28.5pt;mso-position-horizontal:absolute;mso-position-vertical-relative:line;margin-top:11.3pt;mso-position-vertical:absolute;width:10.1pt;height:22.5pt;" coordsize="100000,100000" path="" filled="f">
                <v:path textboxrect="0,0,0,0"/>
                <v:textbox>
                  <w:txbxContent>
                    <w:p>
                      <w:pPr>
                        <w:ind w:left="0" w:right="0" w:firstLine="0"/>
                        <w:jc w:val="left"/>
                        <w:spacing w:lineRule="exact" w:line="450" w:before="0"/>
                        <w:rPr>
                          <w:rFonts w:ascii="Times New Roman" w:hAnsi="Times New Roman" w:cs="Times New Roman" w:eastAsia="Times New Roman"/>
                          <w:sz w:val="45"/>
                          <w:szCs w:val="45"/>
                        </w:rPr>
                      </w:pPr>
                      <w:r>
                        <w:rPr>
                          <w:rFonts w:ascii="Times New Roman"/>
                          <w:i/>
                          <w:sz w:val="45"/>
                        </w:rPr>
                        <w:t xml:space="preserve">m</w:t>
                      </w:r>
                      <w:r>
                        <w:rPr>
                          <w:rFonts w:ascii="Times New Roman"/>
                          <w:sz w:val="45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-29"/>
        </w:rPr>
        <w:t xml:space="preserve">"</w:t>
      </w:r>
      <w:r>
        <w:t xml:space="preserve">1,1ucleilf</w:t>
      </w:r>
      <w:r>
        <w:t xml:space="preserve">energy"</w:t>
      </w:r>
      <w:r>
        <w:t xml:space="preserve">means</w:t>
      </w:r>
      <w:r>
        <w:t xml:space="preserve">any</w:t>
      </w:r>
      <w:r>
        <w:t xml:space="preserve">form</w:t>
      </w:r>
      <w:r>
        <w:t xml:space="preserve">of</w:t>
      </w:r>
      <w:r>
        <w:rPr>
          <w:sz w:val="25"/>
        </w:rPr>
        <w:t xml:space="preserve">.energy</w:t>
      </w:r>
      <w:r>
        <w:t xml:space="preserve">released</w:t>
      </w:r>
      <w:r/>
      <w:r/>
    </w:p>
    <w:p>
      <w:pPr>
        <w:pStyle w:val="660"/>
        <w:ind w:left="815" w:right="0"/>
        <w:jc w:val="left"/>
        <w:spacing w:lineRule="exact" w:line="242"/>
        <w:rPr>
          <w:sz w:val="25"/>
          <w:szCs w:val="25"/>
        </w:rPr>
      </w:pPr>
      <w:r>
        <w:rPr>
          <w:rFonts w:ascii="Arial"/>
          <w:sz w:val="23"/>
        </w:rPr>
        <w:t xml:space="preserve">;the</w:t>
      </w:r>
      <w:r>
        <w:rPr>
          <w:rFonts w:ascii="Arial"/>
          <w:spacing w:val="-13"/>
          <w:sz w:val="23"/>
        </w:rPr>
        <w:t xml:space="preserve">.</w:t>
      </w:r>
      <w:r>
        <w:rPr>
          <w:rFonts w:ascii="Arial"/>
          <w:spacing w:val="-17"/>
          <w:sz w:val="23"/>
        </w:rPr>
        <w:t xml:space="preserve">.</w:t>
      </w:r>
      <w:r>
        <w:rPr>
          <w:spacing w:val="-9"/>
        </w:rPr>
        <w:t xml:space="preserve">c</w:t>
      </w:r>
      <w:r>
        <w:rPr>
          <w:spacing w:val="-10"/>
        </w:rPr>
        <w:t xml:space="preserve">ourse</w:t>
      </w:r>
      <w:r>
        <w:t xml:space="preserve">.of</w:t>
      </w:r>
      <w:r>
        <w:t xml:space="preserve">:nuclear</w:t>
      </w:r>
      <w:r>
        <w:t xml:space="preserve">.fission</w:t>
      </w:r>
      <w:r>
        <w:t xml:space="preserve">or</w:t>
      </w:r>
      <w:r>
        <w:t xml:space="preserve">nuclear</w:t>
      </w:r>
      <w:r>
        <w:t xml:space="preserve">fusion</w:t>
      </w:r>
      <w:r>
        <w:t xml:space="preserve">or</w:t>
      </w:r>
      <w:r>
        <w:t xml:space="preserve">of</w:t>
      </w:r>
      <w:r>
        <w:rPr>
          <w:sz w:val="25"/>
        </w:rPr>
        <w:t xml:space="preserve">any</w:t>
      </w:r>
      <w:r>
        <w:rPr>
          <w:sz w:val="25"/>
        </w:rPr>
      </w:r>
      <w:r/>
    </w:p>
    <w:p>
      <w:pPr>
        <w:jc w:val="left"/>
        <w:spacing w:lineRule="exact" w:line="242" w:after="0"/>
        <w:rPr>
          <w:sz w:val="25"/>
          <w:szCs w:val="25"/>
        </w:rPr>
        <w:sectPr>
          <w:footnotePr/>
          <w:type w:val="nextPage"/>
          <w:pgSz w:w="8780" w:h="14140" w:orient="portrait"/>
          <w:pgMar w:top="700" w:right="1020" w:bottom="280" w:left="0" w:header="709" w:footer="709" w:gutter="0"/>
          <w:cols w:num="1" w:sep="0" w:space="1701" w:equalWidth="1"/>
          <w:docGrid w:linePitch="360"/>
        </w:sectPr>
      </w:pPr>
      <w:r>
        <w:rPr>
          <w:sz w:val="25"/>
          <w:szCs w:val="25"/>
        </w:rPr>
      </w:r>
      <w:r/>
    </w:p>
    <w:p>
      <w:pPr>
        <w:ind w:left="570" w:right="0" w:firstLine="0"/>
        <w:jc w:val="left"/>
        <w:spacing w:lineRule="exact" w:line="277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30"/>
        </w:rPr>
        <w:t xml:space="preserve">other</w:t>
      </w:r>
      <w:r>
        <w:rPr>
          <w:rFonts w:ascii="Times New Roman"/>
          <w:sz w:val="18"/>
        </w:rPr>
        <w:t xml:space="preserve">JlUc).e:ar</w:t>
      </w:r>
      <w:r>
        <w:rPr>
          <w:rFonts w:ascii="Times New Roman"/>
          <w:sz w:val="18"/>
        </w:rPr>
      </w:r>
      <w:r/>
    </w:p>
    <w:p>
      <w:pPr>
        <w:pStyle w:val="660"/>
        <w:ind w:left="2" w:right="0"/>
        <w:jc w:val="left"/>
        <w:spacing w:lineRule="exact" w:line="241" w:before="36"/>
      </w:pPr>
      <w:r>
        <w:br w:type="column"/>
      </w:r>
      <w:r>
        <w:t xml:space="preserve">transmutation;</w:t>
      </w:r>
      <w:r/>
      <w:r/>
    </w:p>
    <w:p>
      <w:pPr>
        <w:jc w:val="left"/>
        <w:spacing w:lineRule="exact" w:line="241" w:after="0"/>
        <w:sectPr>
          <w:footnotePr/>
          <w:type w:val="continuous"/>
          <w:pgSz w:w="8780" w:h="14140" w:orient="portrait"/>
          <w:pgMar w:top="1240" w:right="1020" w:bottom="280" w:left="0" w:header="709" w:footer="709" w:gutter="0"/>
          <w:cols w:num="2" w:sep="0" w:space="1701" w:equalWidth="0">
            <w:col w:w="1834" w:space="40"/>
            <w:col w:w="5886" w:space="0"/>
          </w:cols>
          <w:docGrid w:linePitch="360"/>
        </w:sectPr>
      </w:pPr>
      <w:r/>
      <w:r/>
    </w:p>
    <w:p>
      <w:pPr>
        <w:ind w:left="0" w:right="1446" w:firstLine="0"/>
        <w:jc w:val="right"/>
        <w:spacing w:lineRule="exact" w:line="392" w:before="0"/>
        <w:tabs>
          <w:tab w:val="left" w:pos="921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/>
          <w:spacing w:val="-28"/>
          <w:position w:val="12"/>
          <w:sz w:val="27"/>
        </w:rPr>
        <w:t xml:space="preserve">.</w:t>
      </w:r>
      <w:r>
        <w:rPr>
          <w:rFonts w:ascii="Arial" w:hAnsi="Arial"/>
          <w:position w:val="12"/>
          <w:sz w:val="27"/>
        </w:rPr>
        <w:t xml:space="preserve">·</w:t>
        <w:tab/>
      </w:r>
      <w:r>
        <w:rPr>
          <w:rFonts w:ascii="Times New Roman" w:hAnsi="Times New Roman"/>
          <w:sz w:val="24"/>
        </w:rPr>
        <w:t xml:space="preserve">'</w:t>
      </w:r>
      <w:r>
        <w:rPr>
          <w:rFonts w:ascii="Times New Roman" w:hAnsi="Times New Roman"/>
          <w:spacing w:val="-19"/>
          <w:sz w:val="24"/>
        </w:rPr>
        <w:t xml:space="preserve">'</w:t>
      </w:r>
      <w:r>
        <w:rPr>
          <w:rFonts w:ascii="Times New Roman" w:hAnsi="Times New Roman"/>
          <w:sz w:val="24"/>
        </w:rPr>
        <w:t xml:space="preserve">.n</w:t>
      </w:r>
      <w:r>
        <w:rPr>
          <w:rFonts w:ascii="Times New Roman" w:hAnsi="Times New Roman"/>
          <w:spacing w:val="-67"/>
          <w:sz w:val="24"/>
        </w:rPr>
        <w:t xml:space="preserve">u</w:t>
      </w:r>
      <w:r>
        <w:rPr>
          <w:rFonts w:ascii="Times New Roman" w:hAnsi="Times New Roman"/>
          <w:spacing w:val="-88"/>
          <w:sz w:val="24"/>
        </w:rPr>
        <w:t xml:space="preserve">.</w:t>
      </w:r>
      <w:r>
        <w:rPr>
          <w:rFonts w:ascii="Times New Roman" w:hAnsi="Times New Roman"/>
          <w:sz w:val="24"/>
        </w:rPr>
        <w:t xml:space="preserve">c</w:t>
      </w:r>
      <w:r>
        <w:rPr>
          <w:rFonts w:ascii="Times New Roman" w:hAnsi="Times New Roman"/>
          <w:spacing w:val="-19"/>
          <w:sz w:val="24"/>
        </w:rPr>
        <w:t xml:space="preserve">l</w:t>
      </w:r>
      <w:r>
        <w:rPr>
          <w:rFonts w:ascii="Times New Roman" w:hAnsi="Times New Roman"/>
          <w:sz w:val="24"/>
        </w:rPr>
        <w:t xml:space="preserve">ear</w:t>
      </w:r>
      <w:r>
        <w:rPr>
          <w:rFonts w:ascii="Times New Roman" w:hAnsi="Times New Roman"/>
          <w:sz w:val="22"/>
        </w:rPr>
        <w:t xml:space="preserve">:facility"</w:t>
      </w:r>
      <w:r>
        <w:rPr>
          <w:rFonts w:ascii="Times New Roman" w:hAnsi="Times New Roman"/>
          <w:sz w:val="24"/>
        </w:rPr>
        <w:t xml:space="preserve">:means</w:t>
      </w:r>
      <w:r>
        <w:rPr>
          <w:rFonts w:ascii="Times New Roman" w:hAnsi="Times New Roman"/>
          <w:sz w:val="24"/>
        </w:rPr>
        <w:t xml:space="preserve">any</w:t>
      </w:r>
      <w:r>
        <w:rPr>
          <w:rFonts w:ascii="Times New Roman" w:hAnsi="Times New Roman"/>
          <w:sz w:val="24"/>
        </w:rPr>
        <w:t xml:space="preserve">civilian</w:t>
      </w:r>
      <w:r>
        <w:rPr>
          <w:rFonts w:ascii="Times New Roman" w:hAnsi="Times New Roman"/>
          <w:sz w:val="22"/>
        </w:rPr>
        <w:t xml:space="preserve">facility</w:t>
      </w:r>
      <w:r>
        <w:rPr>
          <w:rFonts w:ascii="Times New Roman" w:hAnsi="Times New Roman"/>
          <w:sz w:val="24"/>
        </w:rPr>
        <w:t xml:space="preserve">where</w:t>
      </w:r>
      <w:r>
        <w:rPr>
          <w:rFonts w:ascii="Times New Roman" w:hAnsi="Times New Roman"/>
          <w:sz w:val="24"/>
        </w:rPr>
      </w:r>
      <w:r/>
    </w:p>
    <w:p>
      <w:pPr>
        <w:numPr>
          <w:ilvl w:val="1"/>
          <w:numId w:val="137"/>
        </w:numPr>
        <w:ind w:left="1381" w:right="1446" w:hanging="460"/>
        <w:jc w:val="right"/>
        <w:spacing w:lineRule="exact" w:line="247" w:before="0"/>
        <w:tabs>
          <w:tab w:val="left" w:pos="1382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 xml:space="preserve">mari</w:t>
      </w:r>
      <w:r>
        <w:rPr>
          <w:rFonts w:ascii="Times New Roman" w:hAnsi="Times New Roman"/>
          <w:sz w:val="24"/>
        </w:rPr>
        <w:t xml:space="preserve">is</w:t>
      </w:r>
      <w:r>
        <w:rPr>
          <w:rFonts w:ascii="Times New Roman" w:hAnsi="Times New Roman"/>
          <w:sz w:val="23"/>
        </w:rPr>
        <w:t xml:space="preserve">produced;</w:t>
      </w:r>
      <w:r>
        <w:rPr>
          <w:rFonts w:ascii="Times New Roman" w:hAnsi="Times New Roman"/>
          <w:sz w:val="22"/>
        </w:rPr>
        <w:t xml:space="preserve">·processed,</w:t>
      </w:r>
      <w:r>
        <w:rPr>
          <w:rFonts w:ascii="Times New Roman" w:hAnsi="Times New Roman"/>
          <w:sz w:val="24"/>
        </w:rPr>
        <w:t xml:space="preserve">used, handled</w:t>
      </w:r>
      <w:r>
        <w:rPr>
          <w:rFonts w:ascii="Times New Roman" w:hAnsi="Times New Roman"/>
          <w:sz w:val="24"/>
        </w:rPr>
        <w:t xml:space="preserve">or</w:t>
      </w:r>
      <w:r>
        <w:rPr>
          <w:rFonts w:ascii="Times New Roman" w:hAnsi="Times New Roman"/>
          <w:sz w:val="24"/>
        </w:rPr>
      </w:r>
      <w:r/>
    </w:p>
    <w:p>
      <w:pPr>
        <w:pStyle w:val="660"/>
        <w:ind w:left="580" w:right="1452" w:firstLine="719"/>
        <w:jc w:val="right"/>
        <w:spacing w:lineRule="auto" w:line="190" w:before="27"/>
        <w:tabs>
          <w:tab w:val="left" w:pos="2269" w:leader="none"/>
        </w:tabs>
      </w:pPr>
      <w:r>
        <w:rPr>
          <w:rFonts w:ascii="Arial" w:hAnsi="Arial"/>
          <w:sz w:val="27"/>
        </w:rPr>
        <w:t xml:space="preserve">c:l</w:t>
      </w:r>
      <w:r>
        <w:rPr>
          <w:rFonts w:ascii="Arial" w:hAnsi="Arial"/>
          <w:sz w:val="27"/>
        </w:rPr>
        <w:t xml:space="preserve">,o</w:t>
      </w:r>
      <w:r>
        <w:rPr>
          <w:rFonts w:ascii="Arial" w:hAnsi="Arial"/>
          <w:spacing w:val="-15"/>
          <w:sz w:val="27"/>
        </w:rPr>
        <w:t xml:space="preserve">f</w:t>
      </w:r>
      <w:r>
        <w:rPr>
          <w:rFonts w:ascii="Arial" w:hAnsi="Arial"/>
          <w:sz w:val="27"/>
        </w:rPr>
        <w:t xml:space="preserve">,.</w:t>
        <w:tab/>
      </w:r>
      <w:r>
        <w:t xml:space="preserve">luding</w:t>
      </w:r>
      <w:r>
        <w:rPr>
          <w:rFonts w:ascii="Arial" w:hAnsi="Arial"/>
          <w:sz w:val="21"/>
        </w:rPr>
        <w:t xml:space="preserve">:a</w:t>
      </w:r>
      <w:r>
        <w:t xml:space="preserve">·nucl</w:t>
      </w:r>
      <w:r>
        <w:rPr>
          <w:spacing w:val="-29"/>
        </w:rPr>
        <w:t xml:space="preserve">e</w:t>
      </w:r>
      <w:r>
        <w:t xml:space="preserve">ar</w:t>
      </w:r>
      <w:r>
        <w:t xml:space="preserve">installation,</w:t>
      </w:r>
      <w:r>
        <w:t xml:space="preserve">premises,</w:t>
      </w:r>
      <w:r>
        <w:rPr>
          <w:sz w:val="29"/>
        </w:rPr>
        <w:t xml:space="preserve">nuclew</w:t>
      </w:r>
      <w:r>
        <w:t xml:space="preserve">:power</w:t>
      </w:r>
      <w:r>
        <w:rPr>
          <w:sz w:val="25"/>
        </w:rPr>
        <w:t xml:space="preserve">plant,</w:t>
      </w:r>
      <w:r>
        <w:t xml:space="preserve">·research</w:t>
      </w:r>
      <w:r>
        <w:t xml:space="preserve">reactor,</w:t>
      </w:r>
      <w:r>
        <w:t xml:space="preserve">fuel</w:t>
      </w:r>
      <w:r>
        <w:t xml:space="preserve">fabrication</w:t>
      </w:r>
      <w:r>
        <w:t xml:space="preserve">plant,</w:t>
      </w:r>
      <w:r>
        <w:rPr>
          <w:spacing w:val="-26"/>
          <w:sz w:val="28"/>
        </w:rPr>
        <w:t xml:space="preserve">f</w:t>
      </w:r>
      <w:r>
        <w:rPr>
          <w:sz w:val="28"/>
        </w:rPr>
        <w:t xml:space="preserve">l</w:t>
      </w:r>
      <w:r>
        <w:t xml:space="preserve">storage</w:t>
      </w:r>
      <w:r>
        <w:t xml:space="preserve">facility,</w:t>
      </w:r>
      <w:r>
        <w:t xml:space="preserve">.enrichment</w:t>
      </w:r>
      <w:r>
        <w:t xml:space="preserve">plant,</w:t>
      </w:r>
      <w:r>
        <w:t xml:space="preserve">reprocessing</w:t>
      </w:r>
      <w:r/>
      <w:r/>
    </w:p>
    <w:p>
      <w:pPr>
        <w:ind w:left="0" w:right="1459" w:firstLine="0"/>
        <w:jc w:val="right"/>
        <w:spacing w:lineRule="exact" w:line="256" w:before="0"/>
        <w:tabs>
          <w:tab w:val="left" w:pos="954" w:leader="none"/>
          <w:tab w:val="left" w:pos="1405" w:leader="none"/>
          <w:tab w:val="left" w:pos="1995" w:leader="none"/>
          <w:tab w:val="left" w:pos="2715" w:leader="none"/>
          <w:tab w:val="left" w:pos="3655" w:leader="none"/>
          <w:tab w:val="left" w:pos="4975" w:leader="none"/>
          <w:tab w:val="left" w:pos="5455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4"/>
        </w:rPr>
        <w:t xml:space="preserve">{</w:t>
      </w:r>
      <w:r>
        <w:rPr>
          <w:rFonts w:ascii="Times New Roman"/>
          <w:sz w:val="24"/>
        </w:rPr>
        <w:t xml:space="preserve">ili$y</w:t>
        <w:tab/>
      </w:r>
      <w:r>
        <w:rPr>
          <w:rFonts w:ascii="Times New Roman"/>
          <w:sz w:val="25"/>
        </w:rPr>
        <w:t xml:space="preserve">or</w:t>
        <w:tab/>
      </w:r>
      <w:r>
        <w:rPr>
          <w:rFonts w:ascii="Times New Roman"/>
          <w:sz w:val="24"/>
        </w:rPr>
        <w:t xml:space="preserve">any</w:t>
        <w:tab/>
      </w:r>
      <w:r>
        <w:rPr>
          <w:rFonts w:ascii="Times New Roman"/>
          <w:sz w:val="22"/>
        </w:rPr>
        <w:t xml:space="preserve">other</w:t>
        <w:tab/>
        <w:t xml:space="preserve">facility</w:t>
        <w:tab/>
        <w:t xml:space="preserve">determined</w:t>
        <w:tab/>
      </w:r>
      <w:r>
        <w:rPr>
          <w:rFonts w:ascii="Times New Roman"/>
          <w:sz w:val="24"/>
        </w:rPr>
        <w:t xml:space="preserve">by</w:t>
        <w:tab/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</w:r>
      <w:r/>
    </w:p>
    <w:p>
      <w:pPr>
        <w:pStyle w:val="661"/>
        <w:ind w:left="738" w:right="0"/>
        <w:jc w:val="left"/>
        <w:spacing w:lineRule="exact" w:line="278"/>
      </w:pPr>
      <w:r>
        <w:rPr>
          <w:spacing w:val="-3"/>
        </w:rPr>
        <w:t xml:space="preserve">ommissioo;</w:t>
      </w:r>
      <w:r/>
      <w:r/>
    </w:p>
    <w:p>
      <w:pPr>
        <w:pStyle w:val="660"/>
        <w:numPr>
          <w:ilvl w:val="2"/>
          <w:numId w:val="137"/>
        </w:numPr>
        <w:ind w:left="566" w:right="1457" w:firstLine="494"/>
        <w:jc w:val="both"/>
        <w:spacing w:lineRule="auto" w:line="208" w:after="0" w:before="142"/>
        <w:tabs>
          <w:tab w:val="left" w:pos="1512" w:leader="none"/>
        </w:tabs>
      </w:pPr>
      <w:r>
        <w:t xml:space="preserve">lear</w:t>
      </w:r>
      <w:r>
        <w:t xml:space="preserve">fuel</w:t>
      </w:r>
      <w:r>
        <w:t xml:space="preserve">cycle"</w:t>
      </w:r>
      <w:r>
        <w:t xml:space="preserve">means</w:t>
      </w:r>
      <w:r>
        <w:t xml:space="preserve">.</w:t>
      </w:r>
      <w:r>
        <w:t xml:space="preserve">all</w:t>
      </w:r>
      <w:r>
        <w:t xml:space="preserve">operations</w:t>
      </w:r>
      <w:r>
        <w:t xml:space="preserve">associated</w:t>
      </w:r>
      <w:r>
        <w:rPr>
          <w:rFonts w:ascii="Arial"/>
          <w:sz w:val="23"/>
        </w:rPr>
        <w:t xml:space="preserve">w</w:t>
      </w:r>
      <w:r>
        <w:rPr>
          <w:sz w:val="28"/>
        </w:rPr>
        <w:t xml:space="preserve">tbe</w:t>
      </w:r>
      <w:r>
        <w:t xml:space="preserve">production</w:t>
      </w:r>
      <w:r>
        <w:t xml:space="preserve">of</w:t>
      </w:r>
      <w:r>
        <w:t xml:space="preserve">nuclear</w:t>
      </w:r>
      <w:r>
        <w:t xml:space="preserve">energy,</w:t>
      </w:r>
      <w:r>
        <w:t xml:space="preserve">including</w:t>
      </w:r>
      <w:r>
        <w:t xml:space="preserve">mining,</w:t>
      </w:r>
      <w:r>
        <w:rPr>
          <w:spacing w:val="-3"/>
        </w:rPr>
        <w:t xml:space="preserve">ffl:illln,</w:t>
      </w:r>
      <w:r>
        <w:rPr>
          <w:spacing w:val="-2"/>
        </w:rPr>
        <w:t xml:space="preserve">g</w:t>
      </w:r>
      <w:r>
        <w:t xml:space="preserve">proc.essing</w:t>
      </w:r>
      <w:r>
        <w:rPr>
          <w:sz w:val="24"/>
        </w:rPr>
        <w:t xml:space="preserve">and</w:t>
      </w:r>
      <w:r>
        <w:t xml:space="preserve">enrichment</w:t>
      </w:r>
      <w:r>
        <w:rPr>
          <w:spacing w:val="-9"/>
        </w:rPr>
        <w:t xml:space="preserve">.o</w:t>
      </w:r>
      <w:r>
        <w:rPr>
          <w:spacing w:val="-10"/>
        </w:rPr>
        <w:t xml:space="preserve">f</w:t>
      </w:r>
      <w:r>
        <w:t xml:space="preserve">uranium</w:t>
      </w:r>
      <w:r>
        <w:t xml:space="preserve">or</w:t>
      </w:r>
      <w:r>
        <w:t xml:space="preserve">thorium;</w:t>
      </w:r>
      <w:r/>
      <w:r/>
    </w:p>
    <w:p>
      <w:pPr>
        <w:pStyle w:val="660"/>
        <w:ind w:left="-2908" w:right="0"/>
        <w:jc w:val="left"/>
        <w:spacing w:lineRule="exact" w:line="259"/>
      </w:pPr>
      <w:r>
        <w:rPr>
          <w:spacing w:val="-380"/>
        </w:rPr>
        <w:t xml:space="preserve">.</w:t>
      </w:r>
      <w:r>
        <w:rPr>
          <w:spacing w:val="-14"/>
        </w:rPr>
        <w:t xml:space="preserve">a</w:t>
      </w:r>
      <w:r>
        <w:rPr>
          <w:spacing w:val="-13"/>
        </w:rPr>
        <w:t xml:space="preserve">l</w:t>
      </w:r>
      <w:r>
        <w:t xml:space="preserve">µre</w:t>
      </w:r>
      <w:r>
        <w:rPr>
          <w:sz w:val="25"/>
        </w:rPr>
        <w:t xml:space="preserve">of</w:t>
      </w:r>
      <w:r>
        <w:t xml:space="preserve">nuclear</w:t>
      </w:r>
      <w:r>
        <w:rPr>
          <w:sz w:val="24"/>
        </w:rPr>
        <w:t xml:space="preserve">fuel;</w:t>
      </w:r>
      <w:r>
        <w:t xml:space="preserve">.'operation</w:t>
      </w:r>
      <w:r>
        <w:t xml:space="preserve">of</w:t>
      </w:r>
      <w:r>
        <w:t xml:space="preserve">nuclear</w:t>
      </w:r>
      <w:r>
        <w:t xml:space="preserve">react</w:t>
      </w:r>
      <w:r>
        <w:rPr>
          <w:spacing w:val="-10"/>
        </w:rPr>
        <w:t xml:space="preserve">o</w:t>
      </w:r>
      <w:r>
        <w:t xml:space="preserve">rs;</w:t>
      </w:r>
      <w:r/>
      <w:r/>
    </w:p>
    <w:p>
      <w:pPr>
        <w:ind w:left="575" w:right="0" w:firstLine="0"/>
        <w:jc w:val="left"/>
        <w:spacing w:lineRule="exact" w:line="253" w:before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65"/>
          <w:sz w:val="24"/>
        </w:rPr>
        <w:t xml:space="preserve">1</w:t>
      </w:r>
      <w:r>
        <w:rPr>
          <w:rFonts w:ascii="Times New Roman"/>
          <w:sz w:val="24"/>
        </w:rPr>
        <w:t xml:space="preserve">eptQieessi</w:t>
      </w:r>
      <w:r>
        <w:rPr>
          <w:rFonts w:ascii="Times New Roman"/>
          <w:spacing w:val="-7"/>
          <w:sz w:val="24"/>
        </w:rPr>
        <w:t xml:space="preserve">n</w:t>
      </w:r>
      <w:r>
        <w:rPr>
          <w:rFonts w:ascii="Times New Roman"/>
          <w:sz w:val="24"/>
        </w:rPr>
        <w:t xml:space="preserve">g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spent</w:t>
      </w:r>
      <w:r>
        <w:rPr>
          <w:rFonts w:ascii="Times New Roman"/>
          <w:sz w:val="22"/>
        </w:rPr>
        <w:t xml:space="preserve">fuel;</w:t>
      </w:r>
      <w:r>
        <w:rPr>
          <w:rFonts w:ascii="Times New Roman"/>
          <w:sz w:val="22"/>
        </w:rPr>
        <w:t xml:space="preserve">decommissioning;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4"/>
        </w:rPr>
        <w:t xml:space="preserve">any</w:t>
      </w:r>
      <w:r>
        <w:rPr>
          <w:rFonts w:ascii="Times New Roman"/>
          <w:sz w:val="24"/>
        </w:rPr>
      </w:r>
      <w:r/>
    </w:p>
    <w:p>
      <w:pPr>
        <w:pStyle w:val="660"/>
        <w:ind w:left="0" w:right="569"/>
        <w:jc w:val="center"/>
        <w:spacing w:lineRule="exact" w:line="258"/>
      </w:pPr>
      <w:r>
        <w:rPr>
          <w:sz w:val="25"/>
        </w:rPr>
        <w:t xml:space="preserve">·vity</w:t>
      </w:r>
      <w:r>
        <w:t xml:space="preserve">for</w:t>
      </w:r>
      <w:r>
        <w:t xml:space="preserve">radioactive</w:t>
      </w:r>
      <w:r>
        <w:t xml:space="preserve">waste</w:t>
      </w:r>
      <w:r>
        <w:t xml:space="preserve">management</w:t>
      </w:r>
      <w:r>
        <w:rPr>
          <w:sz w:val="24"/>
        </w:rPr>
        <w:t xml:space="preserve">and</w:t>
      </w:r>
      <w:r>
        <w:t xml:space="preserve">any</w:t>
      </w:r>
      <w:r>
        <w:t xml:space="preserve">research</w:t>
      </w:r>
      <w:r/>
      <w:r/>
    </w:p>
    <w:p>
      <w:pPr>
        <w:ind w:left="1060" w:right="0" w:hanging="514"/>
        <w:jc w:val="left"/>
        <w:spacing w:lineRule="exact" w:line="283" w:before="0"/>
        <w:tabs>
          <w:tab w:val="left" w:pos="1069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 w:hAnsi="Arial"/>
          <w:sz w:val="16"/>
        </w:rPr>
        <w:t xml:space="preserve">.0£</w:t>
        <w:tab/>
      </w:r>
      <w:r>
        <w:rPr>
          <w:rFonts w:ascii="Times New Roman" w:hAnsi="Times New Roman"/>
          <w:spacing w:val="-5"/>
          <w:sz w:val="26"/>
        </w:rPr>
        <w:t xml:space="preserve">V.</w:t>
      </w:r>
      <w:r>
        <w:rPr>
          <w:rFonts w:ascii="Times New Roman" w:hAnsi="Times New Roman"/>
          <w:spacing w:val="-3"/>
          <w:sz w:val="26"/>
        </w:rPr>
        <w:t xml:space="preserve">d&lt;&gt;pment</w:t>
      </w:r>
      <w:r>
        <w:rPr>
          <w:rFonts w:ascii="Times New Roman" w:hAnsi="Times New Roman"/>
          <w:sz w:val="22"/>
        </w:rPr>
        <w:t xml:space="preserve">activity</w:t>
      </w:r>
      <w:r>
        <w:rPr>
          <w:rFonts w:ascii="Times New Roman" w:hAnsi="Times New Roman"/>
          <w:sz w:val="22"/>
        </w:rPr>
        <w:t xml:space="preserve">.related</w:t>
      </w:r>
      <w:r>
        <w:rPr>
          <w:rFonts w:ascii="Times New Roman" w:hAnsi="Times New Roman"/>
          <w:sz w:val="22"/>
        </w:rPr>
        <w:t xml:space="preserve">to</w:t>
      </w:r>
      <w:r>
        <w:rPr>
          <w:rFonts w:ascii="Times New Roman" w:hAnsi="Times New Roman"/>
          <w:sz w:val="26"/>
        </w:rPr>
        <w:t xml:space="preserve">any</w:t>
      </w:r>
      <w:r>
        <w:rPr>
          <w:rFonts w:ascii="Times New Roman" w:hAnsi="Times New Roman"/>
          <w:sz w:val="22"/>
        </w:rPr>
        <w:t xml:space="preserve">of</w:t>
      </w:r>
      <w:r>
        <w:rPr>
          <w:rFonts w:ascii="Times New Roman" w:hAnsi="Times New Roman"/>
          <w:sz w:val="22"/>
        </w:rPr>
        <w:t xml:space="preserve">the</w:t>
      </w:r>
      <w:r>
        <w:rPr>
          <w:rFonts w:ascii="Times New Roman" w:hAnsi="Times New Roman"/>
          <w:sz w:val="22"/>
        </w:rPr>
        <w:t xml:space="preserve">foregoing;</w:t>
      </w:r>
      <w:r>
        <w:rPr>
          <w:rFonts w:ascii="Times New Roman" w:hAnsi="Times New Roman"/>
          <w:sz w:val="22"/>
        </w:rPr>
      </w:r>
      <w:r/>
    </w:p>
    <w:p>
      <w:pPr>
        <w:ind w:left="0" w:right="408" w:firstLine="0"/>
        <w:jc w:val="center"/>
        <w:spacing w:lineRule="exact" w:line="272" w:before="89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</w:rPr>
        <w:t xml:space="preserve">"n</w:t>
      </w:r>
      <w:r>
        <w:rPr>
          <w:rFonts w:ascii="Times New Roman" w:hAnsi="Times New Roman"/>
          <w:spacing w:val="-27"/>
          <w:sz w:val="22"/>
        </w:rPr>
        <w:t xml:space="preserve">µ</w:t>
      </w:r>
      <w:r>
        <w:rPr>
          <w:rFonts w:ascii="Times New Roman" w:hAnsi="Times New Roman"/>
          <w:sz w:val="22"/>
        </w:rPr>
        <w:t xml:space="preserve">clear</w:t>
      </w:r>
      <w:r>
        <w:rPr>
          <w:rFonts w:ascii="Times New Roman" w:hAnsi="Times New Roman"/>
          <w:sz w:val="23"/>
        </w:rPr>
        <w:t xml:space="preserve">matmal"</w:t>
      </w:r>
      <w:r>
        <w:rPr>
          <w:rFonts w:ascii="Times New Roman" w:hAnsi="Times New Roman"/>
          <w:sz w:val="23"/>
        </w:rPr>
        <w:t xml:space="preserve">·</w:t>
      </w:r>
      <w:r>
        <w:rPr>
          <w:rFonts w:ascii="Times New Roman" w:hAnsi="Times New Roman"/>
          <w:sz w:val="22"/>
        </w:rPr>
        <w:t xml:space="preserve">means</w:t>
      </w:r>
      <w:r>
        <w:rPr>
          <w:rFonts w:ascii="Times New Roman" w:hAnsi="Times New Roman"/>
          <w:sz w:val="24"/>
        </w:rPr>
        <w:t xml:space="preserve">nuclear</w:t>
      </w:r>
      <w:r>
        <w:rPr>
          <w:rFonts w:ascii="Times New Roman" w:hAnsi="Times New Roman"/>
          <w:sz w:val="22"/>
        </w:rPr>
        <w:t xml:space="preserve">fuel,</w:t>
      </w:r>
      <w:r>
        <w:rPr>
          <w:rFonts w:ascii="Times New Roman" w:hAnsi="Times New Roman"/>
          <w:sz w:val="22"/>
        </w:rPr>
        <w:t xml:space="preserve">other</w:t>
      </w:r>
      <w:r>
        <w:rPr>
          <w:rFonts w:ascii="Times New Roman" w:hAnsi="Times New Roman"/>
          <w:sz w:val="22"/>
        </w:rPr>
        <w:t xml:space="preserve">than</w:t>
      </w:r>
      <w:r>
        <w:rPr>
          <w:rFonts w:ascii="Times New Roman" w:hAnsi="Times New Roman"/>
          <w:sz w:val="22"/>
        </w:rPr>
      </w:r>
      <w:r/>
    </w:p>
    <w:p>
      <w:pPr>
        <w:ind w:left="0" w:right="1026" w:firstLine="0"/>
        <w:jc w:val="center"/>
        <w:spacing w:lineRule="exact" w:line="198" w:before="0"/>
        <w:tabs>
          <w:tab w:val="left" w:pos="1021" w:leader="none"/>
          <w:tab w:val="left" w:pos="2043" w:leader="none"/>
          <w:tab w:val="left" w:pos="3641" w:leader="none"/>
          <w:tab w:val="left" w:pos="4706" w:leader="none"/>
          <w:tab w:val="left" w:pos="5656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z w:val="24"/>
        </w:rPr>
        <w:t xml:space="preserve">,</w:t>
      </w:r>
      <w:r>
        <w:rPr>
          <w:rFonts w:ascii="Times New Roman" w:hAnsi="Times New Roman"/>
          <w:spacing w:val="-4"/>
          <w:sz w:val="24"/>
        </w:rPr>
        <w:t xml:space="preserve">;11</w:t>
      </w:r>
      <w:r>
        <w:rPr>
          <w:rFonts w:ascii="Times New Roman" w:hAnsi="Times New Roman"/>
          <w:spacing w:val="-5"/>
          <w:sz w:val="24"/>
        </w:rPr>
        <w:t xml:space="preserve">ral</w:t>
        <w:tab/>
      </w:r>
      <w:r>
        <w:rPr>
          <w:rFonts w:ascii="Times New Roman" w:hAnsi="Times New Roman"/>
          <w:spacing w:val="1"/>
          <w:sz w:val="24"/>
        </w:rPr>
        <w:t xml:space="preserve">ur</w:t>
      </w:r>
      <w:r>
        <w:rPr>
          <w:rFonts w:ascii="Times New Roman" w:hAnsi="Times New Roman"/>
          <w:spacing w:val="3"/>
          <w:sz w:val="24"/>
        </w:rPr>
        <w:t xml:space="preserve">ium</w:t>
        <w:tab/>
      </w:r>
      <w:r>
        <w:rPr>
          <w:rFonts w:ascii="Times New Roman" w:hAnsi="Times New Roman"/>
          <w:sz w:val="22"/>
        </w:rPr>
        <w:t xml:space="preserve">and</w:t>
      </w:r>
      <w:r>
        <w:rPr>
          <w:rFonts w:ascii="Times New Roman" w:hAnsi="Times New Roman"/>
          <w:sz w:val="22"/>
        </w:rPr>
        <w:t xml:space="preserve">·depleted</w:t>
        <w:tab/>
      </w:r>
      <w:r>
        <w:rPr>
          <w:rFonts w:ascii="Times New Roman" w:hAnsi="Times New Roman"/>
          <w:sz w:val="22"/>
        </w:rPr>
        <w:t xml:space="preserve">uranium,</w:t>
        <w:tab/>
      </w:r>
      <w:r>
        <w:rPr>
          <w:rFonts w:ascii="Times New Roman" w:hAnsi="Times New Roman"/>
          <w:sz w:val="22"/>
        </w:rPr>
        <w:t xml:space="preserve">capable</w:t>
        <w:tab/>
      </w:r>
      <w:r>
        <w:rPr>
          <w:rFonts w:ascii="Times New Roman" w:hAnsi="Times New Roman"/>
          <w:spacing w:val="-10"/>
          <w:sz w:val="22"/>
        </w:rPr>
        <w:t xml:space="preserve">o</w:t>
      </w:r>
      <w:r>
        <w:rPr>
          <w:rFonts w:ascii="Times New Roman" w:hAnsi="Times New Roman"/>
          <w:spacing w:val="-15"/>
          <w:sz w:val="22"/>
        </w:rPr>
        <w:t xml:space="preserve">f</w:t>
      </w:r>
      <w:r>
        <w:rPr>
          <w:rFonts w:ascii="Times New Roman" w:hAnsi="Times New Roman"/>
          <w:sz w:val="22"/>
        </w:rPr>
      </w:r>
      <w:r/>
    </w:p>
    <w:p>
      <w:pPr>
        <w:pStyle w:val="660"/>
        <w:ind w:left="0" w:right="239"/>
        <w:jc w:val="center"/>
        <w:spacing w:lineRule="exact" w:line="295"/>
        <w:tabs>
          <w:tab w:val="left" w:pos="676" w:leader="none"/>
        </w:tabs>
      </w:pPr>
      <w:r>
        <w:rPr>
          <w:rFonts w:ascii="Arial"/>
          <w:spacing w:val="-16"/>
          <w:sz w:val="38"/>
        </w:rPr>
        <w:t xml:space="preserve">m</w:t>
      </w:r>
      <w:r>
        <w:rPr>
          <w:rFonts w:ascii="Arial"/>
          <w:spacing w:val="-19"/>
          <w:sz w:val="38"/>
        </w:rPr>
        <w:t xml:space="preserve">g</w:t>
        <w:tab/>
      </w:r>
      <w:r>
        <w:t xml:space="preserve">ergy</w:t>
      </w:r>
      <w:r>
        <w:rPr>
          <w:rFonts w:ascii="Arial"/>
          <w:spacing w:val="-13"/>
        </w:rPr>
        <w:t xml:space="preserve">b</w:t>
      </w:r>
      <w:r>
        <w:rPr>
          <w:rFonts w:ascii="Arial"/>
          <w:spacing w:val="-17"/>
        </w:rPr>
        <w:t xml:space="preserve">y</w:t>
      </w:r>
      <w:r>
        <w:t xml:space="preserve">a</w:t>
      </w:r>
      <w:r>
        <w:t xml:space="preserve">self-sustained</w:t>
      </w:r>
      <w:r>
        <w:t xml:space="preserve">chain</w:t>
      </w:r>
      <w:r>
        <w:t xml:space="preserve">process</w:t>
      </w:r>
      <w:r>
        <w:rPr>
          <w:spacing w:val="-9"/>
        </w:rPr>
        <w:t xml:space="preserve">o</w:t>
      </w:r>
      <w:r>
        <w:rPr>
          <w:spacing w:val="-14"/>
        </w:rPr>
        <w:t xml:space="preserve">f</w:t>
      </w:r>
      <w:r/>
      <w:r/>
    </w:p>
    <w:p>
      <w:pPr>
        <w:pStyle w:val="660"/>
        <w:ind w:left="676" w:right="0" w:hanging="120"/>
        <w:jc w:val="left"/>
        <w:spacing w:lineRule="exact" w:line="304"/>
      </w:pPr>
      <w:r>
        <w:rPr>
          <w:rFonts w:ascii="Arial" w:hAnsi="Arial"/>
          <w:sz w:val="33"/>
        </w:rPr>
        <w:t xml:space="preserve">·</w:t>
      </w:r>
      <w:r>
        <w:rPr>
          <w:rFonts w:ascii="Arial" w:hAnsi="Arial"/>
          <w:spacing w:val="-9"/>
          <w:sz w:val="33"/>
        </w:rPr>
        <w:t xml:space="preserve">n</w:t>
      </w:r>
      <w:r>
        <w:rPr>
          <w:sz w:val="26"/>
        </w:rPr>
        <w:t xml:space="preserve">flSSW</w:t>
      </w:r>
      <w:r>
        <w:rPr>
          <w:spacing w:val="6"/>
          <w:sz w:val="26"/>
        </w:rPr>
        <w:t xml:space="preserve">µ</w:t>
      </w:r>
      <w:r>
        <w:rPr>
          <w:sz w:val="26"/>
        </w:rPr>
        <w:t xml:space="preserve">.</w:t>
      </w:r>
      <w:r>
        <w:t xml:space="preserve">outside</w:t>
      </w:r>
      <w:r>
        <w:t xml:space="preserve">a</w:t>
      </w:r>
      <w:r>
        <w:t xml:space="preserve">nuclear</w:t>
      </w:r>
      <w:r>
        <w:t xml:space="preserve">reactor,</w:t>
      </w:r>
      <w:r>
        <w:t xml:space="preserve">either</w:t>
      </w:r>
      <w:r>
        <w:t xml:space="preserve">alone</w:t>
      </w:r>
      <w:r>
        <w:t xml:space="preserve">or</w:t>
      </w:r>
      <w:r>
        <w:t xml:space="preserve">in</w:t>
      </w:r>
      <w:r/>
      <w:r/>
    </w:p>
    <w:p>
      <w:pPr>
        <w:pStyle w:val="660"/>
        <w:ind w:left="0" w:right="798"/>
        <w:jc w:val="center"/>
        <w:spacing w:lineRule="exact" w:line="220"/>
      </w:pPr>
      <w:r>
        <w:rPr>
          <w:spacing w:val="-2"/>
        </w:rPr>
        <w:t xml:space="preserve">oqibination</w:t>
      </w:r>
      <w:r>
        <w:t xml:space="preserve">with</w:t>
      </w:r>
      <w:r>
        <w:t xml:space="preserve">some</w:t>
      </w:r>
      <w:r>
        <w:t xml:space="preserve">other</w:t>
      </w:r>
      <w:r>
        <w:t xml:space="preserve">material</w:t>
      </w:r>
      <w:r>
        <w:t xml:space="preserve">and·</w:t>
      </w:r>
      <w:r>
        <w:t xml:space="preserve">radioactive</w:t>
      </w:r>
      <w:r/>
      <w:r/>
    </w:p>
    <w:p>
      <w:pPr>
        <w:ind w:left="575" w:right="0" w:firstLine="0"/>
        <w:jc w:val="left"/>
        <w:spacing w:lineRule="exact" w:line="297" w:before="0"/>
        <w:tabs>
          <w:tab w:val="left" w:pos="572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8"/>
        </w:rPr>
        <w:t xml:space="preserve">r</w:t>
      </w:r>
      <w:r>
        <w:rPr>
          <w:rFonts w:ascii="Times New Roman"/>
          <w:spacing w:val="-28"/>
          <w:sz w:val="28"/>
        </w:rPr>
        <w:t xml:space="preserve">.</w:t>
      </w:r>
      <w:r>
        <w:rPr>
          <w:rFonts w:ascii="Times New Roman"/>
          <w:sz w:val="28"/>
        </w:rPr>
        <w:t xml:space="preserve">9</w:t>
      </w:r>
      <w:r>
        <w:rPr>
          <w:rFonts w:ascii="Times New Roman"/>
          <w:spacing w:val="-4"/>
          <w:sz w:val="28"/>
        </w:rPr>
        <w:t xml:space="preserve">4</w:t>
      </w:r>
      <w:r>
        <w:rPr>
          <w:rFonts w:ascii="Times New Roman"/>
          <w:sz w:val="28"/>
        </w:rPr>
        <w:t xml:space="preserve">s.or</w:t>
      </w:r>
      <w:r>
        <w:rPr>
          <w:rFonts w:ascii="Times New Roman"/>
          <w:sz w:val="22"/>
        </w:rPr>
        <w:t xml:space="preserve">waste;</w:t>
        <w:tab/>
        <w:t xml:space="preserve">/</w:t>
      </w:r>
      <w:r>
        <w:rPr>
          <w:rFonts w:ascii="Times New Roman"/>
          <w:sz w:val="22"/>
        </w:rPr>
      </w:r>
      <w:r/>
    </w:p>
    <w:p>
      <w:pPr>
        <w:pStyle w:val="660"/>
        <w:ind w:left="0" w:right="297"/>
        <w:jc w:val="center"/>
        <w:spacing w:lineRule="exact" w:line="262" w:before="80"/>
        <w:tabs>
          <w:tab w:val="left" w:pos="925" w:leader="none"/>
          <w:tab w:val="left" w:pos="1343" w:leader="none"/>
          <w:tab w:val="left" w:pos="2705" w:leader="none"/>
          <w:tab w:val="left" w:pos="4078" w:leader="none"/>
          <w:tab w:val="left" w:pos="4912" w:leader="none"/>
        </w:tabs>
      </w:pPr>
      <w:r>
        <w:t xml:space="preserve">nucl</w:t>
        <w:tab/>
      </w:r>
      <w:r>
        <w:t xml:space="preserve">or</w:t>
        <w:tab/>
        <w:t xml:space="preserve">radiological</w:t>
        <w:tab/>
        <w:t xml:space="preserve">emergency"</w:t>
        <w:tab/>
      </w:r>
      <w:r>
        <w:rPr>
          <w:sz w:val="24"/>
        </w:rPr>
        <w:t xml:space="preserve">means</w:t>
        <w:tab/>
      </w:r>
      <w:r>
        <w:t xml:space="preserve">an</w:t>
      </w:r>
      <w:r/>
      <w:r/>
    </w:p>
    <w:p>
      <w:pPr>
        <w:ind w:left="-3159" w:right="0" w:firstLine="0"/>
        <w:jc w:val="left"/>
        <w:spacing w:lineRule="exact" w:line="229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347"/>
          <w:sz w:val="22"/>
        </w:rPr>
        <w:t xml:space="preserve">.</w:t>
      </w:r>
      <w:r>
        <w:rPr>
          <w:rFonts w:ascii="Times New Roman"/>
          <w:sz w:val="22"/>
        </w:rPr>
        <w:t xml:space="preserve">e:n</w:t>
      </w:r>
      <w:r>
        <w:rPr>
          <w:rFonts w:ascii="Times New Roman"/>
          <w:sz w:val="22"/>
        </w:rPr>
        <w:t xml:space="preserve">y</w:t>
      </w:r>
      <w:r>
        <w:rPr>
          <w:rFonts w:ascii="Arial"/>
          <w:sz w:val="23"/>
        </w:rPr>
        <w:t xml:space="preserve">in</w:t>
      </w:r>
      <w:r>
        <w:rPr>
          <w:rFonts w:ascii="Arial"/>
          <w:sz w:val="25"/>
        </w:rPr>
        <w:t xml:space="preserve">which</w:t>
      </w:r>
      <w:r>
        <w:rPr>
          <w:rFonts w:ascii="Times New Roman"/>
          <w:sz w:val="22"/>
        </w:rPr>
        <w:t xml:space="preserve">there</w:t>
      </w:r>
      <w:r>
        <w:rPr>
          <w:rFonts w:ascii="Times New Roman"/>
          <w:sz w:val="22"/>
        </w:rPr>
        <w:t xml:space="preserve">is,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perceived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4"/>
        </w:rPr>
        <w:t xml:space="preserve">be,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hazard</w:t>
      </w:r>
      <w:r>
        <w:rPr>
          <w:rFonts w:ascii="Times New Roman"/>
          <w:sz w:val="22"/>
        </w:rPr>
      </w:r>
      <w:r/>
    </w:p>
    <w:p>
      <w:pPr>
        <w:ind w:left="575" w:right="0" w:firstLine="0"/>
        <w:jc w:val="left"/>
        <w:spacing w:lineRule="exact" w:line="278" w:before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q</w:t>
      </w:r>
      <w:r>
        <w:rPr>
          <w:rFonts w:ascii="Times New Roman" w:hAnsi="Times New Roman"/>
          <w:spacing w:val="1"/>
          <w:sz w:val="28"/>
        </w:rPr>
        <w:t xml:space="preserve">tO.</w:t>
      </w:r>
      <w:r>
        <w:rPr>
          <w:rFonts w:ascii="Times New Roman" w:hAnsi="Times New Roman"/>
          <w:sz w:val="28"/>
        </w:rPr>
        <w:t xml:space="preserve">.,.....,·</w:t>
      </w:r>
      <w:r>
        <w:rPr>
          <w:rFonts w:ascii="Times New Roman" w:hAnsi="Times New Roman"/>
          <w:sz w:val="28"/>
        </w:rPr>
      </w:r>
      <w:r/>
    </w:p>
    <w:p>
      <w:pPr>
        <w:ind w:left="1415" w:right="1297" w:hanging="384"/>
        <w:jc w:val="left"/>
        <w:spacing w:lineRule="exact" w:line="260" w:before="130"/>
        <w:tabs>
          <w:tab w:val="left" w:pos="4154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</w:rPr>
        <w:t xml:space="preserve">-(a)</w:t>
      </w:r>
      <w:r>
        <w:rPr>
          <w:rFonts w:ascii="Arial" w:hAnsi="Arial"/>
          <w:sz w:val="22"/>
        </w:rPr>
        <w:t xml:space="preserve">.the</w:t>
      </w:r>
      <w:r>
        <w:rPr>
          <w:rFonts w:ascii="Times New Roman" w:hAnsi="Times New Roman"/>
          <w:sz w:val="24"/>
        </w:rPr>
        <w:t xml:space="preserve">energy</w:t>
      </w:r>
      <w:r>
        <w:rPr>
          <w:rFonts w:ascii="Times New Roman" w:hAnsi="Times New Roman"/>
          <w:sz w:val="24"/>
        </w:rPr>
        <w:t xml:space="preserve">resulting</w:t>
      </w:r>
      <w:r>
        <w:rPr>
          <w:rFonts w:ascii="Times New Roman" w:hAnsi="Times New Roman"/>
          <w:spacing w:val="-6"/>
          <w:sz w:val="24"/>
        </w:rPr>
        <w:t xml:space="preserve">fro</w:t>
      </w:r>
      <w:r>
        <w:rPr>
          <w:rFonts w:ascii="Times New Roman" w:hAnsi="Times New Roman"/>
          <w:spacing w:val="-7"/>
          <w:sz w:val="24"/>
        </w:rPr>
        <w:t xml:space="preserve">m</w:t>
        <w:tab/>
      </w:r>
      <w:r>
        <w:rPr>
          <w:rFonts w:ascii="Times New Roman" w:hAnsi="Times New Roman"/>
          <w:sz w:val="22"/>
        </w:rPr>
        <w:t xml:space="preserve">nuclear</w:t>
      </w:r>
      <w:r>
        <w:rPr>
          <w:rFonts w:ascii="Times New Roman" w:hAnsi="Times New Roman"/>
          <w:sz w:val="22"/>
        </w:rPr>
        <w:t xml:space="preserve">chain</w:t>
      </w:r>
      <w:r>
        <w:rPr>
          <w:rFonts w:ascii="Times New Roman" w:hAnsi="Times New Roman"/>
          <w:sz w:val="22"/>
        </w:rPr>
        <w:t xml:space="preserve">reaction   ·</w:t>
      </w:r>
      <w:r>
        <w:rPr>
          <w:rFonts w:ascii="Times New Roman" w:hAnsi="Times New Roman"/>
          <w:sz w:val="22"/>
        </w:rPr>
        <w:t xml:space="preserve">or</w:t>
      </w:r>
      <w:r>
        <w:rPr>
          <w:rFonts w:ascii="Times New Roman" w:hAnsi="Times New Roman"/>
          <w:sz w:val="22"/>
        </w:rPr>
        <w:t xml:space="preserve">frQ'ID</w:t>
      </w:r>
      <w:r>
        <w:rPr>
          <w:rFonts w:ascii="Times New Roman" w:hAnsi="Times New Roman"/>
          <w:sz w:val="22"/>
        </w:rPr>
        <w:t xml:space="preserve">the</w:t>
      </w:r>
      <w:r>
        <w:rPr>
          <w:rFonts w:ascii="Times New Roman" w:hAnsi="Times New Roman"/>
          <w:sz w:val="22"/>
        </w:rPr>
        <w:t xml:space="preserve">decay</w:t>
      </w:r>
      <w:r>
        <w:rPr>
          <w:rFonts w:ascii="Arial" w:hAnsi="Arial"/>
          <w:sz w:val="23"/>
        </w:rPr>
        <w:t xml:space="preserve">of</w:t>
      </w:r>
      <w:r>
        <w:rPr>
          <w:rFonts w:ascii="Arial" w:hAnsi="Arial"/>
          <w:sz w:val="23"/>
        </w:rPr>
        <w:t xml:space="preserve">the</w:t>
      </w:r>
      <w:r>
        <w:rPr>
          <w:rFonts w:ascii="Times New Roman" w:hAnsi="Times New Roman"/>
          <w:sz w:val="22"/>
        </w:rPr>
        <w:t xml:space="preserve">products</w:t>
      </w:r>
      <w:r>
        <w:rPr>
          <w:rFonts w:ascii="Arial" w:hAnsi="Arial"/>
          <w:sz w:val="22"/>
        </w:rPr>
        <w:t xml:space="preserve">of</w:t>
      </w:r>
      <w:r>
        <w:rPr>
          <w:rFonts w:ascii="Times New Roman" w:hAnsi="Times New Roman"/>
          <w:sz w:val="22"/>
        </w:rPr>
        <w:t xml:space="preserve">a</w:t>
      </w:r>
      <w:r>
        <w:rPr>
          <w:rFonts w:ascii="Times New Roman" w:hAnsi="Times New Roman"/>
          <w:sz w:val="22"/>
        </w:rPr>
        <w:t xml:space="preserve">chain</w:t>
      </w:r>
      <w:r>
        <w:rPr>
          <w:rFonts w:ascii="Times New Roman" w:hAnsi="Times New Roman"/>
          <w:sz w:val="22"/>
        </w:rPr>
      </w:r>
      <w:r/>
    </w:p>
    <w:p>
      <w:pPr>
        <w:pStyle w:val="661"/>
        <w:ind w:left="1400" w:right="0"/>
        <w:jc w:val="left"/>
        <w:spacing w:lineRule="exact" w:line="271"/>
        <w:tabs>
          <w:tab w:val="left" w:pos="1813" w:leader="none"/>
        </w:tabs>
      </w:pPr>
      <w:r>
        <w:t xml:space="preserve">.r</w:t>
        <w:tab/>
      </w:r>
      <w:r>
        <w:t xml:space="preserve">tion·;</w:t>
      </w:r>
      <w:r>
        <w:t xml:space="preserve">or</w:t>
      </w:r>
      <w:r/>
      <w:r/>
    </w:p>
    <w:p>
      <w:pPr>
        <w:jc w:val="left"/>
        <w:spacing w:lineRule="exact" w:line="271" w:after="0"/>
        <w:sectPr>
          <w:footnotePr/>
          <w:type w:val="continuous"/>
          <w:pgSz w:w="8780" w:h="14140" w:orient="portrait"/>
          <w:pgMar w:top="1240" w:right="1020" w:bottom="280" w:left="0" w:header="709" w:footer="709" w:gutter="0"/>
          <w:cols w:num="1" w:sep="0" w:space="1701" w:equalWidth="1"/>
          <w:docGrid w:linePitch="360"/>
        </w:sectPr>
      </w:pPr>
      <w:r/>
      <w:r/>
    </w:p>
    <w:p>
      <w:pPr>
        <w:ind w:left="3339" w:right="0" w:firstLine="0"/>
        <w:jc w:val="left"/>
        <w:spacing w:before="52"/>
        <w:tabs>
          <w:tab w:val="right" w:pos="8128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position w:val="1"/>
          <w:sz w:val="19"/>
        </w:rPr>
        <w:t xml:space="preserve">The</w:t>
      </w:r>
      <w:r>
        <w:rPr>
          <w:rFonts w:ascii="Times New Roman"/>
          <w:i/>
          <w:position w:val="1"/>
          <w:sz w:val="19"/>
        </w:rPr>
        <w:t xml:space="preserve">Nuclear</w:t>
      </w:r>
      <w:r>
        <w:rPr>
          <w:rFonts w:ascii="Times New Roman"/>
          <w:i/>
          <w:position w:val="1"/>
          <w:sz w:val="19"/>
        </w:rPr>
        <w:t xml:space="preserve">Regulatory</w:t>
      </w:r>
      <w:r>
        <w:rPr>
          <w:rFonts w:ascii="Times New Roman"/>
          <w:i/>
          <w:position w:val="1"/>
          <w:sz w:val="19"/>
        </w:rPr>
        <w:t xml:space="preserve">Bill.</w:t>
      </w:r>
      <w:r>
        <w:rPr>
          <w:rFonts w:ascii="Times New Roman"/>
          <w:i/>
          <w:position w:val="1"/>
          <w:sz w:val="19"/>
        </w:rPr>
        <w:t xml:space="preserve">2018</w: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 xml:space="preserve">949</w:t>
      </w:r>
      <w:r>
        <w:rPr>
          <w:rFonts w:ascii="Times New Roman"/>
          <w:sz w:val="20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pStyle w:val="665"/>
        <w:ind w:left="1727" w:right="0" w:firstLine="0"/>
        <w:jc w:val="left"/>
        <w:spacing w:lineRule="auto" w:line="240"/>
      </w:pPr>
      <w:r>
        <w:t xml:space="preserve">(b)</w:t>
      </w:r>
      <w:r>
        <w:t xml:space="preserve">radiation</w:t>
      </w:r>
      <w:r>
        <w:t xml:space="preserve">exposure;</w:t>
      </w:r>
      <w:r/>
      <w:r/>
    </w:p>
    <w:p>
      <w:pPr>
        <w:ind w:left="1242" w:right="1258" w:firstLine="479"/>
        <w:jc w:val="both"/>
        <w:spacing w:lineRule="exact" w:line="254" w:before="13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"nuclear</w:t>
      </w:r>
      <w:r>
        <w:rPr>
          <w:rFonts w:ascii="Times New Roman"/>
          <w:sz w:val="23"/>
        </w:rPr>
        <w:t xml:space="preserve">power</w:t>
      </w:r>
      <w:r>
        <w:rPr>
          <w:rFonts w:ascii="Times New Roman"/>
          <w:spacing w:val="1"/>
          <w:sz w:val="23"/>
        </w:rPr>
        <w:t xml:space="preserve">plant</w:t>
      </w:r>
      <w:r>
        <w:rPr>
          <w:rFonts w:ascii="Times New Roman"/>
          <w:position w:val="11"/>
          <w:sz w:val="9"/>
        </w:rPr>
        <w:t xml:space="preserve">0</w:t>
      </w:r>
      <w:r>
        <w:rPr>
          <w:rFonts w:ascii="Times New Roman"/>
          <w:sz w:val="23"/>
        </w:rPr>
        <w:t xml:space="preserve">means</w:t>
      </w:r>
      <w:r>
        <w:rPr>
          <w:rFonts w:ascii="Times New Roman"/>
          <w:sz w:val="25"/>
        </w:rPr>
        <w:t xml:space="preserve">a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power</w:t>
      </w:r>
      <w:r>
        <w:rPr>
          <w:rFonts w:ascii="Times New Roman"/>
          <w:sz w:val="23"/>
        </w:rPr>
        <w:t xml:space="preserve">reactor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related</w:t>
      </w:r>
      <w:r>
        <w:rPr>
          <w:rFonts w:ascii="Times New Roman"/>
          <w:sz w:val="23"/>
        </w:rPr>
        <w:t xml:space="preserve">facilities;</w:t>
      </w:r>
      <w:r>
        <w:rPr>
          <w:rFonts w:ascii="Times New Roman"/>
          <w:sz w:val="23"/>
        </w:rPr>
      </w:r>
      <w:r/>
    </w:p>
    <w:p>
      <w:pPr>
        <w:ind w:left="1233" w:right="1238" w:firstLine="479"/>
        <w:jc w:val="both"/>
        <w:spacing w:lineRule="exact" w:line="260" w:before="12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"nuclear</w:t>
      </w:r>
      <w:r>
        <w:rPr>
          <w:rFonts w:ascii="Times New Roman"/>
          <w:sz w:val="23"/>
        </w:rPr>
        <w:t xml:space="preserve">science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technology"  means</w:t>
      </w:r>
      <w:r>
        <w:rPr>
          <w:rFonts w:ascii="Times New Roman"/>
          <w:sz w:val="22"/>
        </w:rPr>
        <w:t xml:space="preserve">nuclear</w:t>
      </w:r>
      <w:r>
        <w:rPr>
          <w:rFonts w:ascii="Times New Roman"/>
          <w:sz w:val="23"/>
        </w:rPr>
        <w:t xml:space="preserve">applications,</w:t>
      </w:r>
      <w:r>
        <w:rPr>
          <w:rFonts w:ascii="Times New Roman"/>
          <w:sz w:val="23"/>
        </w:rPr>
        <w:t xml:space="preserve">including</w:t>
      </w:r>
      <w:r>
        <w:rPr>
          <w:rFonts w:ascii="Times New Roman"/>
          <w:sz w:val="23"/>
        </w:rPr>
        <w:t xml:space="preserve">use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energy,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exclusively</w:t>
      </w:r>
      <w:r>
        <w:rPr>
          <w:rFonts w:ascii="Times New Roman"/>
          <w:sz w:val="23"/>
        </w:rPr>
        <w:t xml:space="preserve">peaceful</w:t>
      </w:r>
      <w:r>
        <w:rPr>
          <w:rFonts w:ascii="Times New Roman"/>
          <w:sz w:val="23"/>
        </w:rPr>
        <w:t xml:space="preserve">purposes;</w:t>
      </w:r>
      <w:r>
        <w:rPr>
          <w:rFonts w:ascii="Times New Roman"/>
          <w:sz w:val="23"/>
        </w:rPr>
      </w:r>
      <w:r/>
    </w:p>
    <w:p>
      <w:pPr>
        <w:ind w:left="1237" w:right="1242" w:firstLine="479"/>
        <w:jc w:val="both"/>
        <w:spacing w:lineRule="auto" w:line="232" w:before="12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pacing w:val="-23"/>
          <w:sz w:val="23"/>
        </w:rPr>
        <w:t xml:space="preserve">"</w:t>
      </w:r>
      <w:r>
        <w:rPr>
          <w:rFonts w:ascii="Times New Roman"/>
          <w:sz w:val="23"/>
        </w:rPr>
        <w:t xml:space="preserve">optimize"</w:t>
      </w:r>
      <w:r>
        <w:rPr>
          <w:rFonts w:ascii="Times New Roman"/>
          <w:sz w:val="23"/>
        </w:rPr>
        <w:t xml:space="preserve">means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process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3"/>
        </w:rPr>
        <w:t xml:space="preserve">determining</w:t>
      </w:r>
      <w:r>
        <w:rPr>
          <w:rFonts w:ascii="Times New Roman"/>
          <w:sz w:val="22"/>
        </w:rPr>
        <w:t xml:space="preserve">what</w:t>
      </w:r>
      <w:r>
        <w:rPr>
          <w:rFonts w:ascii="Times New Roman"/>
          <w:sz w:val="23"/>
        </w:rPr>
        <w:t xml:space="preserve">level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protection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5"/>
        </w:rPr>
        <w:t xml:space="preserve">safety</w:t>
      </w:r>
      <w:r>
        <w:rPr>
          <w:rFonts w:ascii="Times New Roman"/>
          <w:sz w:val="23"/>
        </w:rPr>
        <w:t xml:space="preserve">makes</w:t>
      </w:r>
      <w:r>
        <w:rPr>
          <w:rFonts w:ascii="Times New Roman"/>
          <w:sz w:val="23"/>
        </w:rPr>
        <w:t xml:space="preserve">exposures,</w:t>
      </w:r>
      <w:r>
        <w:rPr>
          <w:rFonts w:ascii="Times New Roman"/>
          <w:sz w:val="23"/>
        </w:rPr>
        <w:t xml:space="preserve">and</w:t>
      </w:r>
      <w:r>
        <w:rPr>
          <w:rFonts w:ascii="Arial"/>
          <w:sz w:val="21"/>
        </w:rPr>
        <w:t xml:space="preserve">the</w:t>
      </w:r>
      <w:r>
        <w:rPr>
          <w:rFonts w:ascii="Times New Roman"/>
          <w:sz w:val="23"/>
        </w:rPr>
        <w:t xml:space="preserve">probability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magnitude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potential</w:t>
      </w:r>
      <w:r>
        <w:rPr>
          <w:rFonts w:ascii="Times New Roman"/>
          <w:sz w:val="23"/>
        </w:rPr>
        <w:t xml:space="preserve">exposures,</w:t>
      </w:r>
      <w:r>
        <w:rPr>
          <w:rFonts w:ascii="Times New Roman"/>
          <w:sz w:val="24"/>
        </w:rPr>
        <w:t xml:space="preserve">as</w:t>
      </w:r>
      <w:r>
        <w:rPr>
          <w:rFonts w:ascii="Times New Roman"/>
          <w:sz w:val="23"/>
        </w:rPr>
        <w:t xml:space="preserve">low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z w:val="23"/>
        </w:rPr>
        <w:t xml:space="preserve">reasonably</w:t>
      </w:r>
      <w:r>
        <w:rPr>
          <w:rFonts w:ascii="Times New Roman"/>
          <w:sz w:val="23"/>
        </w:rPr>
        <w:t xml:space="preserve">achievable,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z w:val="23"/>
        </w:rPr>
        <w:t xml:space="preserve">required</w:t>
      </w:r>
      <w:r>
        <w:rPr>
          <w:rFonts w:ascii="Arial"/>
          <w:sz w:val="22"/>
        </w:rPr>
        <w:t xml:space="preserve">by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International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on</w:t>
      </w:r>
      <w:r>
        <w:rPr>
          <w:rFonts w:ascii="Times New Roman"/>
          <w:sz w:val="23"/>
        </w:rPr>
        <w:t xml:space="preserve">Radiological</w:t>
      </w:r>
      <w:r>
        <w:rPr>
          <w:rFonts w:ascii="Times New Roman"/>
          <w:sz w:val="23"/>
        </w:rPr>
        <w:t xml:space="preserve">Protection</w:t>
      </w:r>
      <w:r>
        <w:rPr>
          <w:rFonts w:ascii="Times New Roman"/>
          <w:sz w:val="23"/>
        </w:rPr>
        <w:t xml:space="preserve">System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Radiological</w:t>
      </w:r>
      <w:r>
        <w:rPr>
          <w:rFonts w:ascii="Times New Roman"/>
          <w:sz w:val="23"/>
        </w:rPr>
        <w:t xml:space="preserve">Protection,</w:t>
      </w:r>
      <w:r>
        <w:rPr>
          <w:rFonts w:ascii="Times New Roman"/>
          <w:sz w:val="23"/>
        </w:rPr>
        <w:t xml:space="preserve">taking</w:t>
      </w:r>
      <w:r>
        <w:rPr>
          <w:rFonts w:ascii="Times New Roman"/>
          <w:sz w:val="23"/>
        </w:rPr>
        <w:t xml:space="preserve">into</w:t>
      </w:r>
      <w:r>
        <w:rPr>
          <w:rFonts w:ascii="Times New Roman"/>
          <w:sz w:val="23"/>
        </w:rPr>
        <w:t xml:space="preserve">account</w:t>
      </w:r>
      <w:r>
        <w:rPr>
          <w:rFonts w:ascii="Times New Roman"/>
          <w:sz w:val="23"/>
        </w:rPr>
        <w:t xml:space="preserve">economic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social</w:t>
      </w:r>
      <w:r>
        <w:rPr>
          <w:rFonts w:ascii="Times New Roman"/>
          <w:sz w:val="23"/>
        </w:rPr>
        <w:t xml:space="preserve">factors;</w:t>
      </w:r>
      <w:r>
        <w:rPr>
          <w:rFonts w:ascii="Times New Roman"/>
          <w:sz w:val="23"/>
        </w:rPr>
      </w:r>
      <w:r/>
    </w:p>
    <w:p>
      <w:pPr>
        <w:ind w:left="1237" w:right="1238" w:firstLine="537"/>
        <w:jc w:val="both"/>
        <w:spacing w:lineRule="exact" w:line="260" w:before="123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"orphan</w:t>
      </w:r>
      <w:r>
        <w:rPr>
          <w:rFonts w:ascii="Times New Roman"/>
          <w:sz w:val="23"/>
        </w:rPr>
        <w:t xml:space="preserve">source"</w:t>
      </w:r>
      <w:r>
        <w:rPr>
          <w:rFonts w:ascii="Times New Roman"/>
          <w:sz w:val="23"/>
        </w:rPr>
        <w:t xml:space="preserve">means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radioactive</w:t>
      </w:r>
      <w:r>
        <w:rPr>
          <w:rFonts w:ascii="Times New Roman"/>
          <w:sz w:val="23"/>
        </w:rPr>
        <w:t xml:space="preserve">source</w:t>
      </w:r>
      <w:r>
        <w:rPr>
          <w:rFonts w:ascii="Times New Roman"/>
          <w:sz w:val="23"/>
        </w:rPr>
        <w:t xml:space="preserve">which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z w:val="23"/>
        </w:rPr>
        <w:t xml:space="preserve">under</w:t>
      </w:r>
      <w:r>
        <w:rPr>
          <w:rFonts w:ascii="Times New Roman"/>
          <w:sz w:val="23"/>
        </w:rPr>
        <w:t xml:space="preserve">regulatory</w:t>
      </w:r>
      <w:r>
        <w:rPr>
          <w:rFonts w:ascii="Times New Roman"/>
          <w:sz w:val="23"/>
        </w:rPr>
        <w:t xml:space="preserve">control,</w:t>
      </w:r>
      <w:r>
        <w:rPr>
          <w:rFonts w:ascii="Times New Roman"/>
          <w:sz w:val="23"/>
        </w:rPr>
        <w:t xml:space="preserve">either</w:t>
      </w:r>
      <w:r>
        <w:rPr>
          <w:rFonts w:ascii="Times New Roman"/>
          <w:sz w:val="23"/>
        </w:rPr>
        <w:t xml:space="preserve">because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z w:val="23"/>
        </w:rPr>
        <w:t xml:space="preserve">has</w:t>
      </w:r>
      <w:r>
        <w:rPr>
          <w:rFonts w:ascii="Times New Roman"/>
          <w:sz w:val="23"/>
        </w:rPr>
        <w:t xml:space="preserve">never</w:t>
      </w:r>
      <w:r>
        <w:rPr>
          <w:rFonts w:ascii="Times New Roman"/>
          <w:sz w:val="23"/>
        </w:rPr>
        <w:t xml:space="preserve">been</w:t>
      </w:r>
      <w:r>
        <w:rPr>
          <w:rFonts w:ascii="Times New Roman"/>
          <w:sz w:val="23"/>
        </w:rPr>
        <w:t xml:space="preserve">under</w:t>
      </w:r>
      <w:r>
        <w:rPr>
          <w:rFonts w:ascii="Times New Roman"/>
          <w:sz w:val="23"/>
        </w:rPr>
        <w:t xml:space="preserve">regulatory</w:t>
      </w:r>
      <w:r>
        <w:rPr>
          <w:rFonts w:ascii="Times New Roman"/>
          <w:sz w:val="23"/>
        </w:rPr>
        <w:t xml:space="preserve">control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because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z w:val="23"/>
        </w:rPr>
        <w:t xml:space="preserve">has</w:t>
      </w:r>
      <w:r>
        <w:rPr>
          <w:rFonts w:ascii="Times New Roman"/>
          <w:sz w:val="23"/>
        </w:rPr>
        <w:t xml:space="preserve">been</w:t>
      </w:r>
      <w:r>
        <w:rPr>
          <w:rFonts w:ascii="Times New Roman"/>
          <w:sz w:val="23"/>
        </w:rPr>
        <w:t xml:space="preserve">abandoned,</w:t>
      </w:r>
      <w:r>
        <w:rPr>
          <w:rFonts w:ascii="Times New Roman"/>
          <w:sz w:val="23"/>
        </w:rPr>
        <w:t xml:space="preserve">lost,</w:t>
      </w:r>
      <w:r>
        <w:rPr>
          <w:rFonts w:ascii="Times New Roman"/>
          <w:sz w:val="23"/>
        </w:rPr>
        <w:t xml:space="preserve">misplaced,</w:t>
      </w:r>
      <w:r>
        <w:rPr>
          <w:rFonts w:ascii="Times New Roman"/>
          <w:sz w:val="23"/>
        </w:rPr>
        <w:t xml:space="preserve">stolen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transferred</w:t>
      </w:r>
      <w:r>
        <w:rPr>
          <w:rFonts w:ascii="Times New Roman"/>
          <w:sz w:val="23"/>
        </w:rPr>
        <w:t xml:space="preserve">without</w:t>
      </w:r>
      <w:r>
        <w:rPr>
          <w:rFonts w:ascii="Times New Roman"/>
          <w:sz w:val="25"/>
        </w:rPr>
        <w:t xml:space="preserve">proper</w:t>
      </w:r>
      <w:r>
        <w:rPr>
          <w:rFonts w:ascii="Times New Roman"/>
          <w:sz w:val="23"/>
        </w:rPr>
        <w:t xml:space="preserve">authorization;</w:t>
      </w:r>
      <w:r>
        <w:rPr>
          <w:rFonts w:ascii="Times New Roman"/>
          <w:sz w:val="23"/>
        </w:rPr>
      </w:r>
      <w:r/>
    </w:p>
    <w:p>
      <w:pPr>
        <w:ind w:left="1237" w:right="1243" w:firstLine="479"/>
        <w:jc w:val="both"/>
        <w:spacing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"physical</w:t>
      </w:r>
      <w:r>
        <w:rPr>
          <w:rFonts w:ascii="Times New Roman"/>
          <w:sz w:val="23"/>
        </w:rPr>
        <w:t xml:space="preserve">protection"</w:t>
      </w:r>
      <w:r>
        <w:rPr>
          <w:rFonts w:ascii="Times New Roman"/>
          <w:sz w:val="23"/>
        </w:rPr>
        <w:t xml:space="preserve">means</w:t>
      </w:r>
      <w:r>
        <w:rPr>
          <w:rFonts w:ascii="Times New Roman"/>
          <w:sz w:val="23"/>
        </w:rPr>
        <w:t xml:space="preserve">measures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protection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material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authorized</w:t>
      </w:r>
      <w:r>
        <w:rPr>
          <w:rFonts w:ascii="Times New Roman"/>
          <w:sz w:val="23"/>
        </w:rPr>
        <w:t xml:space="preserve">facilities,</w:t>
      </w:r>
      <w:r>
        <w:rPr>
          <w:rFonts w:ascii="Times New Roman"/>
          <w:sz w:val="23"/>
        </w:rPr>
      </w:r>
      <w:r/>
    </w:p>
    <w:p>
      <w:pPr>
        <w:numPr>
          <w:ilvl w:val="0"/>
          <w:numId w:val="136"/>
        </w:numPr>
        <w:ind w:left="1242" w:right="1256" w:hanging="1238"/>
        <w:jc w:val="left"/>
        <w:spacing w:lineRule="auto" w:line="151" w:before="71"/>
        <w:tabs>
          <w:tab w:val="left" w:pos="123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designed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prevent   unauthorized</w:t>
      </w:r>
      <w:r>
        <w:rPr>
          <w:rFonts w:ascii="Times New Roman"/>
          <w:sz w:val="23"/>
        </w:rPr>
        <w:t xml:space="preserve">access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removal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fissile</w:t>
      </w:r>
      <w:r>
        <w:rPr>
          <w:rFonts w:ascii="Times New Roman"/>
          <w:sz w:val="23"/>
        </w:rPr>
        <w:t xml:space="preserve">material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sabotage</w:t>
      </w:r>
      <w:r>
        <w:rPr>
          <w:rFonts w:ascii="Times New Roman"/>
          <w:sz w:val="23"/>
        </w:rPr>
        <w:t xml:space="preserve">with</w:t>
      </w:r>
      <w:r>
        <w:rPr>
          <w:rFonts w:ascii="Times New Roman"/>
          <w:sz w:val="23"/>
        </w:rPr>
        <w:t xml:space="preserve">regard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safeguards;</w:t>
      </w:r>
      <w:r>
        <w:rPr>
          <w:rFonts w:ascii="Times New Roman"/>
          <w:sz w:val="23"/>
        </w:rPr>
      </w:r>
      <w:r/>
    </w:p>
    <w:p>
      <w:pPr>
        <w:ind w:left="1712" w:right="0" w:firstLine="0"/>
        <w:jc w:val="left"/>
        <w:spacing w:lineRule="exact" w:line="264" w:before="123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3"/>
        </w:rPr>
        <w:t xml:space="preserve">"radiation"</w:t>
      </w:r>
      <w:r>
        <w:rPr>
          <w:rFonts w:ascii="Times New Roman"/>
          <w:sz w:val="23"/>
        </w:rPr>
        <w:t xml:space="preserve">means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include,</w:t>
      </w:r>
      <w:r>
        <w:rPr>
          <w:rFonts w:ascii="Times New Roman"/>
          <w:sz w:val="23"/>
        </w:rPr>
        <w:t xml:space="preserve">both</w:t>
      </w:r>
      <w:r>
        <w:rPr>
          <w:rFonts w:ascii="Times New Roman"/>
          <w:sz w:val="23"/>
        </w:rPr>
        <w:t xml:space="preserve">ionizing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ind w:left="1242" w:right="0" w:firstLine="0"/>
        <w:jc w:val="left"/>
        <w:spacing w:lineRule="exact" w:line="264" w:before="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no</w:t>
      </w:r>
      <w:r>
        <w:rPr>
          <w:rFonts w:ascii="Times New Roman"/>
          <w:spacing w:val="25"/>
          <w:sz w:val="23"/>
        </w:rPr>
        <w:t xml:space="preserve">n</w:t>
      </w:r>
      <w:r>
        <w:rPr>
          <w:rFonts w:ascii="Times New Roman"/>
          <w:sz w:val="23"/>
        </w:rPr>
        <w:t xml:space="preserve">.</w:t>
      </w:r>
      <w:r>
        <w:rPr>
          <w:rFonts w:ascii="Times New Roman"/>
          <w:spacing w:val="-6"/>
          <w:sz w:val="23"/>
        </w:rPr>
        <w:t xml:space="preserve">.</w:t>
      </w:r>
      <w:r>
        <w:rPr>
          <w:rFonts w:ascii="Times New Roman"/>
          <w:sz w:val="23"/>
        </w:rPr>
        <w:t xml:space="preserve">ionizing</w:t>
      </w:r>
      <w:r>
        <w:rPr>
          <w:rFonts w:ascii="Times New Roman"/>
          <w:sz w:val="23"/>
        </w:rPr>
        <w:t xml:space="preserve">radiation;</w:t>
      </w:r>
      <w:r>
        <w:rPr>
          <w:rFonts w:ascii="Times New Roman"/>
          <w:sz w:val="23"/>
        </w:rPr>
      </w:r>
      <w:r/>
    </w:p>
    <w:p>
      <w:pPr>
        <w:ind w:left="1237" w:right="1235" w:firstLine="475"/>
        <w:jc w:val="both"/>
        <w:spacing w:lineRule="auto" w:line="235"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"radiation protection"</w:t>
      </w:r>
      <w:r>
        <w:rPr>
          <w:rFonts w:ascii="Times New Roman"/>
          <w:sz w:val="23"/>
        </w:rPr>
        <w:t xml:space="preserve">means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protection</w:t>
      </w:r>
      <w:r>
        <w:rPr>
          <w:rFonts w:ascii="Times New Roman"/>
          <w:sz w:val="23"/>
        </w:rPr>
        <w:t xml:space="preserve">of people</w:t>
      </w:r>
      <w:r>
        <w:rPr>
          <w:rFonts w:ascii="Times New Roman"/>
          <w:sz w:val="23"/>
        </w:rPr>
        <w:t xml:space="preserve">from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effects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exposure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radiation,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means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achieving</w:t>
      </w:r>
      <w:r>
        <w:rPr>
          <w:rFonts w:ascii="Times New Roman"/>
          <w:sz w:val="23"/>
        </w:rPr>
        <w:t xml:space="preserve">this;</w:t>
      </w:r>
      <w:r>
        <w:rPr>
          <w:rFonts w:ascii="Times New Roman"/>
          <w:sz w:val="23"/>
        </w:rPr>
      </w:r>
      <w:r/>
    </w:p>
    <w:p>
      <w:pPr>
        <w:ind w:left="1233" w:right="1244" w:firstLine="484"/>
        <w:jc w:val="both"/>
        <w:spacing w:lineRule="auto" w:line="236" w:before="114"/>
        <w:tabs>
          <w:tab w:val="left" w:pos="620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 xml:space="preserve">"radiation</w:t>
      </w:r>
      <w:r>
        <w:rPr>
          <w:rFonts w:ascii="Times New Roman" w:hAnsi="Times New Roman"/>
          <w:sz w:val="23"/>
        </w:rPr>
        <w:t xml:space="preserve">source''</w:t>
      </w:r>
      <w:r>
        <w:rPr>
          <w:rFonts w:ascii="Times New Roman" w:hAnsi="Times New Roman"/>
          <w:sz w:val="23"/>
        </w:rPr>
        <w:t xml:space="preserve">means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z w:val="23"/>
        </w:rPr>
        <w:t xml:space="preserve">radiation</w:t>
      </w:r>
      <w:r>
        <w:rPr>
          <w:rFonts w:ascii="Times New Roman" w:hAnsi="Times New Roman"/>
          <w:sz w:val="23"/>
        </w:rPr>
        <w:t xml:space="preserve">generator,</w:t>
      </w:r>
      <w:r>
        <w:rPr>
          <w:rFonts w:ascii="Times New Roman" w:hAnsi="Times New Roman"/>
          <w:sz w:val="23"/>
        </w:rPr>
        <w:t xml:space="preserve">or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z w:val="23"/>
        </w:rPr>
        <w:t xml:space="preserve">radioactive source</w:t>
      </w:r>
      <w:r>
        <w:rPr>
          <w:rFonts w:ascii="Times New Roman" w:hAnsi="Times New Roman"/>
          <w:sz w:val="23"/>
        </w:rPr>
        <w:t xml:space="preserve">or</w:t>
      </w:r>
      <w:r>
        <w:rPr>
          <w:rFonts w:ascii="Times New Roman" w:hAnsi="Times New Roman"/>
          <w:sz w:val="23"/>
        </w:rPr>
        <w:t xml:space="preserve">other</w:t>
      </w:r>
      <w:r>
        <w:rPr>
          <w:rFonts w:ascii="Times New Roman" w:hAnsi="Times New Roman"/>
          <w:sz w:val="23"/>
        </w:rPr>
        <w:t xml:space="preserve">radioactive material</w:t>
      </w:r>
      <w:r>
        <w:rPr>
          <w:rFonts w:ascii="Times New Roman" w:hAnsi="Times New Roman"/>
          <w:sz w:val="23"/>
        </w:rPr>
        <w:t xml:space="preserve">outside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nuclear</w:t>
      </w:r>
      <w:r>
        <w:rPr>
          <w:rFonts w:ascii="Times New Roman" w:hAnsi="Times New Roman"/>
          <w:sz w:val="23"/>
        </w:rPr>
        <w:t xml:space="preserve">fuel</w:t>
      </w:r>
      <w:r>
        <w:rPr>
          <w:rFonts w:ascii="Times New Roman" w:hAnsi="Times New Roman"/>
          <w:sz w:val="23"/>
        </w:rPr>
        <w:t xml:space="preserve">cycles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z w:val="23"/>
        </w:rPr>
        <w:t xml:space="preserve">research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z w:val="23"/>
        </w:rPr>
        <w:t xml:space="preserve">power</w:t>
      </w:r>
      <w:r>
        <w:rPr>
          <w:rFonts w:ascii="Times New Roman" w:hAnsi="Times New Roman"/>
          <w:sz w:val="23"/>
        </w:rPr>
        <w:t xml:space="preserve">reactors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z w:val="23"/>
        </w:rPr>
        <w:t xml:space="preserve">includes</w:t>
      </w:r>
      <w:r>
        <w:rPr>
          <w:rFonts w:ascii="Times New Roman" w:hAnsi="Times New Roman"/>
          <w:sz w:val="23"/>
        </w:rPr>
        <w:t xml:space="preserve">naturally</w:t>
      </w:r>
      <w:r>
        <w:rPr>
          <w:rFonts w:ascii="Times New Roman" w:hAnsi="Times New Roman"/>
          <w:sz w:val="23"/>
        </w:rPr>
        <w:t xml:space="preserve">occumng</w:t>
      </w:r>
      <w:r>
        <w:rPr>
          <w:rFonts w:ascii="Times New Roman" w:hAnsi="Times New Roman"/>
          <w:sz w:val="23"/>
        </w:rPr>
        <w:t xml:space="preserve">radiation sources,</w:t>
      </w:r>
      <w:r>
        <w:rPr>
          <w:rFonts w:ascii="Times New Roman" w:hAnsi="Times New Roman"/>
          <w:sz w:val="23"/>
        </w:rPr>
        <w:t xml:space="preserve">orphan</w:t>
      </w:r>
      <w:r>
        <w:rPr>
          <w:rFonts w:ascii="Times New Roman" w:hAnsi="Times New Roman"/>
          <w:sz w:val="23"/>
        </w:rPr>
        <w:t xml:space="preserve">sources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z w:val="23"/>
        </w:rPr>
        <w:t xml:space="preserve">radioactive</w:t>
      </w:r>
      <w:r>
        <w:rPr>
          <w:rFonts w:ascii="Times New Roman" w:hAnsi="Times New Roman"/>
          <w:sz w:val="23"/>
        </w:rPr>
        <w:t xml:space="preserve">material</w:t>
      </w:r>
      <w:r>
        <w:rPr>
          <w:rFonts w:ascii="Times New Roman" w:hAnsi="Times New Roman"/>
          <w:sz w:val="23"/>
        </w:rPr>
        <w:t xml:space="preserve">exempt</w:t>
      </w:r>
      <w:r>
        <w:rPr>
          <w:rFonts w:ascii="Times New Roman" w:hAnsi="Times New Roman"/>
          <w:sz w:val="23"/>
        </w:rPr>
        <w:t xml:space="preserve">from</w:t>
      </w:r>
      <w:r>
        <w:rPr>
          <w:rFonts w:ascii="Times New Roman" w:hAnsi="Times New Roman"/>
          <w:sz w:val="23"/>
        </w:rPr>
        <w:t xml:space="preserve">regulatory</w:t>
      </w:r>
      <w:r>
        <w:rPr>
          <w:rFonts w:ascii="Times New Roman" w:hAnsi="Times New Roman"/>
          <w:sz w:val="23"/>
        </w:rPr>
        <w:t xml:space="preserve">control;</w:t>
        <w:tab/>
        <w:t xml:space="preserve">·</w:t>
      </w:r>
      <w:r/>
    </w:p>
    <w:p>
      <w:pPr>
        <w:ind w:left="1237" w:right="1237" w:firstLine="479"/>
        <w:jc w:val="both"/>
        <w:spacing w:lineRule="auto" w:line="236" w:before="123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sz w:val="23"/>
          <w:szCs w:val="23"/>
        </w:rPr>
        <w:t xml:space="preserve">"radioactive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material''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means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material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designated</w:t>
      </w:r>
      <w:r>
        <w:rPr>
          <w:rFonts w:ascii="Times New Roman" w:hAnsi="Times New Roman" w:cs="Times New Roman" w:eastAsia="Times New Roman"/>
          <w:spacing w:val="28"/>
          <w:sz w:val="23"/>
          <w:szCs w:val="23"/>
        </w:rPr>
        <w:t xml:space="preserve">•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as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such</w:t>
      </w:r>
      <w:r>
        <w:rPr>
          <w:rFonts w:ascii="Arial" w:hAnsi="Arial" w:cs="Arial" w:eastAsia="Arial"/>
          <w:sz w:val="22"/>
          <w:szCs w:val="22"/>
        </w:rPr>
        <w:t xml:space="preserve">by</w:t>
      </w:r>
      <w:r>
        <w:rPr>
          <w:rFonts w:ascii="Arial" w:hAnsi="Arial" w:cs="Arial" w:eastAsia="Arial"/>
          <w:sz w:val="23"/>
          <w:szCs w:val="23"/>
        </w:rPr>
        <w:t xml:space="preserve">the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Commission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and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subject</w:t>
      </w:r>
      <w:r>
        <w:rPr>
          <w:rFonts w:ascii="Times New Roman" w:hAnsi="Times New Roman" w:cs="Times New Roman" w:eastAsia="Times New Roman"/>
          <w:spacing w:val="1"/>
          <w:sz w:val="23"/>
          <w:szCs w:val="23"/>
        </w:rPr>
        <w:t xml:space="preserve">to·regulatory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control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because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of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its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radioactive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nature;</w:t>
      </w: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ind w:left="1237" w:right="1256" w:firstLine="479"/>
        <w:jc w:val="both"/>
        <w:spacing w:lineRule="auto" w:line="238" w:before="11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4"/>
        </w:rPr>
        <w:t xml:space="preserve">"radioactive</w:t>
      </w:r>
      <w:r>
        <w:rPr>
          <w:rFonts w:ascii="Times New Roman"/>
          <w:sz w:val="23"/>
        </w:rPr>
        <w:t xml:space="preserve">waste"</w:t>
      </w:r>
      <w:r>
        <w:rPr>
          <w:rFonts w:ascii="Times New Roman"/>
          <w:sz w:val="23"/>
        </w:rPr>
        <w:t xml:space="preserve">means  material,</w:t>
      </w:r>
      <w:r>
        <w:rPr>
          <w:rFonts w:ascii="Times New Roman"/>
          <w:sz w:val="23"/>
        </w:rPr>
        <w:t xml:space="preserve">in whatever</w:t>
      </w:r>
      <w:r>
        <w:rPr>
          <w:rFonts w:ascii="Times New Roman"/>
          <w:sz w:val="23"/>
        </w:rPr>
        <w:t xml:space="preserve">physical</w:t>
      </w:r>
      <w:r>
        <w:rPr>
          <w:rFonts w:ascii="Times New Roman"/>
          <w:sz w:val="23"/>
        </w:rPr>
        <w:t xml:space="preserve">form,</w:t>
      </w:r>
      <w:r>
        <w:rPr>
          <w:rFonts w:ascii="Times New Roman"/>
          <w:sz w:val="23"/>
        </w:rPr>
        <w:t xml:space="preserve">remaining</w:t>
      </w:r>
      <w:r>
        <w:rPr>
          <w:rFonts w:ascii="Times New Roman"/>
          <w:sz w:val="23"/>
        </w:rPr>
        <w:t xml:space="preserve">from</w:t>
      </w:r>
      <w:r>
        <w:rPr>
          <w:rFonts w:ascii="Times New Roman"/>
          <w:sz w:val="23"/>
        </w:rPr>
        <w:t xml:space="preserve">activities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interventions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which</w:t>
      </w:r>
      <w:r>
        <w:rPr>
          <w:rFonts w:ascii="Times New Roman"/>
          <w:sz w:val="23"/>
        </w:rPr>
        <w:t xml:space="preserve">no</w:t>
      </w:r>
      <w:r>
        <w:rPr>
          <w:rFonts w:ascii="Times New Roman"/>
          <w:sz w:val="23"/>
        </w:rPr>
        <w:t xml:space="preserve">further</w:t>
      </w:r>
      <w:r>
        <w:rPr>
          <w:rFonts w:ascii="Times New Roman"/>
          <w:sz w:val="23"/>
        </w:rPr>
        <w:t xml:space="preserve">use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foreseen</w:t>
      </w:r>
      <w:r>
        <w:rPr>
          <w:rFonts w:ascii="Times New Roman"/>
          <w:sz w:val="23"/>
        </w:rPr>
        <w:t xml:space="preserve">-</w:t>
      </w:r>
      <w:r>
        <w:rPr>
          <w:rFonts w:ascii="Times New Roman"/>
          <w:sz w:val="23"/>
        </w:rPr>
      </w:r>
      <w:r/>
    </w:p>
    <w:p>
      <w:pPr>
        <w:jc w:val="both"/>
        <w:spacing w:lineRule="auto" w:line="238" w:after="0"/>
        <w:rPr>
          <w:rFonts w:ascii="Times New Roman" w:hAnsi="Times New Roman" w:cs="Times New Roman" w:eastAsia="Times New Roman"/>
          <w:sz w:val="23"/>
          <w:szCs w:val="23"/>
        </w:rPr>
        <w:sectPr>
          <w:footnotePr/>
          <w:type w:val="nextPage"/>
          <w:pgSz w:w="8800" w:h="14160" w:orient="portrait"/>
          <w:pgMar w:top="860" w:right="560" w:bottom="280" w:left="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ind w:left="104" w:right="0" w:firstLine="0"/>
        <w:jc w:val="left"/>
        <w:spacing w:before="68"/>
        <w:tabs>
          <w:tab w:val="left" w:pos="2302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20"/>
        </w:rPr>
        <w:t xml:space="preserve">950</w:t>
        <w:tab/>
      </w:r>
      <w:r>
        <w:rPr>
          <w:rFonts w:ascii="Times New Roman"/>
          <w:i/>
          <w:position w:val="1"/>
          <w:sz w:val="19"/>
        </w:rPr>
        <w:t xml:space="preserve">The Nuclear</w:t>
      </w:r>
      <w:r>
        <w:rPr>
          <w:rFonts w:ascii="Times New Roman"/>
          <w:i/>
          <w:position w:val="1"/>
          <w:sz w:val="19"/>
        </w:rPr>
        <w:t xml:space="preserve">Regulatory</w:t>
      </w:r>
      <w:r>
        <w:rPr>
          <w:rFonts w:ascii="Times New Roman"/>
          <w:i/>
          <w:position w:val="1"/>
          <w:sz w:val="19"/>
        </w:rPr>
        <w:t xml:space="preserve">Bill</w:t>
      </w:r>
      <w:r>
        <w:rPr>
          <w:rFonts w:ascii="Times New Roman"/>
          <w:i/>
          <w:position w:val="1"/>
          <w:sz w:val="19"/>
        </w:rPr>
        <w:t xml:space="preserve">,</w:t>
      </w:r>
      <w:r>
        <w:rPr>
          <w:rFonts w:ascii="Times New Roman"/>
          <w:i/>
          <w:position w:val="1"/>
          <w:sz w:val="19"/>
        </w:rPr>
        <w:t xml:space="preserve">2018</w:t>
      </w:r>
      <w:r>
        <w:rPr>
          <w:rFonts w:ascii="Times New Roman"/>
          <w:sz w:val="19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i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z w:val="21"/>
          <w:szCs w:val="21"/>
        </w:rPr>
      </w:r>
      <w:r/>
    </w:p>
    <w:p>
      <w:pPr>
        <w:pStyle w:val="660"/>
        <w:numPr>
          <w:ilvl w:val="0"/>
          <w:numId w:val="5"/>
        </w:numPr>
        <w:ind w:left="1064" w:right="0" w:hanging="379"/>
        <w:jc w:val="left"/>
        <w:spacing w:lineRule="auto" w:line="240" w:after="0" w:before="0"/>
        <w:tabs>
          <w:tab w:val="left" w:pos="1046" w:leader="none"/>
        </w:tabs>
      </w:pPr>
      <w:r>
        <w:t xml:space="preserve">that</w:t>
      </w:r>
      <w:r>
        <w:t xml:space="preserve">contains</w:t>
      </w:r>
      <w:r>
        <w:t xml:space="preserve">or</w:t>
      </w:r>
      <w:r>
        <w:t xml:space="preserve">is</w:t>
      </w:r>
      <w:r>
        <w:t xml:space="preserve">contaminated</w:t>
      </w:r>
      <w:r>
        <w:t xml:space="preserve">with</w:t>
      </w:r>
      <w:r>
        <w:t xml:space="preserve">radioacti</w:t>
      </w:r>
      <w:r>
        <w:t xml:space="preserve">ve</w:t>
      </w:r>
      <w:r/>
      <w:r/>
    </w:p>
    <w:p>
      <w:pPr>
        <w:pStyle w:val="660"/>
        <w:ind w:left="1050" w:right="1291" w:hanging="116"/>
        <w:jc w:val="both"/>
        <w:spacing w:lineRule="auto" w:line="248" w:before="6"/>
      </w:pPr>
      <w:r>
        <w:t xml:space="preserve">.</w:t>
      </w:r>
      <w:r>
        <w:t xml:space="preserve">substances</w:t>
      </w:r>
      <w:r>
        <w:t xml:space="preserve">and  has</w:t>
      </w:r>
      <w:r>
        <w:t xml:space="preserve">an  activity</w:t>
      </w:r>
      <w:r>
        <w:t xml:space="preserve">or</w:t>
      </w:r>
      <w:r>
        <w:rPr>
          <w:spacing w:val="2"/>
        </w:rPr>
        <w:t xml:space="preserve">activity</w:t>
      </w:r>
      <w:r>
        <w:t xml:space="preserve">concentration</w:t>
      </w:r>
      <w:r>
        <w:t xml:space="preserve">higher</w:t>
      </w:r>
      <w:r>
        <w:t xml:space="preserve">tµan</w:t>
      </w:r>
      <w:r>
        <w:t xml:space="preserve">the</w:t>
      </w:r>
      <w:r>
        <w:t xml:space="preserve">level</w:t>
      </w:r>
      <w:r>
        <w:t xml:space="preserve">set</w:t>
      </w:r>
      <w:r>
        <w:t xml:space="preserve">for</w:t>
      </w:r>
      <w:r>
        <w:t xml:space="preserve">Clearance</w:t>
      </w:r>
      <w:r>
        <w:t xml:space="preserve">from</w:t>
      </w:r>
      <w:r>
        <w:t xml:space="preserve">regulatory</w:t>
      </w:r>
      <w:r>
        <w:t xml:space="preserve">requi</w:t>
      </w:r>
      <w:r>
        <w:t xml:space="preserve">rements;</w:t>
      </w:r>
      <w:r>
        <w:t xml:space="preserve">and</w:t>
      </w:r>
      <w:r/>
      <w:r/>
    </w:p>
    <w:p>
      <w:pPr>
        <w:pStyle w:val="660"/>
        <w:numPr>
          <w:ilvl w:val="0"/>
          <w:numId w:val="5"/>
        </w:numPr>
        <w:ind w:left="1064" w:right="1299" w:hanging="360"/>
        <w:jc w:val="left"/>
        <w:spacing w:lineRule="auto" w:line="250" w:after="0" w:before="113"/>
        <w:tabs>
          <w:tab w:val="left" w:pos="1055" w:leader="none"/>
          <w:tab w:val="left" w:pos="2153" w:leader="none"/>
          <w:tab w:val="left" w:pos="2571" w:leader="none"/>
          <w:tab w:val="left" w:pos="3386" w:leader="none"/>
          <w:tab w:val="left" w:pos="3780" w:leader="none"/>
          <w:tab w:val="left" w:pos="4303" w:leader="none"/>
          <w:tab w:val="left" w:pos="5402" w:leader="none"/>
        </w:tabs>
      </w:pPr>
      <w:r>
        <w:t xml:space="preserve">e</w:t>
      </w:r>
      <w:r>
        <w:rPr>
          <w:spacing w:val="15"/>
        </w:rPr>
        <w:t xml:space="preserve">x</w:t>
      </w:r>
      <w:r>
        <w:t xml:space="preserve">posure</w:t>
        <w:tab/>
        <w:t xml:space="preserve">to</w:t>
        <w:tab/>
        <w:t xml:space="preserve">which</w:t>
        <w:tab/>
      </w:r>
      <w:r>
        <w:t xml:space="preserve">1s</w:t>
        <w:tab/>
      </w:r>
      <w:r>
        <w:t xml:space="preserve">not</w:t>
        <w:tab/>
      </w:r>
      <w:r>
        <w:t xml:space="preserve">exduded</w:t>
        <w:tab/>
      </w:r>
      <w:r>
        <w:t xml:space="preserve">under</w:t>
      </w:r>
      <w:r>
        <w:t xml:space="preserve">applicable</w:t>
      </w:r>
      <w:r>
        <w:t xml:space="preserve">regulations;</w:t>
      </w:r>
      <w:r/>
      <w:r/>
    </w:p>
    <w:p>
      <w:pPr>
        <w:pStyle w:val="660"/>
        <w:ind w:left="219" w:right="1278" w:firstLine="479"/>
        <w:jc w:val="both"/>
        <w:spacing w:lineRule="auto" w:line="248" w:before="115"/>
      </w:pPr>
      <w:r>
        <w:t xml:space="preserve">"rad</w:t>
      </w:r>
      <w:r>
        <w:rPr>
          <w:spacing w:val="1"/>
        </w:rPr>
        <w:t xml:space="preserve">ioactive</w:t>
      </w:r>
      <w:r>
        <w:t xml:space="preserve">waste</w:t>
      </w:r>
      <w:r>
        <w:t xml:space="preserve">management"</w:t>
      </w:r>
      <w:r>
        <w:t xml:space="preserve">means</w:t>
      </w:r>
      <w:r>
        <w:t xml:space="preserve">all</w:t>
      </w:r>
      <w:r>
        <w:t xml:space="preserve">activities,</w:t>
      </w:r>
      <w:r>
        <w:t xml:space="preserve">including</w:t>
      </w:r>
      <w:r>
        <w:t xml:space="preserve">decommissioning</w:t>
      </w:r>
      <w:r>
        <w:rPr>
          <w:spacing w:val="2"/>
        </w:rPr>
        <w:t xml:space="preserve">activities</w:t>
      </w:r>
      <w:r>
        <w:t xml:space="preserve">that</w:t>
      </w:r>
      <w:r>
        <w:t xml:space="preserve">relate</w:t>
      </w:r>
      <w:r>
        <w:t xml:space="preserve">to</w:t>
      </w:r>
      <w:r>
        <w:t xml:space="preserve">the</w:t>
      </w:r>
      <w:r>
        <w:t xml:space="preserve">handling,</w:t>
      </w:r>
      <w:r>
        <w:t xml:space="preserve">pre-treatment,</w:t>
      </w:r>
      <w:r>
        <w:t xml:space="preserve">treatment</w:t>
      </w:r>
      <w:r>
        <w:t xml:space="preserve">,</w:t>
      </w:r>
      <w:r>
        <w:t xml:space="preserve">conditioning,</w:t>
      </w:r>
      <w:r>
        <w:t xml:space="preserve">storage,</w:t>
      </w:r>
      <w:r>
        <w:t xml:space="preserve">or</w:t>
      </w:r>
      <w:r>
        <w:rPr>
          <w:spacing w:val="27"/>
        </w:rPr>
        <w:t xml:space="preserve">d</w:t>
      </w:r>
      <w:r>
        <w:t xml:space="preserve">isposal</w:t>
      </w:r>
      <w:r>
        <w:t xml:space="preserve">of</w:t>
      </w:r>
      <w:r>
        <w:t xml:space="preserve">radioacti</w:t>
      </w:r>
      <w:r>
        <w:t xml:space="preserve">ve</w:t>
      </w:r>
      <w:r>
        <w:t xml:space="preserve">waste,</w:t>
      </w:r>
      <w:r>
        <w:t xml:space="preserve">excluding</w:t>
      </w:r>
      <w:r>
        <w:t xml:space="preserve">off-site</w:t>
      </w:r>
      <w:r>
        <w:t xml:space="preserve">transportation</w:t>
      </w:r>
      <w:r>
        <w:t xml:space="preserve">and</w:t>
      </w:r>
      <w:r>
        <w:t xml:space="preserve">may</w:t>
      </w:r>
      <w:r>
        <w:t xml:space="preserve">invol</w:t>
      </w:r>
      <w:r>
        <w:t xml:space="preserve">ve</w:t>
      </w:r>
      <w:r>
        <w:t xml:space="preserve">di</w:t>
      </w:r>
      <w:r>
        <w:t xml:space="preserve">scharges;</w:t>
      </w:r>
      <w:r/>
      <w:r/>
    </w:p>
    <w:p>
      <w:pPr>
        <w:pStyle w:val="660"/>
        <w:ind w:left="219" w:right="1276" w:firstLine="484"/>
        <w:jc w:val="both"/>
        <w:spacing w:lineRule="auto" w:line="245" w:before="118"/>
      </w:pPr>
      <w:r>
        <w:t xml:space="preserve">"radioact</w:t>
      </w:r>
      <w:r>
        <w:rPr>
          <w:spacing w:val="26"/>
        </w:rPr>
        <w:t xml:space="preserve">i</w:t>
      </w:r>
      <w:r>
        <w:t xml:space="preserve">ve</w:t>
      </w:r>
      <w:r>
        <w:t xml:space="preserve">waste</w:t>
      </w:r>
      <w:r>
        <w:t xml:space="preserve">managemen_t</w:t>
      </w:r>
      <w:r>
        <w:t xml:space="preserve">faci</w:t>
      </w:r>
      <w:r>
        <w:t xml:space="preserve">lity"</w:t>
      </w:r>
      <w:r>
        <w:t xml:space="preserve">means</w:t>
      </w:r>
      <w:r>
        <w:t xml:space="preserve">a</w:t>
      </w:r>
      <w:r>
        <w:t xml:space="preserve">facility</w:t>
      </w:r>
      <w:r>
        <w:t xml:space="preserve">and</w:t>
      </w:r>
      <w:r>
        <w:t xml:space="preserve">its</w:t>
      </w:r>
      <w:r>
        <w:t xml:space="preserve">associated</w:t>
      </w:r>
      <w:r>
        <w:t xml:space="preserve">land</w:t>
      </w:r>
      <w:r>
        <w:t xml:space="preserve">,</w:t>
      </w:r>
      <w:r>
        <w:t xml:space="preserve">buildings</w:t>
      </w:r>
      <w:r>
        <w:t xml:space="preserve">and</w:t>
      </w:r>
      <w:r>
        <w:rPr>
          <w:spacing w:val="2"/>
        </w:rPr>
        <w:t xml:space="preserve">equipment</w:t>
      </w:r>
      <w:r>
        <w:rPr>
          <w:spacing w:val="14"/>
        </w:rPr>
        <w:t xml:space="preserve">i</w:t>
      </w:r>
      <w:r>
        <w:rPr>
          <w:spacing w:val="11"/>
        </w:rPr>
        <w:t xml:space="preserve">n</w:t>
      </w:r>
      <w:r>
        <w:t xml:space="preserve">which</w:t>
      </w:r>
      <w:r>
        <w:t xml:space="preserve">radioactive</w:t>
      </w:r>
      <w:r>
        <w:t xml:space="preserve">waste</w:t>
      </w:r>
      <w:r>
        <w:t xml:space="preserve">is</w:t>
      </w:r>
      <w:r>
        <w:t xml:space="preserve">managed;</w:t>
      </w:r>
      <w:r/>
      <w:r/>
    </w:p>
    <w:p>
      <w:pPr>
        <w:pStyle w:val="660"/>
        <w:ind w:left="229" w:right="1270" w:firstLine="470"/>
        <w:jc w:val="both"/>
        <w:spacing w:lineRule="auto" w:line="246" w:before="115"/>
      </w:pPr>
      <w:r>
        <w:t xml:space="preserve">"research</w:t>
      </w:r>
      <w:r>
        <w:t xml:space="preserve">reactor"</w:t>
      </w:r>
      <w:r>
        <w:t xml:space="preserve">means</w:t>
      </w:r>
      <w:r>
        <w:t xml:space="preserve">a</w:t>
      </w:r>
      <w:r>
        <w:rPr>
          <w:spacing w:val="28"/>
        </w:rPr>
        <w:t xml:space="preserve">n</w:t>
      </w:r>
      <w:r>
        <w:t xml:space="preserve">uclear</w:t>
      </w:r>
      <w:r>
        <w:t xml:space="preserve">reactor</w:t>
      </w:r>
      <w:r>
        <w:t xml:space="preserve">used</w:t>
      </w:r>
      <w:r>
        <w:t xml:space="preserve">mainly</w:t>
      </w:r>
      <w:r>
        <w:t xml:space="preserve">for</w:t>
      </w:r>
      <w:r>
        <w:t xml:space="preserve">generation</w:t>
      </w:r>
      <w:r>
        <w:t xml:space="preserve">and</w:t>
      </w:r>
      <w:r>
        <w:t xml:space="preserve">utilization</w:t>
      </w:r>
      <w:r>
        <w:t xml:space="preserve">of</w:t>
      </w:r>
      <w:r>
        <w:t xml:space="preserve">neutron</w:t>
      </w:r>
      <w:r>
        <w:t xml:space="preserve">flux</w:t>
      </w:r>
      <w:r>
        <w:t xml:space="preserve">and</w:t>
      </w:r>
      <w:r>
        <w:t xml:space="preserve">ionizing</w:t>
      </w:r>
      <w:r>
        <w:t xml:space="preserve">radiation</w:t>
      </w:r>
      <w:r>
        <w:t xml:space="preserve">for</w:t>
      </w:r>
      <w:r>
        <w:t xml:space="preserve">research</w:t>
      </w:r>
      <w:r>
        <w:t xml:space="preserve">and</w:t>
      </w:r>
      <w:r>
        <w:t xml:space="preserve">other</w:t>
      </w:r>
      <w:r>
        <w:t xml:space="preserve">purposes,</w:t>
      </w:r>
      <w:r>
        <w:t xml:space="preserve">includi</w:t>
      </w:r>
      <w:r>
        <w:t xml:space="preserve">ng</w:t>
      </w:r>
      <w:r>
        <w:rPr>
          <w:spacing w:val="1"/>
        </w:rPr>
        <w:t xml:space="preserve">experimental</w:t>
      </w:r>
      <w:r>
        <w:t xml:space="preserve">facilities</w:t>
      </w:r>
      <w:r>
        <w:t xml:space="preserve">associated</w:t>
      </w:r>
      <w:r>
        <w:t xml:space="preserve">with</w:t>
      </w:r>
      <w:r>
        <w:t xml:space="preserve">the</w:t>
      </w:r>
      <w:r>
        <w:t xml:space="preserve">reactor</w:t>
      </w:r>
      <w:r>
        <w:t xml:space="preserve">and</w:t>
      </w:r>
      <w:r>
        <w:t xml:space="preserve">storage,</w:t>
      </w:r>
      <w:r>
        <w:t xml:space="preserve">handling</w:t>
      </w:r>
      <w:r>
        <w:t xml:space="preserve">and</w:t>
      </w:r>
      <w:r>
        <w:t xml:space="preserve">treatment</w:t>
      </w:r>
      <w:r>
        <w:t xml:space="preserve">facilities</w:t>
      </w:r>
      <w:r>
        <w:t xml:space="preserve">for</w:t>
      </w:r>
      <w:r>
        <w:t xml:space="preserve">radioacti</w:t>
      </w:r>
      <w:r>
        <w:t xml:space="preserve">ve</w:t>
      </w:r>
      <w:r>
        <w:t xml:space="preserve">materials</w:t>
      </w:r>
      <w:r>
        <w:t xml:space="preserve">on</w:t>
      </w:r>
      <w:r>
        <w:t xml:space="preserve">the</w:t>
      </w:r>
      <w:r>
        <w:t xml:space="preserve">same</w:t>
      </w:r>
      <w:r>
        <w:t xml:space="preserve">site</w:t>
      </w:r>
      <w:r>
        <w:t xml:space="preserve">that</w:t>
      </w:r>
      <w:r>
        <w:t xml:space="preserve">are</w:t>
      </w:r>
      <w:r>
        <w:rPr>
          <w:spacing w:val="2"/>
        </w:rPr>
        <w:t xml:space="preserve">directly</w:t>
      </w:r>
      <w:r>
        <w:t xml:space="preserve">related</w:t>
      </w:r>
      <w:r>
        <w:t xml:space="preserve">to</w:t>
      </w:r>
      <w:r>
        <w:t xml:space="preserve">safe</w:t>
      </w:r>
      <w:r>
        <w:t xml:space="preserve">operation</w:t>
      </w:r>
      <w:r>
        <w:t xml:space="preserve">of</w:t>
      </w:r>
      <w:r>
        <w:t xml:space="preserve">the</w:t>
      </w:r>
      <w:r>
        <w:t xml:space="preserve">research</w:t>
      </w:r>
      <w:r>
        <w:t xml:space="preserve">reactor;</w:t>
      </w:r>
      <w:r/>
      <w:r/>
    </w:p>
    <w:p>
      <w:pPr>
        <w:pStyle w:val="660"/>
        <w:ind w:left="229" w:right="1269" w:firstLine="479"/>
        <w:jc w:val="both"/>
        <w:spacing w:lineRule="auto" w:line="245" w:before="124"/>
      </w:pPr>
      <w:r>
        <w:t xml:space="preserve">"sabotage"</w:t>
      </w:r>
      <w:r>
        <w:t xml:space="preserve">means</w:t>
      </w:r>
      <w:r>
        <w:t xml:space="preserve">any</w:t>
      </w:r>
      <w:r>
        <w:t xml:space="preserve">de</w:t>
      </w:r>
      <w:r>
        <w:rPr>
          <w:spacing w:val="24"/>
        </w:rPr>
        <w:t xml:space="preserve">l</w:t>
      </w:r>
      <w:r>
        <w:t xml:space="preserve">iberate  act</w:t>
      </w:r>
      <w:r>
        <w:t xml:space="preserve">directed</w:t>
      </w:r>
      <w:r>
        <w:t xml:space="preserve">against</w:t>
      </w:r>
      <w:r>
        <w:t xml:space="preserve">a</w:t>
      </w:r>
      <w:r>
        <w:t xml:space="preserve">nuclear</w:t>
      </w:r>
      <w:r>
        <w:t xml:space="preserve">facility</w:t>
      </w:r>
      <w:r>
        <w:t xml:space="preserve">or</w:t>
      </w:r>
      <w:r>
        <w:t xml:space="preserve">nuclear</w:t>
      </w:r>
      <w:r>
        <w:t xml:space="preserve">material</w:t>
      </w:r>
      <w:r>
        <w:t xml:space="preserve">in</w:t>
      </w:r>
      <w:r>
        <w:t xml:space="preserve">use,</w:t>
      </w:r>
      <w:r>
        <w:t xml:space="preserve">storage</w:t>
      </w:r>
      <w:r>
        <w:t xml:space="preserve">or</w:t>
      </w:r>
      <w:r>
        <w:t xml:space="preserve">transport which</w:t>
      </w:r>
      <w:r>
        <w:t xml:space="preserve">could</w:t>
      </w:r>
      <w:r>
        <w:t xml:space="preserve">directly</w:t>
      </w:r>
      <w:r>
        <w:t xml:space="preserve">or</w:t>
      </w:r>
      <w:r>
        <w:t xml:space="preserve">indirectly</w:t>
      </w:r>
      <w:r>
        <w:t xml:space="preserve">endanger</w:t>
      </w:r>
      <w:r>
        <w:t xml:space="preserve">the</w:t>
      </w:r>
      <w:r>
        <w:t xml:space="preserve">health</w:t>
      </w:r>
      <w:r>
        <w:t xml:space="preserve">and</w:t>
      </w:r>
      <w:r>
        <w:t xml:space="preserve">safety</w:t>
      </w:r>
      <w:r>
        <w:t xml:space="preserve">of</w:t>
      </w:r>
      <w:r>
        <w:t xml:space="preserve">W('.')rkers,</w:t>
      </w:r>
      <w:r>
        <w:t xml:space="preserve">the</w:t>
      </w:r>
      <w:r>
        <w:t xml:space="preserve">public</w:t>
      </w:r>
      <w:r>
        <w:t xml:space="preserve">or</w:t>
      </w:r>
      <w:r>
        <w:t xml:space="preserve">the</w:t>
      </w:r>
      <w:r>
        <w:t xml:space="preserve">environment</w:t>
      </w:r>
      <w:r>
        <w:t xml:space="preserve">by</w:t>
      </w:r>
      <w:r>
        <w:t xml:space="preserve">exposure</w:t>
      </w:r>
      <w:r>
        <w:t xml:space="preserve">to</w:t>
      </w:r>
      <w:r>
        <w:t xml:space="preserve">radiation</w:t>
      </w:r>
      <w:r>
        <w:t xml:space="preserve">or</w:t>
      </w:r>
      <w:r>
        <w:t xml:space="preserve">release</w:t>
      </w:r>
      <w:r>
        <w:t xml:space="preserve">of</w:t>
      </w:r>
      <w:r>
        <w:t xml:space="preserve">radioacti</w:t>
      </w:r>
      <w:r>
        <w:t xml:space="preserve">ve</w:t>
      </w:r>
      <w:r>
        <w:t xml:space="preserve">substances;</w:t>
      </w:r>
      <w:r/>
      <w:r/>
    </w:p>
    <w:p>
      <w:pPr>
        <w:pStyle w:val="660"/>
        <w:ind w:left="234" w:right="1273" w:firstLine="475"/>
        <w:jc w:val="both"/>
        <w:spacing w:lineRule="auto" w:line="244" w:before="126"/>
      </w:pPr>
      <w:r>
        <w:t xml:space="preserve">"safeguards</w:t>
      </w:r>
      <w:r>
        <w:t xml:space="preserve">Agreement"</w:t>
      </w:r>
      <w:r>
        <w:t xml:space="preserve">means</w:t>
      </w:r>
      <w:r>
        <w:t xml:space="preserve">an</w:t>
      </w:r>
      <w:r>
        <w:t xml:space="preserve">agreement</w:t>
      </w:r>
      <w:r>
        <w:t xml:space="preserve">between</w:t>
      </w:r>
      <w:r>
        <w:t xml:space="preserve">Kenya</w:t>
      </w:r>
      <w:r>
        <w:t xml:space="preserve">and</w:t>
      </w:r>
      <w:r>
        <w:t xml:space="preserve">the</w:t>
      </w:r>
      <w:r>
        <w:t xml:space="preserve">International</w:t>
      </w:r>
      <w:r>
        <w:t xml:space="preserve">Atomic</w:t>
      </w:r>
      <w:r>
        <w:t xml:space="preserve">Energy</w:t>
      </w:r>
      <w:r>
        <w:t xml:space="preserve">Agency</w:t>
      </w:r>
      <w:r>
        <w:t xml:space="preserve">for</w:t>
      </w:r>
      <w:r>
        <w:t xml:space="preserve">the</w:t>
      </w:r>
      <w:r>
        <w:t xml:space="preserve">application</w:t>
      </w:r>
      <w:r>
        <w:t xml:space="preserve">of</w:t>
      </w:r>
      <w:r>
        <w:t xml:space="preserve">Safeguards</w:t>
      </w:r>
      <w:r>
        <w:t xml:space="preserve">in</w:t>
      </w:r>
      <w:r>
        <w:t xml:space="preserve">connection</w:t>
      </w:r>
      <w:r>
        <w:t xml:space="preserve">with</w:t>
      </w:r>
      <w:r>
        <w:t xml:space="preserve">the</w:t>
      </w:r>
      <w:r>
        <w:t xml:space="preserve">Treaty</w:t>
      </w:r>
      <w:r>
        <w:t xml:space="preserve">on</w:t>
      </w:r>
      <w:r>
        <w:t xml:space="preserve">the</w:t>
      </w:r>
      <w:r>
        <w:t xml:space="preserve">Non-Proliferation</w:t>
      </w:r>
      <w:r>
        <w:t xml:space="preserve">of</w:t>
      </w:r>
      <w:r>
        <w:t xml:space="preserve">Nuclear</w:t>
      </w:r>
      <w:r>
        <w:t xml:space="preserve">Weapons</w:t>
      </w:r>
      <w:r>
        <w:t xml:space="preserve">and</w:t>
      </w:r>
      <w:r>
        <w:t xml:space="preserve">the</w:t>
      </w:r>
      <w:r>
        <w:t xml:space="preserve">Additional</w:t>
      </w:r>
      <w:r>
        <w:t xml:space="preserve">Protocol</w:t>
      </w:r>
      <w:r>
        <w:t xml:space="preserve">as</w:t>
      </w:r>
      <w:r>
        <w:t xml:space="preserve">entered</w:t>
      </w:r>
      <w:r>
        <w:rPr>
          <w:spacing w:val="8"/>
        </w:rPr>
        <w:t xml:space="preserve">i</w:t>
      </w:r>
      <w:r>
        <w:rPr>
          <w:spacing w:val="5"/>
        </w:rPr>
        <w:t xml:space="preserve">nto</w:t>
      </w:r>
      <w:r>
        <w:t xml:space="preserve">force</w:t>
      </w:r>
      <w:r>
        <w:t xml:space="preserve">on</w:t>
      </w:r>
      <w:r>
        <w:t xml:space="preserve">l</w:t>
      </w:r>
      <w:r>
        <w:t xml:space="preserve">8th</w:t>
      </w:r>
      <w:r>
        <w:t xml:space="preserve">September,</w:t>
      </w:r>
      <w:r>
        <w:t xml:space="preserve">2009;</w:t>
      </w:r>
      <w:r/>
      <w:r/>
    </w:p>
    <w:p>
      <w:pPr>
        <w:pStyle w:val="660"/>
        <w:ind w:left="234" w:right="1277" w:firstLine="479"/>
        <w:jc w:val="both"/>
        <w:spacing w:lineRule="auto" w:line="240" w:before="122"/>
      </w:pPr>
      <w:r>
        <w:t xml:space="preserve">"safety"</w:t>
      </w:r>
      <w:r>
        <w:t xml:space="preserve">means</w:t>
      </w:r>
      <w:r>
        <w:t xml:space="preserve">the</w:t>
      </w:r>
      <w:r>
        <w:t xml:space="preserve">protection</w:t>
      </w:r>
      <w:r>
        <w:t xml:space="preserve">of</w:t>
      </w:r>
      <w:r>
        <w:t xml:space="preserve">people,</w:t>
      </w:r>
      <w:r>
        <w:t xml:space="preserve">property</w:t>
      </w:r>
      <w:r>
        <w:t xml:space="preserve">and</w:t>
      </w:r>
      <w:r>
        <w:t xml:space="preserve">the</w:t>
      </w:r>
      <w:r>
        <w:t xml:space="preserve">environment</w:t>
      </w:r>
      <w:r>
        <w:t xml:space="preserve">against</w:t>
      </w:r>
      <w:r>
        <w:t xml:space="preserve">rad</w:t>
      </w:r>
      <w:r>
        <w:t xml:space="preserve">iation</w:t>
      </w:r>
      <w:r>
        <w:t xml:space="preserve">risks,</w:t>
      </w:r>
      <w:r>
        <w:t xml:space="preserve">and</w:t>
      </w:r>
      <w:r>
        <w:t xml:space="preserve">the</w:t>
      </w:r>
      <w:r>
        <w:t xml:space="preserve">safety</w:t>
      </w:r>
      <w:r>
        <w:t xml:space="preserve">of</w:t>
      </w:r>
      <w:r>
        <w:t xml:space="preserve">facilities</w:t>
      </w:r>
      <w:r>
        <w:t xml:space="preserve">and</w:t>
      </w:r>
      <w:r>
        <w:rPr>
          <w:spacing w:val="2"/>
        </w:rPr>
        <w:t xml:space="preserve">activities</w:t>
      </w:r>
      <w:r>
        <w:t xml:space="preserve">that</w:t>
      </w:r>
      <w:r>
        <w:t xml:space="preserve">give</w:t>
      </w:r>
      <w:r>
        <w:t xml:space="preserve">rise</w:t>
      </w:r>
      <w:r>
        <w:t xml:space="preserve">to</w:t>
      </w:r>
      <w:r>
        <w:t xml:space="preserve">radiation</w:t>
      </w:r>
      <w:r>
        <w:t xml:space="preserve">risks;</w:t>
      </w:r>
      <w:r/>
      <w:r/>
    </w:p>
    <w:p>
      <w:pPr>
        <w:pStyle w:val="660"/>
        <w:ind w:left="234" w:right="1269" w:firstLine="475"/>
        <w:jc w:val="both"/>
        <w:spacing w:lineRule="auto" w:line="247" w:before="121"/>
      </w:pPr>
      <w:r>
        <w:t xml:space="preserve">"security"</w:t>
      </w:r>
      <w:r>
        <w:t xml:space="preserve">means</w:t>
      </w:r>
      <w:r>
        <w:t xml:space="preserve">the</w:t>
      </w:r>
      <w:r>
        <w:t xml:space="preserve">prevention</w:t>
      </w:r>
      <w:r>
        <w:t xml:space="preserve">and</w:t>
      </w:r>
      <w:r>
        <w:t xml:space="preserve">detection</w:t>
      </w:r>
      <w:r>
        <w:t xml:space="preserve">of</w:t>
      </w:r>
      <w:r>
        <w:t xml:space="preserve">,</w:t>
      </w:r>
      <w:r>
        <w:t xml:space="preserve">and</w:t>
      </w:r>
      <w:r>
        <w:t xml:space="preserve">response</w:t>
      </w:r>
      <w:r>
        <w:t xml:space="preserve">to,</w:t>
      </w:r>
      <w:r>
        <w:t xml:space="preserve">theft,</w:t>
      </w:r>
      <w:r>
        <w:t xml:space="preserve">sabotage,</w:t>
      </w:r>
      <w:r>
        <w:t xml:space="preserve">unauthorized</w:t>
      </w:r>
      <w:r>
        <w:t xml:space="preserve">access,</w:t>
      </w:r>
      <w:r>
        <w:t xml:space="preserve">illegal</w:t>
      </w:r>
      <w:r>
        <w:t xml:space="preserve">transfer</w:t>
      </w:r>
      <w:r>
        <w:t xml:space="preserve">or</w:t>
      </w:r>
      <w:r>
        <w:t xml:space="preserve">other</w:t>
      </w:r>
      <w:r>
        <w:t xml:space="preserve">malicious</w:t>
      </w:r>
      <w:r>
        <w:t xml:space="preserve">acts</w:t>
      </w:r>
      <w:r>
        <w:rPr>
          <w:spacing w:val="3"/>
        </w:rPr>
        <w:t xml:space="preserve">i</w:t>
      </w:r>
      <w:r>
        <w:rPr>
          <w:spacing w:val="2"/>
        </w:rPr>
        <w:t xml:space="preserve">nvolving</w:t>
      </w:r>
      <w:r>
        <w:rPr>
          <w:spacing w:val="28"/>
        </w:rPr>
        <w:t xml:space="preserve">n</w:t>
      </w:r>
      <w:r>
        <w:t xml:space="preserve">uclear</w:t>
      </w:r>
      <w:r>
        <w:t xml:space="preserve">or</w:t>
      </w:r>
      <w:r>
        <w:t xml:space="preserve">other</w:t>
      </w:r>
      <w:r>
        <w:t xml:space="preserve">radioactive</w:t>
      </w:r>
      <w:r>
        <w:t xml:space="preserve">material</w:t>
      </w:r>
      <w:r>
        <w:t xml:space="preserve">,</w:t>
      </w:r>
      <w:r>
        <w:t xml:space="preserve">or</w:t>
      </w:r>
      <w:r>
        <w:t xml:space="preserve">their</w:t>
      </w:r>
      <w:r>
        <w:t xml:space="preserve">associated</w:t>
      </w:r>
      <w:r>
        <w:t xml:space="preserve">facilities;</w:t>
      </w:r>
      <w:r/>
      <w:r/>
    </w:p>
    <w:p>
      <w:pPr>
        <w:jc w:val="both"/>
        <w:spacing w:lineRule="auto" w:line="247" w:after="0"/>
        <w:sectPr>
          <w:footnotePr/>
          <w:type w:val="nextPage"/>
          <w:pgSz w:w="8820" w:h="14160" w:orient="portrait"/>
          <w:pgMar w:top="820" w:right="1220" w:bottom="280" w:left="380" w:header="709" w:footer="709" w:gutter="0"/>
          <w:cols w:num="1" w:sep="0" w:space="1701" w:equalWidth="1"/>
          <w:docGrid w:linePitch="360"/>
        </w:sectPr>
      </w:pPr>
      <w:r/>
      <w:r/>
    </w:p>
    <w:p>
      <w:pPr>
        <w:ind w:left="2186" w:right="0" w:firstLine="0"/>
        <w:jc w:val="left"/>
        <w:spacing w:lineRule="exact" w:line="210" w:before="71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z w:val="19"/>
        </w:rPr>
        <w:t xml:space="preserve">Nuclear</w:t>
      </w:r>
      <w:r>
        <w:rPr>
          <w:rFonts w:ascii="Times New Roman"/>
          <w:i/>
          <w:sz w:val="19"/>
        </w:rPr>
        <w:t xml:space="preserve">Regulatory</w:t>
      </w:r>
      <w:r>
        <w:rPr>
          <w:rFonts w:ascii="Times New Roman"/>
          <w:i/>
          <w:sz w:val="19"/>
        </w:rPr>
        <w:t xml:space="preserve">Bill,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19"/>
        </w:rPr>
      </w:r>
      <w:r/>
    </w:p>
    <w:p>
      <w:pPr>
        <w:ind w:left="0" w:right="228" w:firstLine="0"/>
        <w:jc w:val="right"/>
        <w:spacing w:lineRule="exact" w:line="219" w:before="62"/>
        <w:rPr>
          <w:rFonts w:ascii="Times New Roman" w:hAnsi="Times New Roman" w:cs="Times New Roman" w:eastAsia="Times New Roman"/>
          <w:sz w:val="20"/>
          <w:szCs w:val="20"/>
        </w:rPr>
      </w:pPr>
      <w:r>
        <w:br w:type="column"/>
      </w:r>
      <w:r>
        <w:rPr>
          <w:rFonts w:ascii="Times New Roman"/>
          <w:sz w:val="20"/>
        </w:rPr>
        <w:t xml:space="preserve">951</w:t>
      </w:r>
      <w:r>
        <w:rPr>
          <w:rFonts w:ascii="Times New Roman"/>
          <w:sz w:val="20"/>
        </w:rPr>
      </w:r>
      <w:r/>
    </w:p>
    <w:p>
      <w:pPr>
        <w:jc w:val="right"/>
        <w:spacing w:lineRule="exact" w:line="219" w:after="0"/>
        <w:rPr>
          <w:rFonts w:ascii="Times New Roman" w:hAnsi="Times New Roman" w:cs="Times New Roman" w:eastAsia="Times New Roman"/>
          <w:sz w:val="20"/>
          <w:szCs w:val="20"/>
        </w:rPr>
        <w:sectPr>
          <w:footnotePr/>
          <w:type w:val="nextPage"/>
          <w:pgSz w:w="8740" w:h="14160" w:orient="portrait"/>
          <w:pgMar w:top="640" w:right="580" w:bottom="280" w:left="1000" w:header="709" w:footer="709" w:gutter="0"/>
          <w:cols w:num="2" w:sep="0" w:space="1701" w:equalWidth="0">
            <w:col w:w="4917" w:space="40"/>
            <w:col w:w="2203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032" w:right="0" w:firstLine="0"/>
        <w:jc w:val="left"/>
        <w:spacing w:lineRule="exact" w:line="123" w:before="0"/>
        <w:tabs>
          <w:tab w:val="left" w:pos="4882" w:leader="none"/>
          <w:tab w:val="left" w:pos="5865" w:leader="none"/>
          <w:tab w:val="left" w:pos="6865" w:leader="none"/>
        </w:tabs>
        <w:rPr>
          <w:rFonts w:ascii="Arial" w:hAnsi="Arial" w:cs="Arial" w:eastAsia="Arial"/>
          <w:sz w:val="10"/>
          <w:szCs w:val="10"/>
        </w:rPr>
      </w:pP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pacing w:val="-48"/>
          <w:sz w:val="12"/>
        </w:rPr>
        <w:t xml:space="preserve">-</w:t>
      </w:r>
      <w:r>
        <w:rPr>
          <w:rFonts w:ascii="Times New Roman" w:hAnsi="Times New Roman"/>
          <w:spacing w:val="-64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pacing w:val="2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--</w:t>
      </w:r>
      <w:r>
        <w:rPr>
          <w:rFonts w:ascii="Times New Roman" w:hAnsi="Times New Roman"/>
          <w:spacing w:val="-2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--</w:t>
      </w:r>
      <w:r>
        <w:rPr>
          <w:rFonts w:ascii="Times New Roman" w:hAnsi="Times New Roman"/>
          <w:sz w:val="12"/>
        </w:rPr>
        <w:t xml:space="preserve">.</w:t>
        <w:tab/>
      </w:r>
      <w:r>
        <w:rPr>
          <w:rFonts w:ascii="Times New Roman" w:hAnsi="Times New Roman"/>
          <w:sz w:val="12"/>
        </w:rPr>
        <w:t xml:space="preserve">-</w:t>
      </w:r>
      <w:r>
        <w:rPr>
          <w:rFonts w:ascii="Arial" w:hAnsi="Arial"/>
          <w:spacing w:val="-13"/>
          <w:sz w:val="10"/>
        </w:rPr>
        <w:t xml:space="preserve">-</w:t>
      </w:r>
      <w:r>
        <w:rPr>
          <w:rFonts w:ascii="Arial" w:hAnsi="Arial"/>
          <w:sz w:val="10"/>
        </w:rPr>
        <w:t xml:space="preserve">-··--</w:t>
      </w:r>
      <w:r>
        <w:rPr>
          <w:rFonts w:ascii="Arial" w:hAnsi="Arial"/>
          <w:sz w:val="10"/>
        </w:rPr>
        <w:tab/>
      </w:r>
      <w:r>
        <w:rPr>
          <w:rFonts w:ascii="Arial" w:hAnsi="Arial"/>
          <w:sz w:val="10"/>
          <w:u w:val="single"/>
        </w:rPr>
        <w:tab/>
      </w:r>
      <w:r>
        <w:rPr>
          <w:rFonts w:ascii="Arial" w:hAnsi="Arial"/>
          <w:sz w:val="10"/>
        </w:rPr>
      </w:r>
      <w:r/>
    </w:p>
    <w:p>
      <w:pPr>
        <w:spacing w:lineRule="auto" w:line="240" w:before="8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sz w:val="14"/>
          <w:szCs w:val="14"/>
        </w:rPr>
      </w:r>
      <w:r/>
    </w:p>
    <w:p>
      <w:pPr>
        <w:pStyle w:val="665"/>
        <w:ind w:left="102" w:right="1338" w:firstLine="477"/>
        <w:jc w:val="both"/>
        <w:spacing w:lineRule="auto" w:line="235"/>
      </w:pPr>
      <w:r>
        <w:t xml:space="preserve">"source"</w:t>
      </w:r>
      <w:r>
        <w:t xml:space="preserve">means</w:t>
      </w:r>
      <w:r>
        <w:t xml:space="preserve">anything</w:t>
      </w:r>
      <w:r>
        <w:t xml:space="preserve">that</w:t>
      </w:r>
      <w:r>
        <w:t xml:space="preserve">may</w:t>
      </w:r>
      <w:r>
        <w:t xml:space="preserve">cause</w:t>
      </w:r>
      <w:r>
        <w:t xml:space="preserve">rad_iation</w:t>
      </w:r>
      <w:r>
        <w:t xml:space="preserve">exposure</w:t>
      </w:r>
      <w:r>
        <w:t xml:space="preserve">by</w:t>
      </w:r>
      <w:r>
        <w:t xml:space="preserve">emitting</w:t>
      </w:r>
      <w:r>
        <w:t xml:space="preserve">ionizing</w:t>
      </w:r>
      <w:r>
        <w:t xml:space="preserve">radiation</w:t>
      </w:r>
      <w:r>
        <w:t xml:space="preserve">or</w:t>
      </w:r>
      <w:r>
        <w:t xml:space="preserve">by</w:t>
      </w:r>
      <w:r>
        <w:t xml:space="preserve">releasing</w:t>
      </w:r>
      <w:r>
        <w:t xml:space="preserve">radioactive</w:t>
      </w:r>
      <w:r>
        <w:t xml:space="preserve">substances</w:t>
      </w:r>
      <w:r>
        <w:t xml:space="preserve">or</w:t>
      </w:r>
      <w:r>
        <w:t xml:space="preserve">material</w:t>
      </w:r>
      <w:r>
        <w:t xml:space="preserve">and</w:t>
      </w:r>
      <w:r>
        <w:t xml:space="preserve">can</w:t>
      </w:r>
      <w:r>
        <w:t xml:space="preserve">be</w:t>
      </w:r>
      <w:r>
        <w:t xml:space="preserve">treated</w:t>
      </w:r>
      <w:r>
        <w:t xml:space="preserve">as</w:t>
      </w:r>
      <w:r>
        <w:t xml:space="preserve">a</w:t>
      </w:r>
      <w:r>
        <w:t xml:space="preserve">single</w:t>
      </w:r>
      <w:r>
        <w:t xml:space="preserve">entity</w:t>
      </w:r>
      <w:r>
        <w:t xml:space="preserve">for</w:t>
      </w:r>
      <w:r>
        <w:t xml:space="preserve">protection</w:t>
      </w:r>
      <w:r>
        <w:t xml:space="preserve">and</w:t>
      </w:r>
      <w:r>
        <w:t xml:space="preserve">safety</w:t>
      </w:r>
      <w:r>
        <w:t xml:space="preserve">purposes;</w:t>
      </w:r>
      <w:r/>
    </w:p>
    <w:p>
      <w:pPr>
        <w:ind w:left="579" w:right="0" w:firstLine="0"/>
        <w:jc w:val="left"/>
        <w:spacing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"source</w:t>
      </w:r>
      <w:r>
        <w:rPr>
          <w:rFonts w:ascii="Times New Roman"/>
          <w:sz w:val="23"/>
        </w:rPr>
        <w:t xml:space="preserve">material"</w:t>
      </w:r>
      <w:r>
        <w:rPr>
          <w:rFonts w:ascii="Times New Roman"/>
          <w:sz w:val="23"/>
        </w:rPr>
        <w:t xml:space="preserve">means</w:t>
      </w:r>
      <w:r>
        <w:rPr>
          <w:rFonts w:ascii="Times New Roman"/>
          <w:sz w:val="23"/>
        </w:rPr>
        <w:t xml:space="preserve">-</w:t>
      </w:r>
      <w:r>
        <w:rPr>
          <w:rFonts w:ascii="Times New Roman"/>
          <w:sz w:val="23"/>
        </w:rPr>
      </w:r>
      <w:r/>
    </w:p>
    <w:p>
      <w:pPr>
        <w:numPr>
          <w:ilvl w:val="0"/>
          <w:numId w:val="135"/>
        </w:numPr>
        <w:ind w:left="936" w:right="1347" w:hanging="353"/>
        <w:jc w:val="both"/>
        <w:spacing w:lineRule="auto" w:line="242" w:before="113"/>
        <w:tabs>
          <w:tab w:val="left" w:pos="94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pacing w:val="32"/>
          <w:sz w:val="23"/>
        </w:rPr>
        <w:t xml:space="preserve">u</w:t>
      </w:r>
      <w:r>
        <w:rPr>
          <w:rFonts w:ascii="Times New Roman"/>
          <w:sz w:val="23"/>
        </w:rPr>
        <w:t xml:space="preserve">raniu</w:t>
      </w:r>
      <w:r>
        <w:rPr>
          <w:rFonts w:ascii="Times New Roman"/>
          <w:sz w:val="23"/>
        </w:rPr>
        <w:t xml:space="preserve">m</w:t>
      </w:r>
      <w:r>
        <w:rPr>
          <w:rFonts w:ascii="Times New Roman"/>
          <w:sz w:val="23"/>
        </w:rPr>
        <w:t xml:space="preserve">containing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mixture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isotopes</w:t>
      </w:r>
      <w:r>
        <w:rPr>
          <w:rFonts w:ascii="Times New Roman"/>
          <w:sz w:val="23"/>
        </w:rPr>
        <w:t xml:space="preserve">occurring</w:t>
      </w:r>
      <w:r>
        <w:rPr>
          <w:rFonts w:ascii="Times New Roman"/>
          <w:spacing w:val="14"/>
          <w:sz w:val="23"/>
        </w:rPr>
        <w:t xml:space="preserve">i</w:t>
      </w:r>
      <w:r>
        <w:rPr>
          <w:rFonts w:ascii="Times New Roman"/>
          <w:spacing w:val="11"/>
          <w:sz w:val="23"/>
        </w:rPr>
        <w:t xml:space="preserve">n</w:t>
      </w:r>
      <w:r>
        <w:rPr>
          <w:rFonts w:ascii="Times New Roman"/>
          <w:sz w:val="23"/>
        </w:rPr>
        <w:t xml:space="preserve">nature;</w:t>
      </w:r>
      <w:r/>
    </w:p>
    <w:p>
      <w:pPr>
        <w:numPr>
          <w:ilvl w:val="0"/>
          <w:numId w:val="135"/>
        </w:numPr>
        <w:ind w:left="941" w:right="0" w:hanging="358"/>
        <w:jc w:val="left"/>
        <w:spacing w:before="110"/>
        <w:tabs>
          <w:tab w:val="left" w:pos="94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uranium</w:t>
      </w:r>
      <w:r>
        <w:rPr>
          <w:rFonts w:ascii="Times New Roman"/>
          <w:sz w:val="23"/>
        </w:rPr>
        <w:t xml:space="preserve">depleted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isotope</w:t>
      </w:r>
      <w:r>
        <w:rPr>
          <w:rFonts w:ascii="Times New Roman"/>
          <w:sz w:val="23"/>
        </w:rPr>
        <w:t xml:space="preserve">235;</w:t>
      </w:r>
      <w:r/>
    </w:p>
    <w:p>
      <w:pPr>
        <w:numPr>
          <w:ilvl w:val="0"/>
          <w:numId w:val="135"/>
        </w:numPr>
        <w:ind w:left="946" w:right="1350" w:hanging="358"/>
        <w:jc w:val="both"/>
        <w:spacing w:lineRule="auto" w:line="236" w:before="121"/>
        <w:tabs>
          <w:tab w:val="left" w:pos="94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thorium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foregoing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form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metal</w:t>
      </w:r>
      <w:r>
        <w:rPr>
          <w:rFonts w:ascii="Times New Roman"/>
          <w:sz w:val="23"/>
        </w:rPr>
        <w:t xml:space="preserve">,</w:t>
      </w:r>
      <w:r>
        <w:rPr>
          <w:rFonts w:ascii="Times New Roman"/>
          <w:sz w:val="23"/>
        </w:rPr>
        <w:t xml:space="preserve">alloy,</w:t>
      </w:r>
      <w:r>
        <w:rPr>
          <w:rFonts w:ascii="Times New Roman"/>
          <w:sz w:val="23"/>
        </w:rPr>
        <w:t xml:space="preserve">chemical</w:t>
      </w:r>
      <w:r>
        <w:rPr>
          <w:rFonts w:ascii="Times New Roman"/>
          <w:sz w:val="23"/>
        </w:rPr>
        <w:t xml:space="preserve">compound,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concentrate;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</w:r>
      <w:r/>
    </w:p>
    <w:p>
      <w:pPr>
        <w:numPr>
          <w:ilvl w:val="0"/>
          <w:numId w:val="135"/>
        </w:numPr>
        <w:ind w:left="941" w:right="1336" w:hanging="348"/>
        <w:jc w:val="both"/>
        <w:spacing w:lineRule="auto" w:line="238" w:before="115"/>
        <w:tabs>
          <w:tab w:val="left" w:pos="94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other</w:t>
      </w:r>
      <w:r>
        <w:rPr>
          <w:rFonts w:ascii="Times New Roman"/>
          <w:sz w:val="23"/>
        </w:rPr>
        <w:t xml:space="preserve">material</w:t>
      </w:r>
      <w:r>
        <w:rPr>
          <w:rFonts w:ascii="Times New Roman"/>
          <w:sz w:val="23"/>
        </w:rPr>
        <w:t xml:space="preserve">containing</w:t>
      </w:r>
      <w:r>
        <w:rPr>
          <w:rFonts w:ascii="Times New Roman"/>
          <w:sz w:val="23"/>
        </w:rPr>
        <w:t xml:space="preserve">one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more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foregoing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such</w:t>
      </w:r>
      <w:r>
        <w:rPr>
          <w:rFonts w:ascii="Times New Roman"/>
          <w:sz w:val="23"/>
        </w:rPr>
        <w:t xml:space="preserve">concentration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z w:val="23"/>
        </w:rPr>
        <w:t xml:space="preserve">determined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International</w:t>
      </w:r>
      <w:r>
        <w:rPr>
          <w:rFonts w:ascii="Times New Roman"/>
          <w:sz w:val="23"/>
        </w:rPr>
        <w:t xml:space="preserve">Atomic</w:t>
      </w:r>
      <w:r>
        <w:rPr>
          <w:rFonts w:ascii="Times New Roman"/>
          <w:sz w:val="23"/>
        </w:rPr>
        <w:t xml:space="preserve">Energy</w:t>
      </w:r>
      <w:r>
        <w:rPr>
          <w:rFonts w:ascii="Times New Roman"/>
          <w:sz w:val="23"/>
        </w:rPr>
        <w:t xml:space="preserve">Agency</w:t>
      </w:r>
      <w:r>
        <w:rPr>
          <w:rFonts w:ascii="Times New Roman"/>
          <w:sz w:val="23"/>
        </w:rPr>
        <w:t xml:space="preserve">from</w:t>
      </w:r>
      <w:r>
        <w:rPr>
          <w:rFonts w:ascii="Times New Roman"/>
          <w:sz w:val="23"/>
        </w:rPr>
        <w:t xml:space="preserve">time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time;</w:t>
      </w:r>
      <w:r>
        <w:rPr>
          <w:rFonts w:ascii="Times New Roman"/>
          <w:sz w:val="23"/>
        </w:rPr>
      </w:r>
      <w:r/>
    </w:p>
    <w:p>
      <w:pPr>
        <w:ind w:left="116" w:right="1349" w:firstLine="472"/>
        <w:jc w:val="both"/>
        <w:spacing w:lineRule="exact" w:line="258" w:before="12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"spent</w:t>
      </w:r>
      <w:r>
        <w:rPr>
          <w:rFonts w:ascii="Times New Roman"/>
          <w:sz w:val="23"/>
        </w:rPr>
        <w:t xml:space="preserve">fuel"</w:t>
      </w:r>
      <w:r>
        <w:rPr>
          <w:rFonts w:ascii="Times New Roman"/>
          <w:sz w:val="23"/>
        </w:rPr>
        <w:t xml:space="preserve">means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fuel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z w:val="23"/>
        </w:rPr>
        <w:t xml:space="preserve">has</w:t>
      </w:r>
      <w:r>
        <w:rPr>
          <w:rFonts w:ascii="Times New Roman"/>
          <w:sz w:val="23"/>
        </w:rPr>
        <w:t xml:space="preserve">been</w:t>
      </w:r>
      <w:r>
        <w:rPr>
          <w:rFonts w:ascii="Times New Roman"/>
          <w:sz w:val="23"/>
        </w:rPr>
        <w:t xml:space="preserve">irradiated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permanently</w:t>
      </w:r>
      <w:r>
        <w:rPr>
          <w:rFonts w:ascii="Times New Roman"/>
          <w:sz w:val="23"/>
        </w:rPr>
        <w:t xml:space="preserve">removed</w:t>
      </w:r>
      <w:r>
        <w:rPr>
          <w:rFonts w:ascii="Times New Roman"/>
          <w:sz w:val="23"/>
        </w:rPr>
        <w:t xml:space="preserve">from</w:t>
      </w:r>
      <w:r>
        <w:rPr>
          <w:rFonts w:ascii="Times New Roman"/>
          <w:sz w:val="23"/>
        </w:rPr>
        <w:t xml:space="preserve">a reactor</w:t>
      </w:r>
      <w:r>
        <w:rPr>
          <w:rFonts w:ascii="Times New Roman"/>
          <w:sz w:val="23"/>
        </w:rPr>
        <w:t xml:space="preserve">core;</w:t>
      </w:r>
      <w:r>
        <w:rPr>
          <w:rFonts w:ascii="Times New Roman"/>
          <w:sz w:val="23"/>
        </w:rPr>
      </w:r>
      <w:r/>
    </w:p>
    <w:p>
      <w:pPr>
        <w:ind w:left="116" w:right="1215" w:firstLine="477"/>
        <w:jc w:val="left"/>
        <w:spacing w:before="11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 xml:space="preserve">"spent</w:t>
      </w:r>
      <w:r>
        <w:rPr>
          <w:rFonts w:ascii="Times New Roman" w:hAnsi="Times New Roman"/>
          <w:sz w:val="23"/>
        </w:rPr>
        <w:t xml:space="preserve">fuel</w:t>
      </w:r>
      <w:r>
        <w:rPr>
          <w:rFonts w:ascii="Times New Roman" w:hAnsi="Times New Roman"/>
          <w:sz w:val="23"/>
        </w:rPr>
        <w:t xml:space="preserve">management"</w:t>
      </w:r>
      <w:r>
        <w:rPr>
          <w:rFonts w:ascii="Times New Roman" w:hAnsi="Times New Roman"/>
          <w:sz w:val="23"/>
        </w:rPr>
        <w:t xml:space="preserve">means</w:t>
      </w:r>
      <w:r>
        <w:rPr>
          <w:rFonts w:ascii="Times New Roman" w:hAnsi="Times New Roman"/>
          <w:sz w:val="23"/>
        </w:rPr>
        <w:t xml:space="preserve">all</w:t>
      </w:r>
      <w:r>
        <w:rPr>
          <w:rFonts w:ascii="Times New Roman" w:hAnsi="Times New Roman"/>
          <w:sz w:val="23"/>
        </w:rPr>
        <w:t xml:space="preserve">activities</w:t>
      </w:r>
      <w:r>
        <w:rPr>
          <w:rFonts w:ascii="Times New Roman" w:hAnsi="Times New Roman"/>
          <w:sz w:val="23"/>
        </w:rPr>
        <w:t xml:space="preserve">that</w:t>
      </w:r>
      <w:r>
        <w:rPr>
          <w:rFonts w:ascii="Times New Roman" w:hAnsi="Times New Roman"/>
          <w:sz w:val="23"/>
        </w:rPr>
        <w:t xml:space="preserve">relate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handling</w:t>
      </w:r>
      <w:r>
        <w:rPr>
          <w:rFonts w:ascii="Times New Roman" w:hAnsi="Times New Roman"/>
          <w:sz w:val="23"/>
        </w:rPr>
        <w:t xml:space="preserve">or</w:t>
      </w:r>
      <w:r>
        <w:rPr>
          <w:rFonts w:ascii="Times New Roman" w:hAnsi="Times New Roman"/>
          <w:sz w:val="23"/>
        </w:rPr>
        <w:t xml:space="preserve">storage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z w:val="23"/>
        </w:rPr>
        <w:t xml:space="preserve">spent</w:t>
      </w:r>
      <w:r>
        <w:rPr>
          <w:rFonts w:ascii="Times New Roman" w:hAnsi="Times New Roman"/>
          <w:sz w:val="23"/>
        </w:rPr>
        <w:t xml:space="preserve">fuel,</w:t>
      </w:r>
      <w:r>
        <w:rPr>
          <w:rFonts w:ascii="Times New Roman" w:hAnsi="Times New Roman"/>
          <w:sz w:val="23"/>
        </w:rPr>
        <w:t xml:space="preserve">excluding</w:t>
      </w:r>
      <w:r>
        <w:rPr>
          <w:rFonts w:ascii="Times New Roman" w:hAnsi="Times New Roman"/>
          <w:sz w:val="23"/>
        </w:rPr>
        <w:t xml:space="preserve">·</w:t>
      </w:r>
      <w:r>
        <w:rPr>
          <w:rFonts w:ascii="Times New Roman" w:hAnsi="Times New Roman"/>
          <w:sz w:val="23"/>
        </w:rPr>
        <w:t xml:space="preserve">off-site</w:t>
      </w:r>
      <w:r>
        <w:rPr>
          <w:rFonts w:ascii="Times New Roman" w:hAnsi="Times New Roman"/>
          <w:sz w:val="23"/>
        </w:rPr>
        <w:t xml:space="preserve">transportation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z w:val="23"/>
        </w:rPr>
        <w:t xml:space="preserve">may</w:t>
      </w:r>
      <w:r>
        <w:rPr>
          <w:rFonts w:ascii="Times New Roman" w:hAnsi="Times New Roman"/>
          <w:sz w:val="23"/>
        </w:rPr>
        <w:t xml:space="preserve">involve</w:t>
      </w:r>
      <w:r>
        <w:rPr>
          <w:rFonts w:ascii="Times New Roman" w:hAnsi="Times New Roman"/>
          <w:sz w:val="23"/>
        </w:rPr>
        <w:t xml:space="preserve">discharges;</w:t>
      </w:r>
      <w:r>
        <w:rPr>
          <w:rFonts w:ascii="Times New Roman" w:hAnsi="Times New Roman"/>
          <w:sz w:val="23"/>
        </w:rPr>
      </w:r>
      <w:r/>
    </w:p>
    <w:p>
      <w:pPr>
        <w:ind w:left="116" w:right="1322" w:firstLine="477"/>
        <w:jc w:val="both"/>
        <w:spacing w:lineRule="exact" w:line="258" w:before="12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"spent</w:t>
      </w:r>
      <w:r>
        <w:rPr>
          <w:rFonts w:ascii="Times New Roman"/>
          <w:sz w:val="23"/>
        </w:rPr>
        <w:t xml:space="preserve">fuel</w:t>
      </w:r>
      <w:r>
        <w:rPr>
          <w:rFonts w:ascii="Times New Roman"/>
          <w:sz w:val="23"/>
        </w:rPr>
        <w:t xml:space="preserve">management</w:t>
      </w:r>
      <w:r>
        <w:rPr>
          <w:rFonts w:ascii="Times New Roman"/>
          <w:sz w:val="23"/>
        </w:rPr>
        <w:t xml:space="preserve">facility"</w:t>
      </w:r>
      <w:r>
        <w:rPr>
          <w:rFonts w:ascii="Times New Roman"/>
          <w:sz w:val="23"/>
        </w:rPr>
        <w:t xml:space="preserve">means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facility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pacing w:val="1"/>
          <w:sz w:val="23"/>
        </w:rPr>
        <w:t xml:space="preserve">installation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primary</w:t>
      </w:r>
      <w:r>
        <w:rPr>
          <w:rFonts w:ascii="Times New Roman"/>
          <w:sz w:val="23"/>
        </w:rPr>
        <w:t xml:space="preserve">purpose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which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spent</w:t>
      </w:r>
      <w:r>
        <w:rPr>
          <w:rFonts w:ascii="Times New Roman"/>
          <w:sz w:val="23"/>
        </w:rPr>
        <w:t xml:space="preserve">fuel</w:t>
      </w:r>
      <w:r>
        <w:rPr>
          <w:rFonts w:ascii="Times New Roman"/>
          <w:sz w:val="23"/>
        </w:rPr>
        <w:t xml:space="preserve">management;</w:t>
      </w:r>
      <w:r>
        <w:rPr>
          <w:rFonts w:ascii="Times New Roman"/>
          <w:sz w:val="23"/>
        </w:rPr>
      </w:r>
      <w:r/>
    </w:p>
    <w:p>
      <w:pPr>
        <w:ind w:left="116" w:right="1319" w:firstLine="477"/>
        <w:jc w:val="both"/>
        <w:spacing w:lineRule="auto" w:line="236" w:before="10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"storage"</w:t>
      </w:r>
      <w:r>
        <w:rPr>
          <w:rFonts w:ascii="Times New Roman"/>
          <w:sz w:val="23"/>
        </w:rPr>
        <w:t xml:space="preserve">means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holding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spent</w:t>
      </w:r>
      <w:r>
        <w:rPr>
          <w:rFonts w:ascii="Times New Roman"/>
          <w:sz w:val="23"/>
        </w:rPr>
        <w:t xml:space="preserve">fuel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radioactive</w:t>
      </w:r>
      <w:r>
        <w:rPr>
          <w:rFonts w:ascii="Times New Roman"/>
          <w:sz w:val="23"/>
        </w:rPr>
        <w:t xml:space="preserve">waste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facility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z w:val="23"/>
        </w:rPr>
        <w:t xml:space="preserve">provides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its</w:t>
      </w:r>
      <w:r>
        <w:rPr>
          <w:rFonts w:ascii="Times New Roman"/>
          <w:sz w:val="23"/>
        </w:rPr>
        <w:t xml:space="preserve">containment</w:t>
      </w:r>
      <w:r>
        <w:rPr>
          <w:rFonts w:ascii="Times New Roman"/>
          <w:sz w:val="23"/>
        </w:rPr>
        <w:t xml:space="preserve">with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intention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retrieval;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</w:r>
      <w:r/>
    </w:p>
    <w:p>
      <w:pPr>
        <w:ind w:left="116" w:right="1313" w:firstLine="481"/>
        <w:jc w:val="both"/>
        <w:spacing w:lineRule="auto" w:line="237" w:before="11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 xml:space="preserve">"transport"</w:t>
      </w:r>
      <w:r>
        <w:rPr>
          <w:rFonts w:ascii="Times New Roman" w:hAnsi="Times New Roman"/>
          <w:sz w:val="23"/>
        </w:rPr>
        <w:t xml:space="preserve">means</w:t>
      </w:r>
      <w:r>
        <w:rPr>
          <w:rFonts w:ascii="Times New Roman" w:hAnsi="Times New Roman"/>
          <w:sz w:val="23"/>
        </w:rPr>
        <w:t xml:space="preserve">all</w:t>
      </w:r>
      <w:r>
        <w:rPr>
          <w:rFonts w:ascii="Times New Roman" w:hAnsi="Times New Roman"/>
          <w:sz w:val="23"/>
        </w:rPr>
        <w:t xml:space="preserve">operations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z w:val="23"/>
        </w:rPr>
        <w:t xml:space="preserve">conditions</w:t>
      </w:r>
      <w:r>
        <w:rPr>
          <w:rFonts w:ascii="Times New Roman" w:hAnsi="Times New Roman"/>
          <w:sz w:val="23"/>
        </w:rPr>
        <w:t xml:space="preserve">associated</w:t>
      </w:r>
      <w:r>
        <w:rPr>
          <w:rFonts w:ascii="Times New Roman" w:hAnsi="Times New Roman"/>
          <w:sz w:val="23"/>
        </w:rPr>
        <w:t xml:space="preserve">with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z w:val="23"/>
        </w:rPr>
        <w:t xml:space="preserve">involved</w:t>
      </w:r>
      <w:r>
        <w:rPr>
          <w:rFonts w:ascii="Times New Roman" w:hAnsi="Times New Roman"/>
          <w:sz w:val="23"/>
        </w:rPr>
        <w:t xml:space="preserve">in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movement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z w:val="23"/>
        </w:rPr>
        <w:t xml:space="preserve">nuclear</w:t>
      </w:r>
      <w:r>
        <w:rPr>
          <w:rFonts w:ascii="Times New Roman" w:hAnsi="Times New Roman"/>
          <w:sz w:val="23"/>
        </w:rPr>
        <w:t xml:space="preserve">or</w:t>
      </w:r>
      <w:r>
        <w:rPr>
          <w:rFonts w:ascii="Times New Roman" w:hAnsi="Times New Roman"/>
          <w:sz w:val="23"/>
        </w:rPr>
        <w:t xml:space="preserve">other</w:t>
      </w:r>
      <w:r>
        <w:rPr>
          <w:rFonts w:ascii="Times New Roman" w:hAnsi="Times New Roman"/>
          <w:sz w:val="23"/>
        </w:rPr>
        <w:t xml:space="preserve">radioactive</w:t>
      </w:r>
      <w:r>
        <w:rPr>
          <w:rFonts w:ascii="Times New Roman" w:hAnsi="Times New Roman"/>
          <w:sz w:val="23"/>
        </w:rPr>
        <w:t xml:space="preserve">material</w:t>
      </w:r>
      <w:r>
        <w:rPr>
          <w:rFonts w:ascii="Times New Roman" w:hAnsi="Times New Roman"/>
          <w:sz w:val="23"/>
        </w:rPr>
        <w:t xml:space="preserve">including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design,</w:t>
      </w:r>
      <w:r>
        <w:rPr>
          <w:rFonts w:ascii="Times New Roman" w:hAnsi="Times New Roman"/>
          <w:sz w:val="23"/>
        </w:rPr>
        <w:t xml:space="preserve">manufacture,</w:t>
      </w:r>
      <w:r>
        <w:rPr>
          <w:rFonts w:ascii="Times New Roman" w:hAnsi="Times New Roman"/>
          <w:sz w:val="23"/>
        </w:rPr>
        <w:t xml:space="preserve">maintenance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z w:val="23"/>
        </w:rPr>
        <w:t xml:space="preserve">repair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z w:val="23"/>
        </w:rPr>
        <w:t xml:space="preserve">packaging,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preparation,</w:t>
      </w:r>
      <w:r>
        <w:rPr>
          <w:rFonts w:ascii="Times New Roman" w:hAnsi="Times New Roman"/>
          <w:sz w:val="23"/>
        </w:rPr>
        <w:t xml:space="preserve">consigning,</w:t>
      </w:r>
      <w:r>
        <w:rPr>
          <w:rFonts w:ascii="Times New Roman" w:hAnsi="Times New Roman"/>
          <w:sz w:val="23"/>
        </w:rPr>
        <w:t xml:space="preserve">loading,</w:t>
      </w:r>
      <w:r>
        <w:rPr>
          <w:rFonts w:ascii="Times New Roman" w:hAnsi="Times New Roman"/>
          <w:sz w:val="23"/>
        </w:rPr>
        <w:t xml:space="preserve">carriage</w:t>
      </w:r>
      <w:r>
        <w:rPr>
          <w:rFonts w:ascii="Times New Roman" w:hAnsi="Times New Roman"/>
          <w:sz w:val="23"/>
        </w:rPr>
        <w:t xml:space="preserve">including</w:t>
      </w:r>
      <w:r>
        <w:rPr>
          <w:rFonts w:ascii="Times New Roman" w:hAnsi="Times New Roman"/>
          <w:sz w:val="23"/>
        </w:rPr>
        <w:t xml:space="preserve">in­</w:t>
      </w:r>
      <w:r>
        <w:rPr>
          <w:rFonts w:ascii="Times New Roman" w:hAnsi="Times New Roman"/>
          <w:sz w:val="23"/>
        </w:rPr>
        <w:t xml:space="preserve">transit</w:t>
      </w:r>
      <w:r>
        <w:rPr>
          <w:rFonts w:ascii="Times New Roman" w:hAnsi="Times New Roman"/>
          <w:sz w:val="23"/>
        </w:rPr>
        <w:t xml:space="preserve">storage,</w:t>
      </w:r>
      <w:r>
        <w:rPr>
          <w:rFonts w:ascii="Times New Roman" w:hAnsi="Times New Roman"/>
          <w:sz w:val="23"/>
        </w:rPr>
        <w:t xml:space="preserve">unloading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z w:val="23"/>
        </w:rPr>
        <w:t xml:space="preserve">receipt</w:t>
      </w:r>
      <w:r>
        <w:rPr>
          <w:rFonts w:ascii="Times New Roman" w:hAnsi="Times New Roman"/>
          <w:sz w:val="23"/>
        </w:rPr>
        <w:t xml:space="preserve">at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final</w:t>
      </w:r>
      <w:r>
        <w:rPr>
          <w:rFonts w:ascii="Times New Roman" w:hAnsi="Times New Roman"/>
          <w:sz w:val="23"/>
        </w:rPr>
        <w:t xml:space="preserve">destination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z w:val="23"/>
        </w:rPr>
        <w:t xml:space="preserve">loads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z w:val="23"/>
        </w:rPr>
        <w:t xml:space="preserve">such</w:t>
      </w:r>
      <w:r>
        <w:rPr>
          <w:rFonts w:ascii="Times New Roman" w:hAnsi="Times New Roman"/>
          <w:sz w:val="23"/>
        </w:rPr>
        <w:t xml:space="preserve">material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z w:val="23"/>
        </w:rPr>
        <w:t xml:space="preserve">packages.</w:t>
      </w:r>
      <w:r>
        <w:rPr>
          <w:rFonts w:ascii="Times New Roman" w:hAnsi="Times New Roman"/>
          <w:sz w:val="23"/>
        </w:rPr>
      </w:r>
      <w:r/>
    </w:p>
    <w:p>
      <w:pPr>
        <w:jc w:val="both"/>
        <w:spacing w:lineRule="auto" w:line="237" w:after="0"/>
        <w:rPr>
          <w:rFonts w:ascii="Times New Roman" w:hAnsi="Times New Roman" w:cs="Times New Roman" w:eastAsia="Times New Roman"/>
          <w:sz w:val="23"/>
          <w:szCs w:val="23"/>
        </w:rPr>
        <w:sectPr>
          <w:footnotePr/>
          <w:type w:val="continuous"/>
          <w:pgSz w:w="8740" w:h="14160" w:orient="portrait"/>
          <w:pgMar w:top="1240" w:right="580" w:bottom="280" w:left="100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ind w:left="602" w:right="0" w:firstLine="0"/>
        <w:jc w:val="left"/>
        <w:spacing w:before="11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3.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objects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purposes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z w:val="23"/>
        </w:rPr>
        <w:t xml:space="preserve">Act</w:t>
      </w:r>
      <w:r>
        <w:rPr>
          <w:rFonts w:ascii="Times New Roman"/>
          <w:sz w:val="23"/>
        </w:rPr>
        <w:t xml:space="preserve">are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-</w:t>
      </w:r>
      <w:r>
        <w:rPr>
          <w:rFonts w:ascii="Times New Roman"/>
          <w:sz w:val="23"/>
        </w:rPr>
      </w:r>
      <w:r/>
    </w:p>
    <w:p>
      <w:pPr>
        <w:numPr>
          <w:ilvl w:val="0"/>
          <w:numId w:val="134"/>
        </w:numPr>
        <w:ind w:left="965" w:right="0" w:hanging="353"/>
        <w:jc w:val="both"/>
        <w:spacing w:lineRule="auto" w:line="238" w:before="114"/>
        <w:tabs>
          <w:tab w:val="left" w:pos="97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regulate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safe,</w:t>
      </w:r>
      <w:r>
        <w:rPr>
          <w:rFonts w:ascii="Times New Roman"/>
          <w:sz w:val="23"/>
        </w:rPr>
        <w:t xml:space="preserve">secure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.</w:t>
      </w:r>
      <w:r>
        <w:rPr>
          <w:rFonts w:ascii="Times New Roman"/>
          <w:sz w:val="23"/>
        </w:rPr>
        <w:t xml:space="preserve">peaceful</w:t>
      </w:r>
      <w:r>
        <w:rPr>
          <w:rFonts w:ascii="Times New Roman"/>
          <w:sz w:val="23"/>
        </w:rPr>
        <w:t xml:space="preserve">development,</w:t>
      </w:r>
      <w:r>
        <w:rPr>
          <w:rFonts w:ascii="Times New Roman"/>
          <w:sz w:val="23"/>
        </w:rPr>
        <w:t xml:space="preserve">production</w:t>
      </w:r>
      <w:r>
        <w:rPr>
          <w:rFonts w:ascii="Times New Roman"/>
          <w:sz w:val="23"/>
        </w:rPr>
        <w:t xml:space="preserve">,</w:t>
      </w:r>
      <w:r>
        <w:rPr>
          <w:rFonts w:ascii="Times New Roman"/>
          <w:sz w:val="23"/>
        </w:rPr>
        <w:t xml:space="preserve">possession,</w:t>
      </w:r>
      <w:r>
        <w:rPr>
          <w:rFonts w:ascii="Times New Roman"/>
          <w:sz w:val="23"/>
        </w:rPr>
        <w:t xml:space="preserve">use,</w:t>
      </w:r>
      <w:r>
        <w:rPr>
          <w:rFonts w:ascii="Times New Roman"/>
          <w:sz w:val="23"/>
        </w:rPr>
        <w:t xml:space="preserve">storage,</w:t>
      </w:r>
      <w:r>
        <w:rPr>
          <w:rFonts w:ascii="Times New Roman"/>
          <w:sz w:val="23"/>
        </w:rPr>
        <w:t xml:space="preserve">transport,</w:t>
      </w:r>
      <w:r>
        <w:rPr>
          <w:rFonts w:ascii="Times New Roman"/>
          <w:sz w:val="23"/>
        </w:rPr>
        <w:t xml:space="preserve">transfer,</w:t>
      </w:r>
      <w:r>
        <w:rPr>
          <w:rFonts w:ascii="Times New Roman"/>
          <w:sz w:val="23"/>
        </w:rPr>
        <w:t xml:space="preserve">disposal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handling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radioactive</w:t>
      </w:r>
      <w:r>
        <w:rPr>
          <w:rFonts w:ascii="Times New Roman"/>
          <w:sz w:val="23"/>
        </w:rPr>
        <w:t xml:space="preserve">materials,  activities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facilities</w:t>
      </w:r>
      <w:r>
        <w:rPr>
          <w:rFonts w:ascii="Times New Roman"/>
          <w:sz w:val="23"/>
        </w:rPr>
      </w:r>
      <w:r/>
    </w:p>
    <w:p>
      <w:pPr>
        <w:ind w:left="195" w:right="98" w:firstLine="0"/>
        <w:jc w:val="left"/>
        <w:spacing w:lineRule="auto" w:line="249" w:before="116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Objects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purposes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Act.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9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740" w:h="14160" w:orient="portrait"/>
          <w:pgMar w:top="1240" w:right="580" w:bottom="280" w:left="1000" w:header="709" w:footer="709" w:gutter="0"/>
          <w:cols w:num="2" w:sep="0" w:space="1701" w:equalWidth="0">
            <w:col w:w="5855" w:space="40"/>
            <w:col w:w="126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14" w:right="0" w:firstLine="0"/>
        <w:jc w:val="left"/>
        <w:spacing w:before="66"/>
        <w:tabs>
          <w:tab w:val="left" w:pos="2306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20"/>
        </w:rPr>
        <w:t xml:space="preserve">952</w:t>
        <w:tab/>
      </w:r>
      <w:r>
        <w:rPr>
          <w:rFonts w:ascii="Times New Roman"/>
          <w:i/>
          <w:position w:val="1"/>
          <w:sz w:val="19"/>
        </w:rPr>
        <w:t xml:space="preserve">The</w:t>
      </w:r>
      <w:r>
        <w:rPr>
          <w:rFonts w:ascii="Times New Roman"/>
          <w:i/>
          <w:position w:val="1"/>
          <w:sz w:val="19"/>
        </w:rPr>
        <w:t xml:space="preserve">Nuclear</w:t>
      </w:r>
      <w:r>
        <w:rPr>
          <w:rFonts w:ascii="Times New Roman"/>
          <w:i/>
          <w:position w:val="1"/>
          <w:sz w:val="19"/>
        </w:rPr>
        <w:t xml:space="preserve">Regulatory</w:t>
      </w:r>
      <w:r>
        <w:rPr>
          <w:rFonts w:ascii="Times New Roman"/>
          <w:i/>
          <w:position w:val="1"/>
          <w:sz w:val="19"/>
        </w:rPr>
        <w:t xml:space="preserve">Bill,</w:t>
      </w:r>
      <w:r>
        <w:rPr>
          <w:rFonts w:ascii="Times New Roman"/>
          <w:i/>
          <w:position w:val="1"/>
          <w:sz w:val="19"/>
        </w:rPr>
        <w:t xml:space="preserve">2018</w:t>
      </w:r>
      <w:r>
        <w:rPr>
          <w:rFonts w:ascii="Times New Roman"/>
          <w:sz w:val="19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i/>
          <w:sz w:val="15"/>
          <w:szCs w:val="15"/>
        </w:rPr>
      </w:pPr>
      <w:r>
        <w:rPr>
          <w:rFonts w:ascii="Times New Roman" w:hAnsi="Times New Roman" w:cs="Times New Roman" w:eastAsia="Times New Roman"/>
          <w:i/>
          <w:sz w:val="15"/>
          <w:szCs w:val="15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8740" w:h="14140" w:orient="portrait"/>
          <w:pgMar w:top="720" w:right="840" w:bottom="280" w:left="46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60"/>
        <w:ind w:left="1047" w:right="11"/>
        <w:jc w:val="left"/>
        <w:spacing w:lineRule="auto" w:line="254" w:before="71"/>
      </w:pPr>
      <w:r>
        <w:t xml:space="preserve">and.other</w:t>
      </w:r>
      <w:r>
        <w:t xml:space="preserve">apparatus</w:t>
      </w:r>
      <w:r>
        <w:t xml:space="preserve">gen</w:t>
      </w:r>
      <w:r>
        <w:rPr>
          <w:spacing w:val="-5"/>
        </w:rPr>
        <w:t xml:space="preserve">e</w:t>
      </w:r>
      <w:r>
        <w:rPr>
          <w:spacing w:val="-39"/>
        </w:rPr>
        <w:t xml:space="preserve">.</w:t>
      </w:r>
      <w:r>
        <w:t xml:space="preserve">rating</w:t>
      </w:r>
      <w:r>
        <w:t xml:space="preserve">ionizing</w:t>
      </w:r>
      <w:r>
        <w:t xml:space="preserve">radiation;</w:t>
      </w:r>
      <w:r>
        <w:t xml:space="preserve">and</w:t>
      </w:r>
      <w:r/>
      <w:r/>
    </w:p>
    <w:p>
      <w:pPr>
        <w:pStyle w:val="660"/>
        <w:numPr>
          <w:ilvl w:val="0"/>
          <w:numId w:val="134"/>
        </w:numPr>
        <w:ind w:left="698" w:right="10" w:hanging="5"/>
        <w:jc w:val="right"/>
        <w:spacing w:lineRule="auto" w:line="247" w:after="0" w:before="106"/>
        <w:tabs>
          <w:tab w:val="left" w:pos="1067" w:leader="none"/>
          <w:tab w:val="left" w:pos="1636" w:leader="none"/>
          <w:tab w:val="left" w:pos="2028" w:leader="none"/>
          <w:tab w:val="left" w:pos="2933" w:leader="none"/>
          <w:tab w:val="left" w:pos="3483" w:leader="none"/>
          <w:tab w:val="left" w:pos="4747" w:leader="none"/>
        </w:tabs>
      </w:pPr>
      <w:r>
        <w:t xml:space="preserve">protect</w:t>
      </w:r>
      <w:r>
        <w:t xml:space="preserve">persons,</w:t>
      </w:r>
      <w:r>
        <w:t xml:space="preserve">property</w:t>
      </w:r>
      <w:r>
        <w:t xml:space="preserve">and</w:t>
      </w:r>
      <w:r>
        <w:t xml:space="preserve">the</w:t>
      </w:r>
      <w:r>
        <w:t xml:space="preserve">environment</w:t>
      </w:r>
      <w:r>
        <w:t xml:space="preserve">in</w:t>
      </w:r>
      <w:r>
        <w:t xml:space="preserve">relation</w:t>
        <w:tab/>
        <w:t xml:space="preserve">to</w:t>
        <w:tab/>
      </w:r>
      <w:r>
        <w:t xml:space="preserve">nuclear</w:t>
        <w:tab/>
      </w:r>
      <w:r>
        <w:t xml:space="preserve">and</w:t>
        <w:tab/>
        <w:t xml:space="preserve">radioactive</w:t>
        <w:tab/>
      </w:r>
      <w:r>
        <w:t xml:space="preserve">material,</w:t>
      </w:r>
      <w:r>
        <w:t xml:space="preserve">activities</w:t>
      </w:r>
      <w:r>
        <w:t xml:space="preserve">and</w:t>
      </w:r>
      <w:r>
        <w:t xml:space="preserve">facilities</w:t>
      </w:r>
      <w:r>
        <w:t xml:space="preserve">and</w:t>
      </w:r>
      <w:r>
        <w:t xml:space="preserve">other</w:t>
      </w:r>
      <w:r>
        <w:t xml:space="preserve">apparatus</w:t>
      </w:r>
      <w:r>
        <w:t xml:space="preserve">generating</w:t>
      </w:r>
      <w:r/>
      <w:r/>
    </w:p>
    <w:p>
      <w:pPr>
        <w:pStyle w:val="660"/>
        <w:ind w:left="1062" w:right="0"/>
        <w:jc w:val="left"/>
        <w:spacing w:lineRule="auto" w:line="240" w:before="2"/>
      </w:pPr>
      <w:r>
        <w:t xml:space="preserve">ionizing</w:t>
      </w:r>
      <w:r>
        <w:t xml:space="preserve">radiation.</w:t>
      </w:r>
      <w:r/>
      <w:r/>
    </w:p>
    <w:p>
      <w:pPr>
        <w:pStyle w:val="660"/>
        <w:numPr>
          <w:ilvl w:val="0"/>
          <w:numId w:val="133"/>
        </w:numPr>
        <w:ind w:left="219" w:right="15" w:firstLine="479"/>
        <w:jc w:val="both"/>
        <w:spacing w:lineRule="auto" w:line="245" w:after="0" w:before="126"/>
        <w:tabs>
          <w:tab w:val="left" w:pos="1063" w:leader="none"/>
        </w:tabs>
      </w:pPr>
      <w:r>
        <w:t xml:space="preserve">(</w:t>
      </w:r>
      <w:r>
        <w:t xml:space="preserve">I</w:t>
      </w:r>
      <w:r>
        <w:t xml:space="preserve">)</w:t>
      </w:r>
      <w:r>
        <w:t xml:space="preserve">This</w:t>
      </w:r>
      <w:r>
        <w:t xml:space="preserve">Act</w:t>
      </w:r>
      <w:r>
        <w:t xml:space="preserve">shall</w:t>
      </w:r>
      <w:r>
        <w:t xml:space="preserve">apply</w:t>
      </w:r>
      <w:r>
        <w:t xml:space="preserve">to</w:t>
      </w:r>
      <w:r>
        <w:t xml:space="preserve">any</w:t>
      </w:r>
      <w:r>
        <w:t xml:space="preserve">person</w:t>
      </w:r>
      <w:r>
        <w:t xml:space="preserve">dealing</w:t>
      </w:r>
      <w:r>
        <w:t xml:space="preserve">with</w:t>
      </w:r>
      <w:r>
        <w:t xml:space="preserve">nuclear</w:t>
      </w:r>
      <w:r>
        <w:t xml:space="preserve">or</w:t>
      </w:r>
      <w:r>
        <w:t xml:space="preserve">rndioactive</w:t>
      </w:r>
      <w:r>
        <w:t xml:space="preserve">material</w:t>
      </w:r>
      <w:r>
        <w:t xml:space="preserve">,</w:t>
      </w:r>
      <w:r>
        <w:t xml:space="preserve">activities</w:t>
      </w:r>
      <w:r>
        <w:t xml:space="preserve">or</w:t>
      </w:r>
      <w:r>
        <w:t xml:space="preserve">facilities</w:t>
      </w:r>
      <w:r>
        <w:t xml:space="preserve">and</w:t>
      </w:r>
      <w:r>
        <w:t xml:space="preserve">other</w:t>
      </w:r>
      <w:r>
        <w:t xml:space="preserve">apparatus</w:t>
      </w:r>
      <w:r>
        <w:t xml:space="preserve">generating</w:t>
      </w:r>
      <w:r>
        <w:t xml:space="preserve">iodizing</w:t>
      </w:r>
      <w:r>
        <w:t xml:space="preserve">radiation.</w:t>
      </w:r>
      <w:r/>
      <w:r/>
    </w:p>
    <w:p>
      <w:pPr>
        <w:pStyle w:val="660"/>
        <w:ind w:left="214" w:right="9" w:firstLine="483"/>
        <w:jc w:val="both"/>
        <w:spacing w:lineRule="auto" w:line="247" w:before="124"/>
      </w:pPr>
      <w:r>
        <w:rPr>
          <w:sz w:val="21"/>
        </w:rPr>
        <w:t xml:space="preserve">(2)</w:t>
      </w:r>
      <w:r>
        <w:t xml:space="preserve">The</w:t>
      </w:r>
      <w:r>
        <w:t xml:space="preserve">Commission</w:t>
      </w:r>
      <w:r>
        <w:t xml:space="preserve">may,</w:t>
      </w:r>
      <w:r>
        <w:t xml:space="preserve">subject</w:t>
      </w:r>
      <w:r>
        <w:t xml:space="preserve">to</w:t>
      </w:r>
      <w:r>
        <w:t xml:space="preserve">the</w:t>
      </w:r>
      <w:r>
        <w:t xml:space="preserve">provisions</w:t>
      </w:r>
      <w:r>
        <w:rPr>
          <w:rFonts w:ascii="Arial"/>
        </w:rPr>
        <w:t xml:space="preserve">of</w:t>
      </w:r>
      <w:r>
        <w:t xml:space="preserve">this</w:t>
      </w:r>
      <w:r>
        <w:t xml:space="preserve">Act,</w:t>
      </w:r>
      <w:r>
        <w:t xml:space="preserve">exempt</w:t>
      </w:r>
      <w:r>
        <w:t xml:space="preserve">any</w:t>
      </w:r>
      <w:r>
        <w:t xml:space="preserve">activity',</w:t>
      </w:r>
      <w:r>
        <w:t xml:space="preserve">facility</w:t>
      </w:r>
      <w:r>
        <w:t xml:space="preserve">or</w:t>
      </w:r>
      <w:r>
        <w:t xml:space="preserve">source</w:t>
      </w:r>
      <w:r>
        <w:t xml:space="preserve">from</w:t>
      </w:r>
      <w:r>
        <w:t xml:space="preserve">the</w:t>
      </w:r>
      <w:r>
        <w:t xml:space="preserve">application</w:t>
      </w:r>
      <w:r>
        <w:t xml:space="preserve">of</w:t>
      </w:r>
      <w:r>
        <w:t xml:space="preserve">this</w:t>
      </w:r>
      <w:r>
        <w:t xml:space="preserve">Act.</w:t>
      </w:r>
      <w:r/>
      <w:r/>
    </w:p>
    <w:p>
      <w:pPr>
        <w:pStyle w:val="661"/>
        <w:ind w:left="2282" w:right="400" w:hanging="1700"/>
        <w:jc w:val="left"/>
        <w:spacing w:lineRule="exact" w:line="258" w:before="116"/>
      </w:pPr>
      <w:r>
        <w:t xml:space="preserve">PART</w:t>
      </w:r>
      <w:r>
        <w:t xml:space="preserve">II-KENYA</w:t>
      </w:r>
      <w:r>
        <w:t xml:space="preserve">NUCLEAR</w:t>
      </w:r>
      <w:r>
        <w:t xml:space="preserve">REGULATORY</w:t>
      </w:r>
      <w:r>
        <w:t xml:space="preserve">COMMISSION</w:t>
      </w:r>
      <w:r/>
    </w:p>
    <w:p>
      <w:pPr>
        <w:pStyle w:val="660"/>
        <w:numPr>
          <w:ilvl w:val="0"/>
          <w:numId w:val="133"/>
        </w:numPr>
        <w:ind w:left="210" w:right="0" w:firstLine="488"/>
        <w:jc w:val="both"/>
        <w:spacing w:lineRule="auto" w:line="250" w:after="0" w:before="117"/>
        <w:tabs>
          <w:tab w:val="left" w:pos="1058" w:leader="none"/>
        </w:tabs>
      </w:pPr>
      <w:r>
        <w:t xml:space="preserve">(</w:t>
      </w:r>
      <w:r>
        <w:t xml:space="preserve">I</w:t>
      </w:r>
      <w:r>
        <w:t xml:space="preserve">)</w:t>
      </w:r>
      <w:r>
        <w:t xml:space="preserve">There</w:t>
      </w:r>
      <w:r>
        <w:t xml:space="preserve">is</w:t>
      </w:r>
      <w:r>
        <w:t xml:space="preserve">hereby</w:t>
      </w:r>
      <w:r>
        <w:t xml:space="preserve">established</w:t>
      </w:r>
      <w:r>
        <w:t xml:space="preserve">a</w:t>
      </w:r>
      <w:r>
        <w:t xml:space="preserve">Commission</w:t>
      </w:r>
      <w:r>
        <w:t xml:space="preserve">to</w:t>
      </w:r>
      <w:r>
        <w:t xml:space="preserve">be</w:t>
      </w:r>
      <w:r>
        <w:t xml:space="preserve">known</w:t>
      </w:r>
      <w:r>
        <w:rPr>
          <w:rFonts w:ascii="Arial"/>
          <w:sz w:val="21"/>
        </w:rPr>
        <w:t xml:space="preserve">as</w:t>
      </w:r>
      <w:r>
        <w:t xml:space="preserve">the</w:t>
      </w:r>
      <w:r>
        <w:t xml:space="preserve">Kenya</w:t>
      </w:r>
      <w:r>
        <w:t xml:space="preserve">Nuclear</w:t>
      </w:r>
      <w:r>
        <w:t xml:space="preserve">Regulatory</w:t>
      </w:r>
      <w:r>
        <w:t xml:space="preserve">Commission.</w:t>
      </w:r>
      <w:r/>
      <w:r/>
    </w:p>
    <w:p>
      <w:pPr>
        <w:pStyle w:val="660"/>
        <w:numPr>
          <w:ilvl w:val="0"/>
          <w:numId w:val="132"/>
        </w:numPr>
        <w:ind w:left="210" w:right="3" w:firstLine="493"/>
        <w:jc w:val="both"/>
        <w:spacing w:lineRule="auto" w:line="245" w:after="0" w:before="115"/>
        <w:tabs>
          <w:tab w:val="left" w:pos="1077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a</w:t>
      </w:r>
      <w:r>
        <w:t xml:space="preserve">body</w:t>
      </w:r>
      <w:r>
        <w:t xml:space="preserve">corporate</w:t>
      </w:r>
      <w:r>
        <w:t xml:space="preserve">with</w:t>
      </w:r>
      <w:r>
        <w:t xml:space="preserve">perpetual</w:t>
      </w:r>
      <w:r>
        <w:t xml:space="preserve">succession</w:t>
      </w:r>
      <w:r>
        <w:t xml:space="preserve">and</w:t>
      </w:r>
      <w:r>
        <w:t xml:space="preserve">a</w:t>
      </w:r>
      <w:r>
        <w:t xml:space="preserve">common</w:t>
      </w:r>
      <w:r>
        <w:t xml:space="preserve">seal</w:t>
      </w:r>
      <w:r>
        <w:t xml:space="preserve">,</w:t>
      </w:r>
      <w:r>
        <w:t xml:space="preserve">and</w:t>
      </w:r>
      <w:r>
        <w:t xml:space="preserve">shall in</w:t>
      </w:r>
      <w:r>
        <w:t xml:space="preserve">its</w:t>
      </w:r>
      <w:r>
        <w:t xml:space="preserve">corporate</w:t>
      </w:r>
      <w:r>
        <w:t xml:space="preserve">name</w:t>
      </w:r>
      <w:r>
        <w:t xml:space="preserve">be</w:t>
      </w:r>
      <w:r>
        <w:t xml:space="preserve">capable</w:t>
      </w:r>
      <w:r>
        <w:t xml:space="preserve">of</w:t>
      </w:r>
      <w:r>
        <w:t xml:space="preserve">-</w:t>
      </w:r>
      <w:r/>
      <w:r/>
    </w:p>
    <w:p>
      <w:pPr>
        <w:pStyle w:val="660"/>
        <w:numPr>
          <w:ilvl w:val="1"/>
          <w:numId w:val="132"/>
        </w:numPr>
        <w:ind w:left="1057" w:right="0" w:hanging="354"/>
        <w:jc w:val="left"/>
        <w:spacing w:lineRule="auto" w:line="240" w:after="0" w:before="120"/>
        <w:tabs>
          <w:tab w:val="left" w:pos="1058" w:leader="none"/>
        </w:tabs>
      </w:pPr>
      <w:r>
        <w:t xml:space="preserve">suing</w:t>
      </w:r>
      <w:r>
        <w:t xml:space="preserve">and</w:t>
      </w:r>
      <w:r>
        <w:t xml:space="preserve">being</w:t>
      </w:r>
      <w:r>
        <w:t xml:space="preserve">sued;</w:t>
      </w:r>
      <w:r/>
      <w:r/>
    </w:p>
    <w:p>
      <w:pPr>
        <w:pStyle w:val="660"/>
        <w:numPr>
          <w:ilvl w:val="1"/>
          <w:numId w:val="132"/>
        </w:numPr>
        <w:ind w:left="1057" w:right="8" w:hanging="354"/>
        <w:jc w:val="both"/>
        <w:spacing w:lineRule="auto" w:line="247" w:after="0" w:before="126"/>
        <w:tabs>
          <w:tab w:val="left" w:pos="1063" w:leader="none"/>
        </w:tabs>
      </w:pPr>
      <w:r>
        <w:t xml:space="preserve">taking,</w:t>
      </w:r>
      <w:r>
        <w:t xml:space="preserve">purchasing</w:t>
      </w:r>
      <w:r>
        <w:t xml:space="preserve">or</w:t>
      </w:r>
      <w:r>
        <w:t xml:space="preserve">otherwise</w:t>
      </w:r>
      <w:r>
        <w:t xml:space="preserve">acquiring,</w:t>
      </w:r>
      <w:r>
        <w:t xml:space="preserve">holding,</w:t>
      </w:r>
      <w:r>
        <w:t xml:space="preserve">charging</w:t>
      </w:r>
      <w:r>
        <w:t xml:space="preserve">or</w:t>
      </w:r>
      <w:r>
        <w:t xml:space="preserve">disposing</w:t>
      </w:r>
      <w:r>
        <w:t xml:space="preserve">of</w:t>
      </w:r>
      <w:r>
        <w:t xml:space="preserve">movable</w:t>
      </w:r>
      <w:r>
        <w:t xml:space="preserve">and</w:t>
      </w:r>
      <w:r>
        <w:t xml:space="preserve">immovable</w:t>
      </w:r>
      <w:r>
        <w:t xml:space="preserve">property;</w:t>
      </w:r>
      <w:r/>
      <w:r/>
    </w:p>
    <w:p>
      <w:pPr>
        <w:pStyle w:val="660"/>
        <w:numPr>
          <w:ilvl w:val="1"/>
          <w:numId w:val="132"/>
        </w:numPr>
        <w:ind w:left="1057" w:right="0" w:hanging="354"/>
        <w:jc w:val="left"/>
        <w:spacing w:lineRule="auto" w:line="240" w:after="0" w:before="117"/>
        <w:tabs>
          <w:tab w:val="left" w:pos="1058" w:leader="none"/>
        </w:tabs>
      </w:pPr>
      <w:r>
        <w:t xml:space="preserve">borrowing</w:t>
      </w:r>
      <w:r>
        <w:t xml:space="preserve">money</w:t>
      </w:r>
      <w:r>
        <w:t xml:space="preserve">and</w:t>
      </w:r>
      <w:r>
        <w:t xml:space="preserve">lending</w:t>
      </w:r>
      <w:r>
        <w:t xml:space="preserve">money;</w:t>
      </w:r>
      <w:r/>
      <w:r/>
    </w:p>
    <w:p>
      <w:pPr>
        <w:pStyle w:val="660"/>
        <w:numPr>
          <w:ilvl w:val="1"/>
          <w:numId w:val="132"/>
        </w:numPr>
        <w:ind w:left="1052" w:right="0" w:hanging="354"/>
        <w:jc w:val="left"/>
        <w:spacing w:lineRule="auto" w:line="240" w:after="0" w:before="121"/>
        <w:tabs>
          <w:tab w:val="left" w:pos="1053" w:leader="none"/>
        </w:tabs>
      </w:pPr>
      <w:r>
        <w:t xml:space="preserve">entering</w:t>
      </w:r>
      <w:r>
        <w:t xml:space="preserve">into</w:t>
      </w:r>
      <w:r>
        <w:t xml:space="preserve">contracts;</w:t>
      </w:r>
      <w:r>
        <w:t xml:space="preserve">and</w:t>
      </w:r>
      <w:r/>
      <w:r/>
    </w:p>
    <w:p>
      <w:pPr>
        <w:pStyle w:val="660"/>
        <w:numPr>
          <w:ilvl w:val="1"/>
          <w:numId w:val="132"/>
        </w:numPr>
        <w:ind w:left="1052" w:right="11" w:hanging="354"/>
        <w:jc w:val="left"/>
        <w:spacing w:lineRule="auto" w:line="245" w:after="0" w:before="130"/>
        <w:tabs>
          <w:tab w:val="left" w:pos="1058" w:leader="none"/>
        </w:tabs>
      </w:pPr>
      <w:r>
        <w:t xml:space="preserve">perfonning</w:t>
      </w:r>
      <w:r>
        <w:t xml:space="preserve">all</w:t>
      </w:r>
      <w:r>
        <w:t xml:space="preserve">other</w:t>
      </w:r>
      <w:r>
        <w:t xml:space="preserve">acts</w:t>
      </w:r>
      <w:r>
        <w:t xml:space="preserve">for</w:t>
      </w:r>
      <w:r>
        <w:t xml:space="preserve">the</w:t>
      </w:r>
      <w:r>
        <w:t xml:space="preserve">furtherance</w:t>
      </w:r>
      <w:r>
        <w:t xml:space="preserve">of</w:t>
      </w:r>
      <w:r>
        <w:t xml:space="preserve">the</w:t>
      </w:r>
      <w:r>
        <w:t xml:space="preserve">provisions</w:t>
      </w:r>
      <w:r>
        <w:t xml:space="preserve">.of</w:t>
      </w:r>
      <w:r>
        <w:t xml:space="preserve">this</w:t>
      </w:r>
      <w:r>
        <w:t xml:space="preserve">Act.</w:t>
      </w:r>
      <w:r/>
      <w:r/>
    </w:p>
    <w:p>
      <w:pPr>
        <w:pStyle w:val="660"/>
        <w:ind w:left="717" w:right="11" w:firstLine="4"/>
        <w:jc w:val="left"/>
        <w:spacing w:lineRule="auto" w:line="245" w:before="120"/>
      </w:pPr>
      <w:r>
        <w:t xml:space="preserve">(3)</w:t>
      </w:r>
      <w:r>
        <w:t xml:space="preserve">Except</w:t>
      </w:r>
      <w:r>
        <w:t xml:space="preserve">as</w:t>
      </w:r>
      <w:r>
        <w:t xml:space="preserve">otherwise</w:t>
      </w:r>
      <w:r>
        <w:t xml:space="preserve">provided</w:t>
      </w:r>
      <w:r>
        <w:t xml:space="preserve">in</w:t>
      </w:r>
      <w:r>
        <w:t xml:space="preserve">this</w:t>
      </w:r>
      <w:r>
        <w:t xml:space="preserve">Act,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independent</w:t>
      </w:r>
      <w:r>
        <w:t xml:space="preserve">in</w:t>
      </w:r>
      <w:r>
        <w:t xml:space="preserve">the</w:t>
      </w:r>
      <w:r>
        <w:t xml:space="preserve">perfonrtance</w:t>
      </w:r>
      <w:r/>
      <w:r/>
    </w:p>
    <w:p>
      <w:pPr>
        <w:pStyle w:val="660"/>
        <w:ind w:left="219" w:right="15"/>
        <w:jc w:val="both"/>
        <w:spacing w:lineRule="auto" w:line="241"/>
      </w:pPr>
      <w:r>
        <w:t xml:space="preserve">of</w:t>
      </w:r>
      <w:r>
        <w:t xml:space="preserve">its</w:t>
      </w:r>
      <w:r>
        <w:t xml:space="preserve">functions</w:t>
      </w:r>
      <w:r>
        <w:t xml:space="preserve">and</w:t>
      </w:r>
      <w:r>
        <w:t xml:space="preserve">duties</w:t>
      </w:r>
      <w:r>
        <w:t xml:space="preserve">and</w:t>
      </w:r>
      <w:r>
        <w:t xml:space="preserve">exercise</w:t>
      </w:r>
      <w:r>
        <w:t xml:space="preserve">of</w:t>
      </w:r>
      <w:r>
        <w:t xml:space="preserve">its</w:t>
      </w:r>
      <w:r>
        <w:t xml:space="preserve">powers</w:t>
      </w:r>
      <w:r>
        <w:t xml:space="preserve">and</w:t>
      </w:r>
      <w:r>
        <w:t xml:space="preserve">shall</w:t>
      </w:r>
      <w:r>
        <w:t xml:space="preserve">not</w:t>
      </w:r>
      <w:r>
        <w:t xml:space="preserve">be</w:t>
      </w:r>
      <w:r>
        <w:t xml:space="preserve">subject</w:t>
      </w:r>
      <w:r>
        <w:t xml:space="preserve">to</w:t>
      </w:r>
      <w:r>
        <w:t xml:space="preserve">the</w:t>
      </w:r>
      <w:r>
        <w:t xml:space="preserve">direction</w:t>
      </w:r>
      <w:r>
        <w:t xml:space="preserve">or</w:t>
      </w:r>
      <w:r>
        <w:t xml:space="preserve">control</w:t>
      </w:r>
      <w:r>
        <w:t xml:space="preserve">of</w:t>
      </w:r>
      <w:r>
        <w:t xml:space="preserve">any</w:t>
      </w:r>
      <w:r>
        <w:t xml:space="preserve">person</w:t>
      </w:r>
      <w:r>
        <w:t xml:space="preserve">or</w:t>
      </w:r>
      <w:r>
        <w:t xml:space="preserve">authority.</w:t>
      </w:r>
      <w:r/>
      <w:r/>
    </w:p>
    <w:p>
      <w:pPr>
        <w:pStyle w:val="660"/>
        <w:ind w:left="219" w:right="10" w:firstLine="497"/>
        <w:jc w:val="both"/>
        <w:spacing w:lineRule="auto" w:line="230" w:before="128"/>
      </w:pPr>
      <w:r>
        <w:rPr>
          <w:sz w:val="21"/>
        </w:rPr>
        <w:t xml:space="preserve">(4)</w:t>
      </w:r>
      <w:r>
        <w:t xml:space="preserve">The</w:t>
      </w:r>
      <w:r>
        <w:t xml:space="preserve">headquarters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in</w:t>
      </w:r>
      <w:r>
        <w:t xml:space="preserve">Nairobi</w:t>
      </w:r>
      <w:r>
        <w:t xml:space="preserve">or</w:t>
      </w:r>
      <w:r>
        <w:t xml:space="preserve">such</w:t>
      </w:r>
      <w:r>
        <w:t xml:space="preserve">other</w:t>
      </w:r>
      <w:r>
        <w:t xml:space="preserve">place</w:t>
      </w:r>
      <w:r>
        <w:t xml:space="preserve">as</w:t>
      </w:r>
      <w:r>
        <w:t xml:space="preserve">the</w:t>
      </w:r>
      <w:r>
        <w:t xml:space="preserve">Commission</w:t>
      </w:r>
      <w:r>
        <w:t xml:space="preserve">may,</w:t>
      </w:r>
      <w:r>
        <w:rPr>
          <w:sz w:val="24"/>
        </w:rPr>
        <w:t xml:space="preserve">by</w:t>
      </w:r>
      <w:r>
        <w:t xml:space="preserve">resolution,</w:t>
      </w:r>
      <w:r>
        <w:t xml:space="preserve">determine.</w:t>
      </w:r>
      <w:r/>
      <w:r/>
    </w:p>
    <w:p>
      <w:pPr>
        <w:pStyle w:val="660"/>
        <w:ind w:left="693" w:right="0"/>
        <w:jc w:val="left"/>
        <w:spacing w:lineRule="auto" w:line="240" w:before="118"/>
        <w:rPr>
          <w:sz w:val="23"/>
          <w:szCs w:val="23"/>
        </w:rPr>
      </w:pPr>
      <w:r>
        <w:rPr>
          <w:sz w:val="23"/>
        </w:rPr>
        <w:t xml:space="preserve">6.</w:t>
      </w:r>
      <w:r>
        <w:t xml:space="preserve">The</w:t>
      </w:r>
      <w:r>
        <w:t xml:space="preserve">objects</w:t>
      </w:r>
      <w:r>
        <w:t xml:space="preserve">and</w:t>
      </w:r>
      <w:r>
        <w:t xml:space="preserve">functions</w:t>
      </w:r>
      <w:r>
        <w:t xml:space="preserve">of</w:t>
      </w:r>
      <w:r>
        <w:t xml:space="preserve">the</w:t>
      </w:r>
      <w:r>
        <w:t xml:space="preserve">Commission</w:t>
      </w:r>
      <w:r>
        <w:rPr>
          <w:sz w:val="23"/>
        </w:rPr>
        <w:t xml:space="preserve">shalt</w:t>
      </w:r>
      <w:r>
        <w:rPr>
          <w:sz w:val="23"/>
        </w:rPr>
      </w:r>
      <w:r/>
    </w:p>
    <w:p>
      <w:pPr>
        <w:pStyle w:val="660"/>
        <w:ind w:left="224" w:right="0"/>
        <w:jc w:val="both"/>
        <w:spacing w:lineRule="auto" w:line="240" w:before="3"/>
      </w:pPr>
      <w:r>
        <w:t xml:space="preserve">be</w:t>
      </w:r>
      <w:r>
        <w:t xml:space="preserve">to</w:t>
      </w:r>
      <w:r>
        <w:t xml:space="preserve">-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96" w:right="0" w:firstLine="0"/>
        <w:jc w:val="left"/>
        <w:spacing w:lineRule="auto" w:line="260" w:before="10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Application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Act.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91" w:right="36" w:firstLine="4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Establishment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 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96" w:right="0" w:firstLine="0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Functions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6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740" w:h="14140" w:orient="portrait"/>
          <w:pgMar w:top="1240" w:right="840" w:bottom="280" w:left="460" w:header="709" w:footer="709" w:gutter="0"/>
          <w:cols w:num="2" w:sep="0" w:space="1701" w:equalWidth="0">
            <w:col w:w="5938" w:space="40"/>
            <w:col w:w="1462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331" w:right="0" w:firstLine="0"/>
        <w:jc w:val="left"/>
        <w:spacing w:before="51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 xml:space="preserve">The</w:t>
      </w:r>
      <w:r>
        <w:rPr>
          <w:rFonts w:ascii="Times New Roman"/>
          <w:i/>
          <w:sz w:val="20"/>
        </w:rPr>
        <w:t xml:space="preserve">Nuclear</w:t>
      </w:r>
      <w:r>
        <w:rPr>
          <w:rFonts w:ascii="Times New Roman"/>
          <w:i/>
          <w:spacing w:val="2"/>
          <w:sz w:val="20"/>
        </w:rPr>
        <w:t xml:space="preserve">Re</w:t>
      </w:r>
      <w:r>
        <w:rPr>
          <w:rFonts w:ascii="Times New Roman"/>
          <w:i/>
          <w:spacing w:val="3"/>
          <w:sz w:val="20"/>
        </w:rPr>
        <w:t xml:space="preserve">f?</w:t>
      </w:r>
      <w:r>
        <w:rPr>
          <w:rFonts w:ascii="Times New Roman"/>
          <w:i/>
          <w:spacing w:val="3"/>
          <w:sz w:val="20"/>
        </w:rPr>
        <w:t xml:space="preserve">U</w:t>
      </w:r>
      <w:r>
        <w:rPr>
          <w:rFonts w:ascii="Times New Roman"/>
          <w:i/>
          <w:spacing w:val="1"/>
          <w:sz w:val="20"/>
        </w:rPr>
        <w:t xml:space="preserve">latory</w:t>
      </w:r>
      <w:r>
        <w:rPr>
          <w:rFonts w:ascii="Times New Roman"/>
          <w:i/>
          <w:sz w:val="20"/>
        </w:rPr>
        <w:t xml:space="preserve">Bill,</w:t>
      </w:r>
      <w:r>
        <w:rPr>
          <w:rFonts w:ascii="Times New Roman"/>
          <w:i/>
          <w:sz w:val="20"/>
        </w:rPr>
        <w:t xml:space="preserve">2018</w:t>
      </w:r>
      <w:r>
        <w:rPr>
          <w:rFonts w:ascii="Times New Roman"/>
          <w:sz w:val="20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i/>
          <w:sz w:val="25"/>
          <w:szCs w:val="25"/>
        </w:rPr>
      </w:pPr>
      <w:r>
        <w:rPr>
          <w:rFonts w:ascii="Times New Roman" w:hAnsi="Times New Roman" w:cs="Times New Roman" w:eastAsia="Times New Roman"/>
          <w:i/>
          <w:sz w:val="25"/>
          <w:szCs w:val="25"/>
        </w:rPr>
      </w:r>
      <w:r/>
    </w:p>
    <w:p>
      <w:pPr>
        <w:pStyle w:val="665"/>
        <w:numPr>
          <w:ilvl w:val="0"/>
          <w:numId w:val="131"/>
        </w:numPr>
        <w:ind w:left="1069" w:right="24" w:hanging="365"/>
        <w:jc w:val="both"/>
        <w:spacing w:lineRule="exact" w:line="260" w:after="0" w:before="0"/>
        <w:tabs>
          <w:tab w:val="left" w:pos="1060" w:leader="none"/>
        </w:tabs>
      </w:pPr>
      <w:r>
        <w:t xml:space="preserve">ensure</w:t>
      </w:r>
      <w:r>
        <w:t xml:space="preserve">the</w:t>
      </w:r>
      <w:r>
        <w:t xml:space="preserve">safe,</w:t>
      </w:r>
      <w:r>
        <w:t xml:space="preserve">secure</w:t>
      </w:r>
      <w:r>
        <w:t xml:space="preserve">and</w:t>
      </w:r>
      <w:r>
        <w:t xml:space="preserve">peaceful</w:t>
      </w:r>
      <w:r>
        <w:t xml:space="preserve">use</w:t>
      </w:r>
      <w:r>
        <w:t xml:space="preserve">of</w:t>
      </w:r>
      <w:r>
        <w:t xml:space="preserve">nuclear</w:t>
      </w:r>
      <w:r>
        <w:t xml:space="preserve">science</w:t>
      </w:r>
      <w:r>
        <w:t xml:space="preserve">and</w:t>
      </w:r>
      <w:r>
        <w:t xml:space="preserve">technology;</w:t>
      </w:r>
      <w:r/>
      <w:r/>
    </w:p>
    <w:p>
      <w:pPr>
        <w:numPr>
          <w:ilvl w:val="0"/>
          <w:numId w:val="131"/>
        </w:numPr>
        <w:ind w:left="1064" w:right="0" w:hanging="360"/>
        <w:jc w:val="both"/>
        <w:spacing w:lineRule="exact" w:line="260" w:before="119"/>
        <w:tabs>
          <w:tab w:val="left" w:pos="10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 xml:space="preserve">provide</w:t>
      </w:r>
      <w:r>
        <w:rPr>
          <w:rFonts w:ascii="Times New Roman" w:hAnsi="Times New Roman"/>
          <w:sz w:val="23"/>
        </w:rPr>
        <w:t xml:space="preserve">for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protection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z w:val="23"/>
        </w:rPr>
        <w:t xml:space="preserve">persons,</w:t>
      </w:r>
      <w:r>
        <w:rPr>
          <w:rFonts w:ascii="Times New Roman" w:hAnsi="Times New Roman"/>
          <w:sz w:val="23"/>
        </w:rPr>
        <w:t xml:space="preserve">property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environment</w:t>
      </w:r>
      <w:r>
        <w:rPr>
          <w:rFonts w:ascii="Times New Roman" w:hAnsi="Times New Roman"/>
          <w:sz w:val="23"/>
        </w:rPr>
        <w:t xml:space="preserve">·against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harmful</w:t>
      </w:r>
      <w:r>
        <w:rPr>
          <w:rFonts w:ascii="Times New Roman" w:hAnsi="Times New Roman"/>
          <w:sz w:val="23"/>
        </w:rPr>
        <w:t xml:space="preserve">effects</w:t>
      </w:r>
      <w:r>
        <w:rPr>
          <w:rFonts w:ascii="Arial" w:hAnsi="Arial"/>
          <w:sz w:val="23"/>
        </w:rPr>
        <w:t xml:space="preserve">of</w:t>
      </w:r>
      <w:r>
        <w:rPr>
          <w:rFonts w:ascii="Times New Roman" w:hAnsi="Times New Roman"/>
          <w:sz w:val="23"/>
        </w:rPr>
        <w:t xml:space="preserve">ionizing</w:t>
      </w:r>
      <w:r>
        <w:rPr>
          <w:rFonts w:ascii="Times New Roman" w:hAnsi="Times New Roman"/>
          <w:sz w:val="23"/>
        </w:rPr>
        <w:t xml:space="preserve">radiation</w:t>
      </w:r>
      <w:r>
        <w:rPr>
          <w:rFonts w:ascii="Times New Roman" w:hAnsi="Times New Roman"/>
          <w:sz w:val="23"/>
        </w:rPr>
        <w:t xml:space="preserve">through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establishment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z w:val="25"/>
        </w:rPr>
        <w:t xml:space="preserve">a</w:t>
      </w:r>
      <w:r>
        <w:rPr>
          <w:rFonts w:ascii="Times New Roman" w:hAnsi="Times New Roman"/>
          <w:sz w:val="23"/>
        </w:rPr>
        <w:t xml:space="preserve">system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z w:val="23"/>
        </w:rPr>
        <w:t xml:space="preserve">regulatory</w:t>
      </w:r>
      <w:r>
        <w:rPr>
          <w:rFonts w:ascii="Times New Roman" w:hAnsi="Times New Roman"/>
          <w:sz w:val="23"/>
        </w:rPr>
        <w:t xml:space="preserve">control;</w:t>
      </w:r>
      <w:r>
        <w:rPr>
          <w:rFonts w:ascii="Times New Roman" w:hAnsi="Times New Roman"/>
          <w:sz w:val="23"/>
        </w:rPr>
      </w:r>
      <w:r/>
    </w:p>
    <w:p>
      <w:pPr>
        <w:numPr>
          <w:ilvl w:val="0"/>
          <w:numId w:val="131"/>
        </w:numPr>
        <w:ind w:left="1054" w:right="0" w:hanging="355"/>
        <w:jc w:val="left"/>
        <w:spacing w:before="122"/>
        <w:tabs>
          <w:tab w:val="left" w:pos="105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exercise</w:t>
      </w:r>
      <w:r>
        <w:rPr>
          <w:rFonts w:ascii="Times New Roman"/>
          <w:sz w:val="23"/>
        </w:rPr>
        <w:t xml:space="preserve">regulatory</w:t>
      </w:r>
      <w:r>
        <w:rPr>
          <w:rFonts w:ascii="Times New Roman"/>
          <w:sz w:val="23"/>
        </w:rPr>
        <w:t xml:space="preserve">control</w:t>
      </w:r>
      <w:r>
        <w:rPr>
          <w:rFonts w:ascii="Times New Roman"/>
          <w:sz w:val="23"/>
        </w:rPr>
        <w:t xml:space="preserve">over</w:t>
      </w:r>
      <w:r>
        <w:rPr>
          <w:rFonts w:ascii="Times New Roman"/>
          <w:sz w:val="23"/>
        </w:rPr>
        <w:t xml:space="preserve">-</w:t>
      </w:r>
      <w:r>
        <w:rPr>
          <w:rFonts w:ascii="Times New Roman"/>
          <w:sz w:val="23"/>
        </w:rPr>
      </w:r>
      <w:r/>
    </w:p>
    <w:p>
      <w:pPr>
        <w:numPr>
          <w:ilvl w:val="1"/>
          <w:numId w:val="131"/>
        </w:numPr>
        <w:ind w:left="1539" w:right="10" w:hanging="480"/>
        <w:jc w:val="both"/>
        <w:spacing w:lineRule="auto" w:line="235" w:before="119"/>
        <w:tabs>
          <w:tab w:val="left" w:pos="154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sitting,</w:t>
      </w:r>
      <w:r>
        <w:rPr>
          <w:rFonts w:ascii="Times New Roman"/>
          <w:sz w:val="23"/>
        </w:rPr>
        <w:t xml:space="preserve">design</w:t>
      </w:r>
      <w:r>
        <w:rPr>
          <w:rFonts w:ascii="Times New Roman"/>
          <w:sz w:val="23"/>
        </w:rPr>
        <w:t xml:space="preserve">construction,</w:t>
      </w:r>
      <w:r>
        <w:rPr>
          <w:rFonts w:ascii="Times New Roman"/>
          <w:sz w:val="23"/>
        </w:rPr>
        <w:t xml:space="preserve">operation,</w:t>
      </w:r>
      <w:r>
        <w:rPr>
          <w:rFonts w:ascii="Times New Roman"/>
          <w:sz w:val="23"/>
        </w:rPr>
        <w:t xml:space="preserve">manufacture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component</w:t>
      </w:r>
      <w:r>
        <w:rPr>
          <w:rFonts w:ascii="Times New Roman"/>
          <w:sz w:val="23"/>
        </w:rPr>
        <w:t xml:space="preserve">parts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decommissioning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facilities;</w:t>
      </w:r>
      <w:r>
        <w:rPr>
          <w:rFonts w:ascii="Times New Roman"/>
          <w:sz w:val="23"/>
        </w:rPr>
      </w:r>
      <w:r/>
    </w:p>
    <w:p>
      <w:pPr>
        <w:numPr>
          <w:ilvl w:val="0"/>
          <w:numId w:val="130"/>
        </w:numPr>
        <w:ind w:left="1534" w:right="17" w:hanging="475"/>
        <w:jc w:val="both"/>
        <w:spacing w:lineRule="exact" w:line="254" w:before="98"/>
        <w:tabs>
          <w:tab w:val="left" w:pos="153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rad</w:t>
      </w:r>
      <w:r>
        <w:rPr>
          <w:rFonts w:ascii="Times New Roman"/>
          <w:sz w:val="23"/>
        </w:rPr>
        <w:t xml:space="preserve">ioactive</w:t>
      </w:r>
      <w:r>
        <w:rPr>
          <w:rFonts w:ascii="Times New Roman"/>
          <w:sz w:val="23"/>
        </w:rPr>
        <w:t xml:space="preserve">materials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facilities;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</w:r>
      <w:r/>
    </w:p>
    <w:p>
      <w:pPr>
        <w:numPr>
          <w:ilvl w:val="0"/>
          <w:numId w:val="130"/>
        </w:numPr>
        <w:ind w:left="1539" w:right="32" w:hanging="480"/>
        <w:jc w:val="both"/>
        <w:spacing w:lineRule="exact" w:line="260" w:before="86"/>
        <w:tabs>
          <w:tab w:val="left" w:pos="15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other</w:t>
      </w:r>
      <w:r>
        <w:rPr>
          <w:rFonts w:ascii="Times New Roman"/>
          <w:sz w:val="23"/>
        </w:rPr>
        <w:t xml:space="preserve">activities</w:t>
      </w:r>
      <w:r>
        <w:rPr>
          <w:rFonts w:ascii="Times New Roman"/>
          <w:sz w:val="23"/>
        </w:rPr>
        <w:t xml:space="preserve">which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may</w:t>
      </w:r>
      <w:r>
        <w:rPr>
          <w:rFonts w:ascii="Times New Roman"/>
          <w:sz w:val="23"/>
        </w:rPr>
        <w:t xml:space="preserve">seek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exercise</w:t>
      </w:r>
      <w:r>
        <w:rPr>
          <w:rFonts w:ascii="Times New Roman"/>
          <w:sz w:val="23"/>
        </w:rPr>
        <w:t xml:space="preserve">regulatory</w:t>
      </w:r>
      <w:r>
        <w:rPr>
          <w:rFonts w:ascii="Times New Roman"/>
          <w:sz w:val="23"/>
        </w:rPr>
        <w:t xml:space="preserve">control</w:t>
      </w:r>
      <w:r>
        <w:rPr>
          <w:rFonts w:ascii="Times New Roman"/>
          <w:sz w:val="23"/>
        </w:rPr>
        <w:t xml:space="preserve">over;</w:t>
      </w:r>
      <w:r>
        <w:rPr>
          <w:rFonts w:ascii="Times New Roman"/>
          <w:sz w:val="23"/>
        </w:rPr>
      </w:r>
      <w:r/>
    </w:p>
    <w:p>
      <w:pPr>
        <w:numPr>
          <w:ilvl w:val="0"/>
          <w:numId w:val="131"/>
        </w:numPr>
        <w:ind w:left="1054" w:right="6" w:hanging="355"/>
        <w:jc w:val="both"/>
        <w:spacing w:lineRule="auto" w:line="225" w:before="92"/>
        <w:tabs>
          <w:tab w:val="left" w:pos="105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ensure</w:t>
      </w:r>
      <w:r>
        <w:rPr>
          <w:rFonts w:ascii="Times New Roman"/>
          <w:sz w:val="23"/>
        </w:rPr>
        <w:t xml:space="preserve">compliance</w:t>
      </w:r>
      <w:r>
        <w:rPr>
          <w:rFonts w:ascii="Times New Roman"/>
          <w:sz w:val="23"/>
        </w:rPr>
        <w:t xml:space="preserve">with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conditions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authorization</w:t>
      </w:r>
      <w:r>
        <w:rPr>
          <w:rFonts w:ascii="Times New Roman"/>
          <w:sz w:val="23"/>
        </w:rPr>
        <w:t xml:space="preserve">through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implementation</w:t>
      </w:r>
      <w:r>
        <w:rPr>
          <w:rFonts w:ascii="Times New Roman"/>
          <w:sz w:val="25"/>
        </w:rPr>
        <w:t xml:space="preserve">of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system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inspections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enforcement;</w:t>
      </w:r>
      <w:r>
        <w:rPr>
          <w:rFonts w:ascii="Times New Roman"/>
          <w:sz w:val="23"/>
        </w:rPr>
      </w:r>
      <w:r/>
    </w:p>
    <w:p>
      <w:pPr>
        <w:numPr>
          <w:ilvl w:val="0"/>
          <w:numId w:val="131"/>
        </w:numPr>
        <w:ind w:left="1059" w:right="18" w:hanging="360"/>
        <w:jc w:val="both"/>
        <w:spacing w:lineRule="exact" w:line="260" w:before="91"/>
        <w:tabs>
          <w:tab w:val="left" w:pos="105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co-ordinate the</w:t>
      </w:r>
      <w:r>
        <w:rPr>
          <w:rFonts w:ascii="Times New Roman"/>
          <w:sz w:val="23"/>
        </w:rPr>
        <w:t xml:space="preserve">fulfillment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national</w:t>
      </w:r>
      <w:r>
        <w:rPr>
          <w:rFonts w:ascii="Times New Roman"/>
          <w:sz w:val="23"/>
        </w:rPr>
        <w:t xml:space="preserve">obligations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respect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safety,</w:t>
      </w:r>
      <w:r>
        <w:rPr>
          <w:rFonts w:ascii="Times New Roman"/>
          <w:sz w:val="23"/>
        </w:rPr>
        <w:t xml:space="preserve">security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safeguards;</w:t>
      </w:r>
      <w:r/>
    </w:p>
    <w:p>
      <w:pPr>
        <w:ind w:left="1059" w:right="28" w:hanging="360"/>
        <w:jc w:val="both"/>
        <w:spacing w:lineRule="auto" w:line="233" w:before="8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/>
          <w:sz w:val="22"/>
        </w:rPr>
        <w:t xml:space="preserve">(t)</w:t>
      </w:r>
      <w:r>
        <w:rPr>
          <w:rFonts w:ascii="Times New Roman"/>
          <w:sz w:val="23"/>
        </w:rPr>
        <w:t xml:space="preserve">co-operate</w:t>
      </w:r>
      <w:r>
        <w:rPr>
          <w:rFonts w:ascii="Times New Roman"/>
          <w:sz w:val="23"/>
        </w:rPr>
        <w:t xml:space="preserve">with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relevant</w:t>
      </w:r>
      <w:r>
        <w:rPr>
          <w:rFonts w:ascii="Times New Roman"/>
          <w:sz w:val="23"/>
        </w:rPr>
        <w:t xml:space="preserve">international</w:t>
      </w:r>
      <w:r>
        <w:rPr>
          <w:rFonts w:ascii="Times New Roman"/>
          <w:sz w:val="23"/>
        </w:rPr>
        <w:t xml:space="preserve">agency</w:t>
      </w:r>
      <w:r>
        <w:rPr>
          <w:rFonts w:ascii="Arial"/>
          <w:sz w:val="22"/>
        </w:rPr>
        <w:t xml:space="preserve">by</w:t>
      </w:r>
      <w:r>
        <w:rPr>
          <w:rFonts w:ascii="Times New Roman"/>
          <w:sz w:val="23"/>
        </w:rPr>
        <w:t xml:space="preserve">providing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assistance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information</w:t>
      </w:r>
      <w:r>
        <w:rPr>
          <w:rFonts w:ascii="Times New Roman"/>
          <w:sz w:val="23"/>
        </w:rPr>
        <w:t xml:space="preserve">required;</w:t>
      </w:r>
      <w:r/>
    </w:p>
    <w:p>
      <w:pPr>
        <w:numPr>
          <w:ilvl w:val="0"/>
          <w:numId w:val="129"/>
        </w:numPr>
        <w:ind w:left="1050" w:right="12" w:hanging="346"/>
        <w:jc w:val="both"/>
        <w:spacing w:lineRule="auto" w:line="233" w:before="78"/>
        <w:tabs>
          <w:tab w:val="left" w:pos="105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establish</w:t>
      </w:r>
      <w:r>
        <w:rPr>
          <w:rFonts w:ascii="Times New Roman"/>
          <w:sz w:val="23"/>
        </w:rPr>
        <w:t xml:space="preserve">appropriate</w:t>
      </w:r>
      <w:r>
        <w:rPr>
          <w:rFonts w:ascii="Times New Roman"/>
          <w:sz w:val="23"/>
        </w:rPr>
        <w:t xml:space="preserve">awareness</w:t>
      </w:r>
      <w:r>
        <w:rPr>
          <w:rFonts w:ascii="Times New Roman"/>
          <w:sz w:val="23"/>
        </w:rPr>
        <w:t xml:space="preserve">methods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procedures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informing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consulting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public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other</w:t>
      </w:r>
      <w:r>
        <w:rPr>
          <w:rFonts w:ascii="Times New Roman"/>
          <w:sz w:val="23"/>
        </w:rPr>
        <w:t xml:space="preserve">interested</w:t>
      </w:r>
      <w:r>
        <w:rPr>
          <w:rFonts w:ascii="Times New Roman"/>
          <w:sz w:val="23"/>
        </w:rPr>
        <w:t xml:space="preserve">parties</w:t>
      </w:r>
      <w:r>
        <w:rPr>
          <w:rFonts w:ascii="Times New Roman"/>
          <w:sz w:val="23"/>
        </w:rPr>
        <w:t xml:space="preserve">about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regulatory</w:t>
      </w:r>
      <w:r>
        <w:rPr>
          <w:rFonts w:ascii="Times New Roman"/>
          <w:sz w:val="23"/>
        </w:rPr>
        <w:t xml:space="preserve">process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safety,</w:t>
      </w:r>
      <w:r>
        <w:rPr>
          <w:rFonts w:ascii="Times New Roman"/>
          <w:sz w:val="23"/>
        </w:rPr>
        <w:t xml:space="preserve">health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environmental</w:t>
      </w:r>
      <w:r>
        <w:rPr>
          <w:rFonts w:ascii="Times New Roman"/>
          <w:sz w:val="23"/>
        </w:rPr>
        <w:t xml:space="preserve">aspect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regulated</w:t>
      </w:r>
      <w:r>
        <w:rPr>
          <w:rFonts w:ascii="Times New Roman"/>
          <w:spacing w:val="2"/>
          <w:sz w:val="23"/>
        </w:rPr>
        <w:t xml:space="preserve">activities</w:t>
      </w:r>
      <w:r>
        <w:rPr>
          <w:rFonts w:ascii="Times New Roman"/>
          <w:sz w:val="23"/>
        </w:rPr>
        <w:t xml:space="preserve">including incidents,</w:t>
      </w:r>
      <w:r>
        <w:rPr>
          <w:rFonts w:ascii="Times New Roman"/>
          <w:sz w:val="23"/>
        </w:rPr>
        <w:t xml:space="preserve">accidents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abnormal</w:t>
      </w:r>
      <w:r>
        <w:rPr>
          <w:rFonts w:ascii="Times New Roman"/>
          <w:sz w:val="23"/>
        </w:rPr>
        <w:t xml:space="preserve">occurrences;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</w:r>
      <w:r/>
    </w:p>
    <w:p>
      <w:pPr>
        <w:numPr>
          <w:ilvl w:val="0"/>
          <w:numId w:val="129"/>
        </w:numPr>
        <w:ind w:left="1054" w:right="32" w:hanging="359"/>
        <w:jc w:val="both"/>
        <w:spacing w:lineRule="exact" w:line="260" w:before="94"/>
        <w:tabs>
          <w:tab w:val="left" w:pos="105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perform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other</w:t>
      </w:r>
      <w:r>
        <w:rPr>
          <w:rFonts w:ascii="Times New Roman"/>
          <w:sz w:val="23"/>
        </w:rPr>
        <w:t xml:space="preserve">f</w:t>
      </w:r>
      <w:r>
        <w:rPr>
          <w:rFonts w:ascii="Times New Roman"/>
          <w:spacing w:val="18"/>
          <w:sz w:val="23"/>
        </w:rPr>
        <w:t xml:space="preserve">u</w:t>
      </w:r>
      <w:r>
        <w:rPr>
          <w:rFonts w:ascii="Times New Roman"/>
          <w:sz w:val="23"/>
        </w:rPr>
        <w:t xml:space="preserve">nctions  in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furtherance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provisions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z w:val="23"/>
        </w:rPr>
        <w:t xml:space="preserve">Act.</w:t>
      </w:r>
      <w:r>
        <w:rPr>
          <w:rFonts w:ascii="Times New Roman"/>
          <w:sz w:val="23"/>
        </w:rPr>
      </w:r>
      <w:r/>
    </w:p>
    <w:p>
      <w:pPr>
        <w:numPr>
          <w:ilvl w:val="0"/>
          <w:numId w:val="128"/>
        </w:numPr>
        <w:ind w:left="215" w:right="18" w:firstLine="475"/>
        <w:jc w:val="both"/>
        <w:spacing w:lineRule="auto" w:line="236" w:before="73"/>
        <w:tabs>
          <w:tab w:val="left" w:pos="10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2"/>
        </w:rPr>
        <w:t xml:space="preserve">(1)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have</w:t>
      </w:r>
      <w:r>
        <w:rPr>
          <w:rFonts w:ascii="Times New Roman"/>
          <w:sz w:val="23"/>
        </w:rPr>
        <w:t xml:space="preserve">all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powersnecessary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execution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its</w:t>
      </w:r>
      <w:r>
        <w:rPr>
          <w:rFonts w:ascii="Times New Roman"/>
          <w:sz w:val="23"/>
        </w:rPr>
        <w:t xml:space="preserve">functions</w:t>
      </w:r>
      <w:r>
        <w:rPr>
          <w:rFonts w:ascii="Times New Roman"/>
          <w:sz w:val="23"/>
        </w:rPr>
        <w:t xml:space="preserve">under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z w:val="23"/>
        </w:rPr>
        <w:t xml:space="preserve">Act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other</w:t>
      </w:r>
      <w:r>
        <w:rPr>
          <w:rFonts w:ascii="Times New Roman"/>
          <w:sz w:val="23"/>
        </w:rPr>
        <w:t xml:space="preserve">written</w:t>
      </w:r>
      <w:r>
        <w:rPr>
          <w:rFonts w:ascii="Times New Roman"/>
          <w:sz w:val="23"/>
        </w:rPr>
        <w:t xml:space="preserve">law.</w:t>
      </w:r>
      <w:r>
        <w:rPr>
          <w:rFonts w:ascii="Times New Roman"/>
          <w:sz w:val="23"/>
        </w:rPr>
      </w:r>
      <w:r/>
    </w:p>
    <w:p>
      <w:pPr>
        <w:numPr>
          <w:ilvl w:val="0"/>
          <w:numId w:val="127"/>
        </w:numPr>
        <w:ind w:left="1064" w:right="0" w:hanging="374"/>
        <w:jc w:val="left"/>
        <w:spacing w:lineRule="exact" w:line="264" w:before="120"/>
        <w:tabs>
          <w:tab w:val="left" w:pos="106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Without</w:t>
      </w:r>
      <w:r>
        <w:rPr>
          <w:rFonts w:ascii="Times New Roman"/>
          <w:sz w:val="23"/>
        </w:rPr>
        <w:t xml:space="preserve">prejudice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generality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subsection</w:t>
      </w:r>
      <w:r>
        <w:rPr>
          <w:rFonts w:ascii="Times New Roman"/>
          <w:sz w:val="23"/>
        </w:rPr>
      </w:r>
      <w:r/>
    </w:p>
    <w:p>
      <w:pPr>
        <w:ind w:left="215" w:right="0" w:firstLine="0"/>
        <w:jc w:val="left"/>
        <w:spacing w:lineRule="exact" w:line="264" w:before="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1"/>
        </w:rPr>
        <w:t xml:space="preserve">(</w:t>
      </w:r>
      <w:r>
        <w:rPr>
          <w:rFonts w:ascii="Times New Roman"/>
          <w:sz w:val="21"/>
        </w:rPr>
        <w:t xml:space="preserve">I),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have</w:t>
      </w:r>
      <w:r>
        <w:rPr>
          <w:rFonts w:ascii="Times New Roman"/>
          <w:sz w:val="23"/>
        </w:rPr>
        <w:t xml:space="preserve">powers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-</w:t>
      </w:r>
      <w:r>
        <w:rPr>
          <w:rFonts w:ascii="Times New Roman"/>
          <w:sz w:val="23"/>
        </w:rPr>
      </w:r>
      <w:r/>
    </w:p>
    <w:p>
      <w:pPr>
        <w:numPr>
          <w:ilvl w:val="1"/>
          <w:numId w:val="127"/>
        </w:numPr>
        <w:ind w:left="1054" w:right="21" w:hanging="355"/>
        <w:jc w:val="both"/>
        <w:spacing w:lineRule="exact" w:line="260" w:before="121"/>
        <w:tabs>
          <w:tab w:val="left" w:pos="105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control</w:t>
      </w:r>
      <w:r>
        <w:rPr>
          <w:rFonts w:ascii="Times New Roman"/>
          <w:sz w:val="23"/>
        </w:rPr>
        <w:t xml:space="preserve">,</w:t>
      </w:r>
      <w:r>
        <w:rPr>
          <w:rFonts w:ascii="Times New Roman"/>
          <w:sz w:val="23"/>
        </w:rPr>
        <w:t xml:space="preserve">supervise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administer</w:t>
      </w:r>
      <w:r>
        <w:rPr>
          <w:rFonts w:ascii="Times New Roman"/>
          <w:sz w:val="23"/>
        </w:rPr>
        <w:t xml:space="preserve">all</w:t>
      </w:r>
      <w:r>
        <w:rPr>
          <w:rFonts w:ascii="Times New Roman"/>
          <w:sz w:val="23"/>
        </w:rPr>
        <w:t xml:space="preserve">assets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such</w:t>
      </w:r>
      <w:r>
        <w:rPr>
          <w:rFonts w:ascii="Times New Roman"/>
          <w:sz w:val="23"/>
        </w:rPr>
        <w:t xml:space="preserve">manner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such</w:t>
      </w:r>
      <w:r>
        <w:rPr>
          <w:rFonts w:ascii="Times New Roman"/>
          <w:sz w:val="23"/>
        </w:rPr>
        <w:t xml:space="preserve">purpose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z w:val="23"/>
        </w:rPr>
        <w:t xml:space="preserve">best</w:t>
      </w:r>
      <w:r>
        <w:rPr>
          <w:rFonts w:ascii="Times New Roman"/>
          <w:sz w:val="23"/>
        </w:rPr>
        <w:t xml:space="preserve">promotes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purpose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its</w:t>
      </w:r>
      <w:r>
        <w:rPr>
          <w:rFonts w:ascii="Times New Roman"/>
          <w:sz w:val="23"/>
        </w:rPr>
        <w:t xml:space="preserve">establishment;</w:t>
      </w:r>
      <w:r>
        <w:rPr>
          <w:rFonts w:ascii="Times New Roman"/>
          <w:sz w:val="23"/>
        </w:rPr>
      </w:r>
      <w:r/>
    </w:p>
    <w:p>
      <w:pPr>
        <w:ind w:left="784" w:right="0" w:firstLine="0"/>
        <w:jc w:val="left"/>
        <w:spacing w:before="51"/>
        <w:rPr>
          <w:rFonts w:ascii="Times New Roman" w:hAnsi="Times New Roman" w:cs="Times New Roman" w:eastAsia="Times New Roman"/>
          <w:sz w:val="21"/>
          <w:szCs w:val="21"/>
        </w:rPr>
      </w:pPr>
      <w:r>
        <w:br w:type="column"/>
      </w:r>
      <w:r>
        <w:rPr>
          <w:rFonts w:ascii="Times New Roman"/>
          <w:spacing w:val="-5"/>
          <w:sz w:val="21"/>
        </w:rPr>
        <w:t xml:space="preserve">9</w:t>
      </w:r>
      <w:r>
        <w:rPr>
          <w:rFonts w:ascii="Times New Roman"/>
          <w:spacing w:val="-6"/>
          <w:sz w:val="21"/>
        </w:rPr>
        <w:t xml:space="preserve">53</w:t>
      </w:r>
      <w:r>
        <w:rPr>
          <w:rFonts w:ascii="Times New Roman"/>
          <w:sz w:val="21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84" w:right="149" w:firstLine="0"/>
        <w:jc w:val="left"/>
        <w:spacing w:lineRule="auto" w:line="260" w:before="15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Powers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683" w:right="0" w:firstLine="0"/>
        <w:jc w:val="left"/>
        <w:spacing w:before="0"/>
        <w:rPr>
          <w:rFonts w:ascii="Arial" w:hAnsi="Arial" w:cs="Arial" w:eastAsia="Arial"/>
          <w:sz w:val="62"/>
          <w:szCs w:val="62"/>
        </w:rPr>
      </w:pPr>
      <w:r>
        <w:rPr>
          <w:rFonts w:ascii="Arial"/>
          <w:sz w:val="62"/>
        </w:rPr>
        <w:t xml:space="preserve">'</w:t>
      </w:r>
      <w:r>
        <w:rPr>
          <w:rFonts w:ascii="Arial"/>
          <w:sz w:val="62"/>
        </w:rPr>
      </w:r>
      <w:r/>
    </w:p>
    <w:p>
      <w:pPr>
        <w:jc w:val="left"/>
        <w:spacing w:after="0"/>
        <w:rPr>
          <w:rFonts w:ascii="Arial" w:hAnsi="Arial" w:cs="Arial" w:eastAsia="Arial"/>
          <w:sz w:val="62"/>
          <w:szCs w:val="62"/>
        </w:rPr>
        <w:sectPr>
          <w:footnotePr/>
          <w:type w:val="nextPage"/>
          <w:pgSz w:w="8780" w:h="14180" w:orient="portrait"/>
          <w:pgMar w:top="760" w:right="340" w:bottom="280" w:left="1200" w:header="709" w:footer="709" w:gutter="0"/>
          <w:cols w:num="2" w:sep="0" w:space="1701" w:equalWidth="0">
            <w:col w:w="5984" w:space="40"/>
            <w:col w:w="1216" w:space="0"/>
          </w:cols>
          <w:docGrid w:linePitch="360"/>
        </w:sectPr>
      </w:pPr>
      <w:r>
        <w:rPr>
          <w:rFonts w:ascii="Arial" w:hAnsi="Arial" w:cs="Arial" w:eastAsia="Arial"/>
          <w:sz w:val="62"/>
          <w:szCs w:val="62"/>
        </w:rPr>
      </w:r>
      <w:r/>
    </w:p>
    <w:p>
      <w:pPr>
        <w:ind w:left="105" w:right="0" w:firstLine="0"/>
        <w:jc w:val="left"/>
        <w:spacing w:before="44"/>
        <w:tabs>
          <w:tab w:val="left" w:pos="2300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sz w:val="19"/>
        </w:rPr>
        <w:t xml:space="preserve">954</w:t>
        <w:tab/>
      </w:r>
      <w:r>
        <w:rPr>
          <w:rFonts w:ascii="Times New Roman"/>
          <w:i/>
          <w:position w:val="2"/>
          <w:sz w:val="20"/>
        </w:rPr>
        <w:t xml:space="preserve">The</w:t>
      </w:r>
      <w:r>
        <w:rPr>
          <w:rFonts w:ascii="Times New Roman"/>
          <w:i/>
          <w:position w:val="2"/>
          <w:sz w:val="20"/>
        </w:rPr>
        <w:t xml:space="preserve">Nuclear</w:t>
      </w:r>
      <w:r>
        <w:rPr>
          <w:rFonts w:ascii="Times New Roman"/>
          <w:i/>
          <w:position w:val="2"/>
          <w:sz w:val="20"/>
        </w:rPr>
        <w:t xml:space="preserve">Regulawry</w:t>
      </w:r>
      <w:r>
        <w:rPr>
          <w:rFonts w:ascii="Times New Roman"/>
          <w:i/>
          <w:position w:val="2"/>
          <w:sz w:val="20"/>
        </w:rPr>
        <w:t xml:space="preserve">Bill</w:t>
      </w:r>
      <w:r>
        <w:rPr>
          <w:rFonts w:ascii="Times New Roman"/>
          <w:i/>
          <w:position w:val="2"/>
          <w:sz w:val="20"/>
        </w:rPr>
        <w:t xml:space="preserve">,</w:t>
      </w:r>
      <w:r>
        <w:rPr>
          <w:rFonts w:ascii="Times New Roman"/>
          <w:i/>
          <w:position w:val="2"/>
          <w:sz w:val="20"/>
        </w:rPr>
        <w:t xml:space="preserve">2018</w:t>
      </w:r>
      <w:r>
        <w:rPr>
          <w:rFonts w:ascii="Times New Roman"/>
          <w:sz w:val="20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i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z w:val="14"/>
          <w:szCs w:val="14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nextPage"/>
          <w:pgSz w:w="8760" w:h="14160" w:orient="portrait"/>
          <w:pgMar w:top="840" w:right="980" w:bottom="280" w:left="42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pStyle w:val="665"/>
        <w:numPr>
          <w:ilvl w:val="1"/>
          <w:numId w:val="127"/>
        </w:numPr>
        <w:ind w:left="1057" w:right="19" w:hanging="368"/>
        <w:jc w:val="both"/>
        <w:spacing w:lineRule="exact" w:line="258" w:after="0" w:before="78"/>
        <w:tabs>
          <w:tab w:val="left" w:pos="1053" w:leader="none"/>
        </w:tabs>
      </w:pPr>
      <w:r>
        <w:t xml:space="preserve">determine</w:t>
      </w:r>
      <w:r>
        <w:t xml:space="preserve">the</w:t>
      </w:r>
      <w:r>
        <w:t xml:space="preserve">provisions</w:t>
      </w:r>
      <w:r>
        <w:t xml:space="preserve">to</w:t>
      </w:r>
      <w:r>
        <w:t xml:space="preserve">be</w:t>
      </w:r>
      <w:r>
        <w:t xml:space="preserve">made</w:t>
      </w:r>
      <w:r>
        <w:t xml:space="preserve">for</w:t>
      </w:r>
      <w:r>
        <w:t xml:space="preserve">its</w:t>
      </w:r>
      <w:r>
        <w:t xml:space="preserve">capital</w:t>
      </w:r>
      <w:r>
        <w:t xml:space="preserve">and</w:t>
      </w:r>
      <w:r>
        <w:t xml:space="preserve">recurrent</w:t>
      </w:r>
      <w:r>
        <w:t xml:space="preserve">expenditure</w:t>
      </w:r>
      <w:r>
        <w:t xml:space="preserve">and</w:t>
      </w:r>
      <w:r>
        <w:t xml:space="preserve">for</w:t>
      </w:r>
      <w:r>
        <w:t xml:space="preserve">its</w:t>
      </w:r>
      <w:r>
        <w:t xml:space="preserve">reserves;</w:t>
      </w:r>
      <w:r/>
      <w:r/>
    </w:p>
    <w:p>
      <w:pPr>
        <w:numPr>
          <w:ilvl w:val="1"/>
          <w:numId w:val="127"/>
        </w:numPr>
        <w:ind w:left="1071" w:right="15" w:hanging="368"/>
        <w:jc w:val="both"/>
        <w:spacing w:before="111"/>
        <w:tabs>
          <w:tab w:val="left" w:pos="106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receive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grants,</w:t>
      </w:r>
      <w:r>
        <w:rPr>
          <w:rFonts w:ascii="Times New Roman"/>
          <w:sz w:val="23"/>
        </w:rPr>
        <w:t xml:space="preserve">gifts,</w:t>
      </w:r>
      <w:r>
        <w:rPr>
          <w:rFonts w:ascii="Times New Roman"/>
          <w:sz w:val="23"/>
        </w:rPr>
        <w:t xml:space="preserve">donations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endowments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make</w:t>
      </w:r>
      <w:r>
        <w:rPr>
          <w:rFonts w:ascii="Times New Roman"/>
          <w:sz w:val="23"/>
        </w:rPr>
        <w:t xml:space="preserve">legitimate</w:t>
      </w:r>
      <w:r>
        <w:rPr>
          <w:rFonts w:ascii="Times New Roman"/>
          <w:sz w:val="23"/>
        </w:rPr>
        <w:t xml:space="preserve">disbursements</w:t>
      </w:r>
      <w:r>
        <w:rPr>
          <w:rFonts w:ascii="Times New Roman"/>
          <w:sz w:val="23"/>
        </w:rPr>
        <w:t xml:space="preserve">therefrom;</w:t>
      </w:r>
      <w:r/>
    </w:p>
    <w:p>
      <w:pPr>
        <w:numPr>
          <w:ilvl w:val="1"/>
          <w:numId w:val="127"/>
        </w:numPr>
        <w:ind w:left="1071" w:right="0" w:hanging="368"/>
        <w:jc w:val="left"/>
        <w:spacing w:before="113"/>
        <w:tabs>
          <w:tab w:val="left" w:pos="107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levy</w:t>
      </w:r>
      <w:r>
        <w:rPr>
          <w:rFonts w:ascii="Times New Roman"/>
          <w:sz w:val="23"/>
        </w:rPr>
        <w:t xml:space="preserve">such</w:t>
      </w:r>
      <w:r>
        <w:rPr>
          <w:rFonts w:ascii="Times New Roman"/>
          <w:sz w:val="23"/>
        </w:rPr>
        <w:t xml:space="preserve">fees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z w:val="23"/>
        </w:rPr>
        <w:t xml:space="preserve">may</w:t>
      </w:r>
      <w:r>
        <w:rPr>
          <w:rFonts w:ascii="Times New Roman"/>
          <w:sz w:val="23"/>
        </w:rPr>
        <w:t xml:space="preserve">determine</w:t>
      </w:r>
      <w:r>
        <w:rPr>
          <w:rFonts w:ascii="Times New Roman"/>
          <w:sz w:val="23"/>
        </w:rPr>
        <w:t xml:space="preserve">necessary;</w:t>
      </w:r>
      <w:r/>
    </w:p>
    <w:p>
      <w:pPr>
        <w:numPr>
          <w:ilvl w:val="1"/>
          <w:numId w:val="127"/>
        </w:numPr>
        <w:ind w:left="1062" w:right="0" w:hanging="359"/>
        <w:jc w:val="both"/>
        <w:spacing w:lineRule="exact" w:line="258" w:before="131"/>
        <w:tabs>
          <w:tab w:val="left" w:pos="106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 xml:space="preserve">enter</w:t>
      </w:r>
      <w:r>
        <w:rPr>
          <w:rFonts w:ascii="Times New Roman" w:hAnsi="Times New Roman"/>
          <w:sz w:val="23"/>
        </w:rPr>
        <w:t xml:space="preserve">into</w:t>
      </w:r>
      <w:r>
        <w:rPr>
          <w:rFonts w:ascii="Times New Roman" w:hAnsi="Times New Roman"/>
          <w:sz w:val="23"/>
        </w:rPr>
        <w:t xml:space="preserve">association</w:t>
      </w:r>
      <w:r>
        <w:rPr>
          <w:rFonts w:ascii="Times New Roman" w:hAnsi="Times New Roman"/>
          <w:sz w:val="23"/>
        </w:rPr>
        <w:t xml:space="preserve">with</w:t>
      </w:r>
      <w:r>
        <w:rPr>
          <w:rFonts w:ascii="Times New Roman" w:hAnsi="Times New Roman"/>
          <w:sz w:val="23"/>
        </w:rPr>
        <w:t xml:space="preserve">other</w:t>
      </w:r>
      <w:r>
        <w:rPr>
          <w:rFonts w:ascii="Times New Roman" w:hAnsi="Times New Roman"/>
          <w:sz w:val="23"/>
        </w:rPr>
        <w:t xml:space="preserve">bod</w:t>
      </w:r>
      <w:r>
        <w:rPr>
          <w:rFonts w:ascii="Times New Roman" w:hAnsi="Times New Roman"/>
          <w:sz w:val="23"/>
        </w:rPr>
        <w:t xml:space="preserve">ies</w:t>
      </w:r>
      <w:r>
        <w:rPr>
          <w:rFonts w:ascii="Times New Roman" w:hAnsi="Times New Roman"/>
          <w:sz w:val="23"/>
        </w:rPr>
        <w:t xml:space="preserve">or</w:t>
      </w:r>
      <w:r>
        <w:rPr>
          <w:rFonts w:ascii="Times New Roman" w:hAnsi="Times New Roman"/>
          <w:sz w:val="23"/>
        </w:rPr>
        <w:t xml:space="preserve">organizations</w:t>
      </w:r>
      <w:r>
        <w:rPr>
          <w:rFonts w:ascii="Times New Roman" w:hAnsi="Times New Roman"/>
          <w:sz w:val="23"/>
        </w:rPr>
        <w:t xml:space="preserve">within</w:t>
      </w:r>
      <w:r>
        <w:rPr>
          <w:rFonts w:ascii="Times New Roman" w:hAnsi="Times New Roman"/>
          <w:sz w:val="23"/>
        </w:rPr>
        <w:t xml:space="preserve">or</w:t>
      </w:r>
      <w:r>
        <w:rPr>
          <w:rFonts w:ascii="Times New Roman" w:hAnsi="Times New Roman"/>
          <w:sz w:val="23"/>
        </w:rPr>
        <w:t xml:space="preserve">outside·Kenya</w:t>
      </w:r>
      <w:r>
        <w:rPr>
          <w:rFonts w:ascii="Times New Roman" w:hAnsi="Times New Roman"/>
          <w:sz w:val="23"/>
        </w:rPr>
        <w:t xml:space="preserve">as</w:t>
      </w:r>
      <w:r>
        <w:rPr>
          <w:rFonts w:ascii="Times New Roman" w:hAnsi="Times New Roman"/>
          <w:sz w:val="23"/>
        </w:rPr>
        <w:t xml:space="preserve">may</w:t>
      </w:r>
      <w:r>
        <w:rPr>
          <w:rFonts w:ascii="Times New Roman" w:hAnsi="Times New Roman"/>
          <w:sz w:val="23"/>
        </w:rPr>
        <w:t xml:space="preserve">be</w:t>
      </w:r>
      <w:r>
        <w:rPr>
          <w:rFonts w:ascii="Times New Roman" w:hAnsi="Times New Roman"/>
          <w:sz w:val="23"/>
        </w:rPr>
        <w:t xml:space="preserve">desirable</w:t>
      </w:r>
      <w:r>
        <w:rPr>
          <w:rFonts w:ascii="Times New Roman" w:hAnsi="Times New Roman"/>
          <w:sz w:val="23"/>
        </w:rPr>
        <w:t xml:space="preserve">or</w:t>
      </w:r>
      <w:r>
        <w:rPr>
          <w:rFonts w:ascii="Times New Roman" w:hAnsi="Times New Roman"/>
          <w:sz w:val="23"/>
        </w:rPr>
        <w:t xml:space="preserve">appropriate</w:t>
      </w:r>
      <w:r>
        <w:rPr>
          <w:rFonts w:ascii="Times New Roman" w:hAnsi="Times New Roman"/>
          <w:sz w:val="23"/>
        </w:rPr>
        <w:t xml:space="preserve">in</w:t>
      </w:r>
      <w:r>
        <w:rPr>
          <w:rFonts w:ascii="Times New Roman" w:hAnsi="Times New Roman"/>
          <w:sz w:val="23"/>
        </w:rPr>
        <w:t xml:space="preserve">furtherance</w:t>
      </w:r>
      <w:r>
        <w:rPr>
          <w:rFonts w:ascii="Times New Roman" w:hAnsi="Times New Roman"/>
          <w:sz w:val="23"/>
        </w:rPr>
        <w:t xml:space="preserve">of the</w:t>
      </w:r>
      <w:r>
        <w:rPr>
          <w:rFonts w:ascii="Times New Roman" w:hAnsi="Times New Roman"/>
          <w:sz w:val="23"/>
        </w:rPr>
        <w:t xml:space="preserve">purpose</w:t>
      </w:r>
      <w:r>
        <w:rPr>
          <w:rFonts w:ascii="Times New Roman" w:hAnsi="Times New Roman"/>
          <w:sz w:val="23"/>
        </w:rPr>
        <w:t xml:space="preserve">for</w:t>
      </w:r>
      <w:r>
        <w:rPr>
          <w:rFonts w:ascii="Times New Roman" w:hAnsi="Times New Roman"/>
          <w:sz w:val="23"/>
        </w:rPr>
        <w:t xml:space="preserve">which</w:t>
      </w:r>
      <w:r>
        <w:rPr>
          <w:rFonts w:ascii="Times New Roman" w:hAnsi="Times New Roman"/>
          <w:sz w:val="23"/>
        </w:rPr>
        <w:t xml:space="preserve">it</w:t>
      </w:r>
      <w:r>
        <w:rPr>
          <w:rFonts w:ascii="Times New Roman" w:hAnsi="Times New Roman"/>
          <w:sz w:val="23"/>
        </w:rPr>
        <w:t xml:space="preserve">is established;</w:t>
      </w:r>
      <w:r>
        <w:rPr>
          <w:rFonts w:ascii="Times New Roman" w:hAnsi="Times New Roman"/>
          <w:sz w:val="23"/>
        </w:rPr>
      </w:r>
      <w:r/>
    </w:p>
    <w:p>
      <w:pPr>
        <w:ind w:left="627" w:right="0" w:firstLine="0"/>
        <w:jc w:val="left"/>
        <w:spacing w:before="12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.</w:t>
      </w:r>
      <w:r>
        <w:rPr>
          <w:rFonts w:ascii="Times New Roman"/>
          <w:sz w:val="23"/>
        </w:rPr>
        <w:t xml:space="preserve">(f)  open</w:t>
      </w:r>
      <w:r>
        <w:rPr>
          <w:rFonts w:ascii="Times New Roman"/>
          <w:sz w:val="23"/>
        </w:rPr>
        <w:t xml:space="preserve">bank</w:t>
      </w:r>
      <w:r>
        <w:rPr>
          <w:rFonts w:ascii="Times New Roman"/>
          <w:sz w:val="23"/>
        </w:rPr>
        <w:t xml:space="preserve">accounts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its</w:t>
      </w:r>
      <w:r>
        <w:rPr>
          <w:rFonts w:ascii="Times New Roman"/>
          <w:sz w:val="23"/>
        </w:rPr>
        <w:t xml:space="preserve">f</w:t>
      </w:r>
      <w:r>
        <w:rPr>
          <w:rFonts w:ascii="Times New Roman"/>
          <w:spacing w:val="18"/>
          <w:sz w:val="23"/>
        </w:rPr>
        <w:t xml:space="preserve">u</w:t>
      </w:r>
      <w:r>
        <w:rPr>
          <w:rFonts w:ascii="Times New Roman"/>
          <w:sz w:val="23"/>
        </w:rPr>
        <w:t xml:space="preserve">nds;</w:t>
      </w:r>
      <w:r>
        <w:rPr>
          <w:rFonts w:ascii="Times New Roman"/>
          <w:sz w:val="23"/>
        </w:rPr>
      </w:r>
      <w:r/>
    </w:p>
    <w:p>
      <w:pPr>
        <w:numPr>
          <w:ilvl w:val="0"/>
          <w:numId w:val="126"/>
        </w:numPr>
        <w:ind w:left="1067" w:right="12" w:hanging="364"/>
        <w:jc w:val="both"/>
        <w:spacing w:lineRule="auto" w:line="236" w:before="116"/>
        <w:tabs>
          <w:tab w:val="left" w:pos="1072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3"/>
        </w:rPr>
        <w:t xml:space="preserve">invest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its</w:t>
      </w:r>
      <w:r>
        <w:rPr>
          <w:rFonts w:ascii="Times New Roman"/>
          <w:sz w:val="23"/>
        </w:rPr>
        <w:t xml:space="preserve">funds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z w:val="23"/>
        </w:rPr>
        <w:t xml:space="preserve">immediately</w:t>
      </w:r>
      <w:r>
        <w:rPr>
          <w:rFonts w:ascii="Times New Roman"/>
          <w:sz w:val="23"/>
        </w:rPr>
        <w:t xml:space="preserve">required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its</w:t>
      </w:r>
      <w:r>
        <w:rPr>
          <w:rFonts w:ascii="Times New Roman"/>
          <w:sz w:val="23"/>
        </w:rPr>
        <w:t xml:space="preserve">purposes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manner</w:t>
      </w:r>
      <w:r>
        <w:rPr>
          <w:rFonts w:ascii="Times New Roman"/>
          <w:sz w:val="23"/>
        </w:rPr>
        <w:t xml:space="preserve">provided</w:t>
      </w:r>
      <w:r>
        <w:rPr>
          <w:rFonts w:ascii="Times New Roman"/>
          <w:sz w:val="23"/>
        </w:rPr>
        <w:t xml:space="preserve">under</w:t>
      </w:r>
      <w:r>
        <w:rPr>
          <w:rFonts w:ascii="Times New Roman"/>
          <w:sz w:val="23"/>
        </w:rPr>
        <w:t xml:space="preserve">section</w:t>
      </w:r>
      <w:r>
        <w:rPr>
          <w:rFonts w:ascii="Times New Roman"/>
          <w:sz w:val="22"/>
        </w:rPr>
        <w:t xml:space="preserve">20;</w:t>
      </w:r>
      <w:r>
        <w:rPr>
          <w:rFonts w:ascii="Times New Roman"/>
          <w:sz w:val="22"/>
        </w:rPr>
      </w:r>
      <w:r/>
    </w:p>
    <w:p>
      <w:pPr>
        <w:numPr>
          <w:ilvl w:val="0"/>
          <w:numId w:val="126"/>
        </w:numPr>
        <w:ind w:left="1067" w:right="1" w:hanging="364"/>
        <w:jc w:val="both"/>
        <w:spacing w:lineRule="auto" w:line="235" w:before="118"/>
        <w:tabs>
          <w:tab w:val="left" w:pos="106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hold</w:t>
      </w:r>
      <w:r>
        <w:rPr>
          <w:rFonts w:ascii="Times New Roman"/>
          <w:sz w:val="23"/>
        </w:rPr>
        <w:t xml:space="preserve">inquiries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gather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relevant</w:t>
      </w:r>
      <w:r>
        <w:rPr>
          <w:rFonts w:ascii="Times New Roman"/>
          <w:sz w:val="23"/>
        </w:rPr>
        <w:t xml:space="preserve">information</w:t>
      </w:r>
      <w:r>
        <w:rPr>
          <w:rFonts w:ascii="Times New Roman"/>
          <w:sz w:val="23"/>
        </w:rPr>
        <w:t xml:space="preserve">including</w:t>
      </w:r>
      <w:r>
        <w:rPr>
          <w:rFonts w:ascii="Times New Roman"/>
          <w:sz w:val="23"/>
        </w:rPr>
        <w:t xml:space="preserve">requisition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reports,</w:t>
      </w:r>
      <w:r>
        <w:rPr>
          <w:rFonts w:ascii="Times New Roman"/>
          <w:sz w:val="23"/>
        </w:rPr>
        <w:t xml:space="preserve">records,</w:t>
      </w:r>
      <w:r>
        <w:rPr>
          <w:rFonts w:ascii="Times New Roman"/>
          <w:sz w:val="23"/>
        </w:rPr>
        <w:t xml:space="preserve">documents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information</w:t>
      </w:r>
      <w:r>
        <w:rPr>
          <w:rFonts w:ascii="Times New Roman"/>
          <w:sz w:val="23"/>
        </w:rPr>
        <w:t xml:space="preserve">from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source</w:t>
      </w:r>
      <w:r>
        <w:rPr>
          <w:rFonts w:ascii="Times New Roman"/>
          <w:sz w:val="23"/>
        </w:rPr>
        <w:t xml:space="preserve">including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state</w:t>
      </w:r>
      <w:r>
        <w:rPr>
          <w:rFonts w:ascii="Times New Roman"/>
          <w:sz w:val="23"/>
        </w:rPr>
        <w:t xml:space="preserve">organ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compel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production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such</w:t>
      </w:r>
      <w:r>
        <w:rPr>
          <w:rFonts w:ascii="Times New Roman"/>
          <w:sz w:val="23"/>
        </w:rPr>
        <w:t xml:space="preserve">information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z w:val="23"/>
        </w:rPr>
        <w:t xml:space="preserve">considers</w:t>
      </w:r>
      <w:r>
        <w:rPr>
          <w:rFonts w:ascii="Times New Roman"/>
          <w:sz w:val="23"/>
        </w:rPr>
      </w:r>
      <w:r/>
    </w:p>
    <w:p>
      <w:pPr>
        <w:ind w:left="923" w:right="0" w:firstLine="0"/>
        <w:jc w:val="left"/>
        <w:spacing w:lineRule="exact" w:line="250" w:before="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.</w:t>
      </w:r>
      <w:r>
        <w:rPr>
          <w:rFonts w:ascii="Times New Roman"/>
          <w:sz w:val="23"/>
        </w:rPr>
        <w:t xml:space="preserve">necessary;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</w:r>
      <w:r/>
    </w:p>
    <w:p>
      <w:pPr>
        <w:numPr>
          <w:ilvl w:val="0"/>
          <w:numId w:val="126"/>
        </w:numPr>
        <w:ind w:left="1067" w:right="1" w:hanging="359"/>
        <w:jc w:val="both"/>
        <w:spacing w:lineRule="auto" w:line="232" w:before="96"/>
        <w:tabs>
          <w:tab w:val="left" w:pos="107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undertake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other</w:t>
      </w:r>
      <w:r>
        <w:rPr>
          <w:rFonts w:ascii="Times New Roman"/>
          <w:sz w:val="23"/>
        </w:rPr>
        <w:t xml:space="preserve">activity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z w:val="23"/>
        </w:rPr>
        <w:t xml:space="preserve">may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3"/>
        </w:rPr>
        <w:t xml:space="preserve">necessary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fulfillment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its</w:t>
      </w:r>
      <w:r>
        <w:rPr>
          <w:rFonts w:ascii="Times New Roman"/>
          <w:sz w:val="23"/>
        </w:rPr>
        <w:t xml:space="preserve">functions</w:t>
      </w:r>
      <w:r>
        <w:rPr>
          <w:rFonts w:ascii="Times New Roman"/>
          <w:sz w:val="23"/>
        </w:rPr>
        <w:t xml:space="preserve">under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z w:val="23"/>
        </w:rPr>
        <w:t xml:space="preserve">Act.</w:t>
      </w:r>
      <w:r>
        <w:rPr>
          <w:rFonts w:ascii="Times New Roman"/>
          <w:sz w:val="23"/>
        </w:rPr>
      </w:r>
      <w:r/>
    </w:p>
    <w:p>
      <w:pPr>
        <w:ind w:left="230" w:right="18" w:firstLine="497"/>
        <w:jc w:val="left"/>
        <w:spacing w:lineRule="auto" w:line="222" w:before="3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/>
          <w:spacing w:val="-7"/>
          <w:sz w:val="30"/>
        </w:rPr>
        <w:t xml:space="preserve">q</w:t>
      </w:r>
      <w:r>
        <w:rPr>
          <w:rFonts w:ascii="Arial"/>
          <w:spacing w:val="-11"/>
          <w:sz w:val="30"/>
        </w:rPr>
        <w:t xml:space="preserve">)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shall,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discharging</w:t>
      </w:r>
      <w:r>
        <w:rPr>
          <w:rFonts w:ascii="Times New Roman"/>
          <w:sz w:val="23"/>
        </w:rPr>
        <w:t xml:space="preserve">i</w:t>
      </w:r>
      <w:r>
        <w:rPr>
          <w:rFonts w:ascii="Times New Roman"/>
          <w:sz w:val="23"/>
        </w:rPr>
        <w:t xml:space="preserve">ts</w:t>
      </w:r>
      <w:r>
        <w:rPr>
          <w:rFonts w:ascii="Times New Roman"/>
          <w:sz w:val="23"/>
        </w:rPr>
        <w:t xml:space="preserve">mandate</w:t>
      </w:r>
      <w:r>
        <w:rPr>
          <w:rFonts w:ascii="Times New Roman"/>
          <w:sz w:val="23"/>
        </w:rPr>
        <w:t xml:space="preserve">under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z w:val="23"/>
        </w:rPr>
        <w:t xml:space="preserve">Act,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3"/>
        </w:rPr>
        <w:t xml:space="preserve">guided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following</w:t>
      </w:r>
      <w:r>
        <w:rPr>
          <w:rFonts w:ascii="Times New Roman"/>
          <w:sz w:val="23"/>
        </w:rPr>
        <w:t xml:space="preserve">principles</w:t>
      </w:r>
      <w:r>
        <w:rPr>
          <w:rFonts w:ascii="Times New Roman"/>
          <w:sz w:val="23"/>
        </w:rPr>
        <w:t xml:space="preserve">-</w:t>
      </w:r>
      <w:r>
        <w:rPr>
          <w:rFonts w:ascii="Times New Roman"/>
          <w:sz w:val="23"/>
        </w:rPr>
      </w:r>
      <w:r/>
    </w:p>
    <w:p>
      <w:pPr>
        <w:numPr>
          <w:ilvl w:val="0"/>
          <w:numId w:val="125"/>
        </w:numPr>
        <w:ind w:left="1062" w:right="2" w:hanging="354"/>
        <w:jc w:val="both"/>
        <w:spacing w:lineRule="exact" w:line="248" w:before="104"/>
        <w:tabs>
          <w:tab w:val="left" w:pos="106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protection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persons,</w:t>
      </w:r>
      <w:r>
        <w:rPr>
          <w:rFonts w:ascii="Times New Roman"/>
          <w:sz w:val="23"/>
        </w:rPr>
        <w:t xml:space="preserve">property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environment;</w:t>
      </w:r>
      <w:r>
        <w:rPr>
          <w:rFonts w:ascii="Times New Roman"/>
          <w:sz w:val="23"/>
        </w:rPr>
      </w:r>
      <w:r/>
    </w:p>
    <w:p>
      <w:pPr>
        <w:numPr>
          <w:ilvl w:val="0"/>
          <w:numId w:val="125"/>
        </w:numPr>
        <w:ind w:left="1071" w:right="0" w:hanging="368"/>
        <w:jc w:val="left"/>
        <w:spacing w:before="80"/>
        <w:tabs>
          <w:tab w:val="left" w:pos="107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national</w:t>
      </w:r>
      <w:r>
        <w:rPr>
          <w:rFonts w:ascii="Times New Roman"/>
          <w:sz w:val="23"/>
        </w:rPr>
        <w:t xml:space="preserve">security;</w:t>
      </w:r>
      <w:r/>
    </w:p>
    <w:p>
      <w:pPr>
        <w:numPr>
          <w:ilvl w:val="0"/>
          <w:numId w:val="125"/>
        </w:numPr>
        <w:ind w:left="1071" w:right="0" w:hanging="363"/>
        <w:jc w:val="left"/>
        <w:spacing w:before="75"/>
        <w:tabs>
          <w:tab w:val="left" w:pos="107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independence;</w:t>
      </w:r>
      <w:r/>
    </w:p>
    <w:p>
      <w:pPr>
        <w:numPr>
          <w:ilvl w:val="0"/>
          <w:numId w:val="125"/>
        </w:numPr>
        <w:ind w:left="1067" w:right="0" w:hanging="359"/>
        <w:jc w:val="left"/>
        <w:spacing w:before="75"/>
        <w:tabs>
          <w:tab w:val="left" w:pos="106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responsibility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accountability;</w:t>
      </w:r>
      <w:r>
        <w:rPr>
          <w:rFonts w:ascii="Times New Roman"/>
          <w:sz w:val="23"/>
        </w:rPr>
      </w:r>
      <w:r/>
    </w:p>
    <w:p>
      <w:pPr>
        <w:numPr>
          <w:ilvl w:val="0"/>
          <w:numId w:val="125"/>
        </w:numPr>
        <w:ind w:left="1067" w:right="0" w:hanging="359"/>
        <w:jc w:val="left"/>
        <w:spacing w:before="75"/>
        <w:tabs>
          <w:tab w:val="left" w:pos="106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transparency;</w:t>
      </w:r>
      <w:r/>
    </w:p>
    <w:p>
      <w:pPr>
        <w:numPr>
          <w:ilvl w:val="0"/>
          <w:numId w:val="125"/>
        </w:numPr>
        <w:ind w:left="1062" w:right="0" w:hanging="354"/>
        <w:jc w:val="left"/>
        <w:spacing w:before="61"/>
        <w:tabs>
          <w:tab w:val="left" w:pos="106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cooperation;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</w:r>
      <w:r/>
    </w:p>
    <w:p>
      <w:pPr>
        <w:numPr>
          <w:ilvl w:val="0"/>
          <w:numId w:val="125"/>
        </w:numPr>
        <w:ind w:left="1067" w:right="0" w:hanging="364"/>
        <w:jc w:val="left"/>
        <w:spacing w:before="70"/>
        <w:tabs>
          <w:tab w:val="left" w:pos="106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need</w:t>
      </w:r>
      <w:r>
        <w:rPr>
          <w:rFonts w:ascii="Times New Roman"/>
          <w:sz w:val="23"/>
        </w:rPr>
        <w:t xml:space="preserve">not be</w:t>
      </w:r>
      <w:r>
        <w:rPr>
          <w:rFonts w:ascii="Times New Roman"/>
          <w:sz w:val="23"/>
        </w:rPr>
        <w:t xml:space="preserve">bou</w:t>
      </w:r>
      <w:r>
        <w:rPr>
          <w:rFonts w:ascii="Times New Roman"/>
          <w:sz w:val="23"/>
        </w:rPr>
        <w:t xml:space="preserve">nd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strict</w:t>
      </w:r>
      <w:r>
        <w:rPr>
          <w:rFonts w:ascii="Times New Roman"/>
          <w:sz w:val="23"/>
        </w:rPr>
        <w:t xml:space="preserve">rules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-4"/>
          <w:sz w:val="23"/>
        </w:rPr>
        <w:t xml:space="preserve">evidenC'</w:t>
      </w:r>
      <w:r>
        <w:rPr>
          <w:rFonts w:ascii="Times New Roman"/>
          <w:spacing w:val="-3"/>
          <w:sz w:val="23"/>
        </w:rPr>
        <w:t xml:space="preserve">e.</w:t>
      </w:r>
      <w:r>
        <w:rPr>
          <w:rFonts w:ascii="Times New Roman"/>
          <w:sz w:val="23"/>
        </w:rPr>
      </w:r>
      <w:r/>
    </w:p>
    <w:p>
      <w:pPr>
        <w:numPr>
          <w:ilvl w:val="0"/>
          <w:numId w:val="128"/>
        </w:numPr>
        <w:ind w:left="1071" w:right="0" w:hanging="358"/>
        <w:jc w:val="left"/>
        <w:spacing w:before="70"/>
        <w:tabs>
          <w:tab w:val="left" w:pos="107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4"/>
        </w:rPr>
        <w:t xml:space="preserve">(</w:t>
      </w:r>
      <w:r>
        <w:rPr>
          <w:rFonts w:ascii="Times New Roman"/>
          <w:sz w:val="23"/>
        </w:rPr>
        <w:t xml:space="preserve">1)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consist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-</w:t>
      </w:r>
      <w:r>
        <w:rPr>
          <w:rFonts w:ascii="Times New Roman"/>
          <w:sz w:val="23"/>
        </w:rPr>
      </w:r>
      <w:r/>
    </w:p>
    <w:p>
      <w:pPr>
        <w:numPr>
          <w:ilvl w:val="0"/>
          <w:numId w:val="124"/>
        </w:numPr>
        <w:ind w:left="1071" w:right="4" w:hanging="358"/>
        <w:jc w:val="both"/>
        <w:spacing w:lineRule="exact" w:line="254" w:before="118"/>
        <w:tabs>
          <w:tab w:val="left" w:pos="107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non-executive</w:t>
      </w:r>
      <w:r>
        <w:rPr>
          <w:rFonts w:ascii="Times New Roman"/>
          <w:sz w:val="23"/>
        </w:rPr>
        <w:t xml:space="preserve">Chairperson</w:t>
      </w:r>
      <w:r>
        <w:rPr>
          <w:rFonts w:ascii="Times New Roman"/>
          <w:sz w:val="23"/>
        </w:rPr>
        <w:t xml:space="preserve">who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3"/>
        </w:rPr>
        <w:t xml:space="preserve">appointed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President;</w:t>
      </w:r>
      <w:r/>
    </w:p>
    <w:p>
      <w:pPr>
        <w:numPr>
          <w:ilvl w:val="0"/>
          <w:numId w:val="124"/>
        </w:numPr>
        <w:ind w:left="1062" w:right="19" w:hanging="354"/>
        <w:jc w:val="both"/>
        <w:spacing w:lineRule="exact" w:line="258" w:before="125"/>
        <w:tabs>
          <w:tab w:val="left" w:pos="106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Principal</w:t>
      </w:r>
      <w:r>
        <w:rPr>
          <w:rFonts w:ascii="Times New Roman"/>
          <w:sz w:val="23"/>
        </w:rPr>
        <w:t xml:space="preserve">Secretary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Ministry</w:t>
      </w:r>
      <w:r>
        <w:rPr>
          <w:rFonts w:ascii="Times New Roman"/>
          <w:sz w:val="23"/>
        </w:rPr>
        <w:t xml:space="preserve">responsible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Interior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his</w:t>
      </w:r>
      <w:r>
        <w:rPr>
          <w:rFonts w:ascii="Times New Roman"/>
          <w:sz w:val="23"/>
        </w:rPr>
        <w:t xml:space="preserve">representative;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206" w:right="46" w:hanging="5"/>
        <w:jc w:val="left"/>
        <w:spacing w:lineRule="auto" w:line="246" w:before="8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Composition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6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760" w:h="14160" w:orient="portrait"/>
          <w:pgMar w:top="1240" w:right="980" w:bottom="280" w:left="420" w:header="709" w:footer="709" w:gutter="0"/>
          <w:cols w:num="2" w:sep="0" w:space="1701" w:equalWidth="0">
            <w:col w:w="5923" w:space="40"/>
            <w:col w:w="1397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232" w:right="0" w:firstLine="0"/>
        <w:jc w:val="left"/>
        <w:spacing w:before="46"/>
        <w:tabs>
          <w:tab w:val="right" w:pos="6999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position w:val="2"/>
          <w:sz w:val="18"/>
        </w:rPr>
        <w:t xml:space="preserve">The</w:t>
      </w:r>
      <w:r>
        <w:rPr>
          <w:rFonts w:ascii="Times New Roman"/>
          <w:i/>
          <w:position w:val="2"/>
          <w:sz w:val="18"/>
        </w:rPr>
        <w:t xml:space="preserve">Nuclear</w:t>
      </w:r>
      <w:r>
        <w:rPr>
          <w:rFonts w:ascii="Times New Roman"/>
          <w:i/>
          <w:position w:val="2"/>
          <w:sz w:val="18"/>
        </w:rPr>
        <w:t xml:space="preserve">Regulator</w:t>
      </w:r>
      <w:r>
        <w:rPr>
          <w:rFonts w:ascii="Times New Roman"/>
          <w:i/>
          <w:spacing w:val="13"/>
          <w:position w:val="2"/>
          <w:sz w:val="18"/>
        </w:rPr>
        <w:t xml:space="preserve">_</w:t>
      </w:r>
      <w:r>
        <w:rPr>
          <w:rFonts w:ascii="Times New Roman"/>
          <w:i/>
          <w:spacing w:val="-22"/>
          <w:position w:val="2"/>
          <w:sz w:val="18"/>
        </w:rPr>
        <w:t xml:space="preserve">\</w:t>
      </w:r>
      <w:r>
        <w:rPr>
          <w:rFonts w:ascii="Times New Roman"/>
          <w:i/>
          <w:position w:val="2"/>
          <w:sz w:val="18"/>
        </w:rPr>
        <w:t xml:space="preserve">'</w:t>
      </w:r>
      <w:r>
        <w:rPr>
          <w:rFonts w:ascii="Times New Roman"/>
          <w:i/>
          <w:position w:val="2"/>
          <w:sz w:val="18"/>
        </w:rPr>
        <w:t xml:space="preserve">Bill</w:t>
      </w:r>
      <w:r>
        <w:rPr>
          <w:rFonts w:ascii="Times New Roman"/>
          <w:i/>
          <w:position w:val="2"/>
          <w:sz w:val="18"/>
        </w:rPr>
        <w:t xml:space="preserve">,</w:t>
      </w:r>
      <w:r>
        <w:rPr>
          <w:rFonts w:ascii="Times New Roman"/>
          <w:i/>
          <w:position w:val="2"/>
          <w:sz w:val="18"/>
        </w:rPr>
        <w:t xml:space="preserve">20</w:t>
      </w:r>
      <w:r>
        <w:rPr>
          <w:rFonts w:ascii="Times New Roman"/>
          <w:i/>
          <w:position w:val="2"/>
          <w:sz w:val="18"/>
        </w:rPr>
        <w:t xml:space="preserve">/</w:t>
      </w:r>
      <w:r>
        <w:rPr>
          <w:rFonts w:ascii="Times New Roman"/>
          <w:i/>
          <w:position w:val="2"/>
          <w:sz w:val="18"/>
        </w:rPr>
        <w:t xml:space="preserve">X</w:t>
      </w:r>
      <w:r>
        <w:rPr>
          <w:rFonts w:ascii="Times New Roman"/>
          <w:sz w:val="19"/>
        </w:rPr>
        <w:tab/>
      </w:r>
      <w:r>
        <w:rPr>
          <w:rFonts w:ascii="Times New Roman"/>
          <w:sz w:val="19"/>
        </w:rPr>
        <w:t xml:space="preserve">955</w:t>
      </w:r>
      <w:r>
        <w:rPr>
          <w:rFonts w:ascii="Times New Roman"/>
          <w:sz w:val="19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660"/>
        <w:numPr>
          <w:ilvl w:val="0"/>
          <w:numId w:val="124"/>
        </w:numPr>
        <w:ind w:left="964" w:right="1454" w:hanging="350"/>
        <w:jc w:val="both"/>
        <w:spacing w:lineRule="auto" w:line="240" w:after="0" w:before="0"/>
        <w:tabs>
          <w:tab w:val="left" w:pos="975" w:leader="none"/>
        </w:tabs>
      </w:pPr>
      <w:r>
        <w:t xml:space="preserve">the</w:t>
      </w:r>
      <w:r>
        <w:t xml:space="preserve">Pr</w:t>
      </w:r>
      <w:r>
        <w:rPr>
          <w:spacing w:val="25"/>
        </w:rPr>
        <w:t xml:space="preserve">i</w:t>
      </w:r>
      <w:r>
        <w:t xml:space="preserve">nc</w:t>
      </w:r>
      <w:r>
        <w:rPr>
          <w:spacing w:val="28"/>
        </w:rPr>
        <w:t xml:space="preserve">i</w:t>
      </w:r>
      <w:r>
        <w:t xml:space="preserve">pal</w:t>
      </w:r>
      <w:r>
        <w:t xml:space="preserve">Secretary</w:t>
      </w:r>
      <w:r>
        <w:t xml:space="preserve">of</w:t>
      </w:r>
      <w:r>
        <w:t xml:space="preserve">the</w:t>
      </w:r>
      <w:r>
        <w:t xml:space="preserve">National</w:t>
      </w:r>
      <w:r>
        <w:t xml:space="preserve">Treasu</w:t>
      </w:r>
      <w:r>
        <w:t xml:space="preserve">ry</w:t>
      </w:r>
      <w:r>
        <w:t xml:space="preserve">or</w:t>
      </w:r>
      <w:r>
        <w:t xml:space="preserve">his</w:t>
      </w:r>
      <w:r>
        <w:t xml:space="preserve">representati</w:t>
      </w:r>
      <w:r>
        <w:t xml:space="preserve">ve;</w:t>
      </w:r>
      <w:r/>
      <w:r/>
    </w:p>
    <w:p>
      <w:pPr>
        <w:pStyle w:val="660"/>
        <w:numPr>
          <w:ilvl w:val="0"/>
          <w:numId w:val="123"/>
        </w:numPr>
        <w:ind w:left="964" w:right="1461" w:hanging="360"/>
        <w:jc w:val="both"/>
        <w:spacing w:lineRule="auto" w:line="245" w:after="0" w:before="131"/>
        <w:tabs>
          <w:tab w:val="left" w:pos="970" w:leader="none"/>
        </w:tabs>
      </w:pPr>
      <w:r>
        <w:t xml:space="preserve">the</w:t>
      </w:r>
      <w:r>
        <w:t xml:space="preserve">Princi</w:t>
      </w:r>
      <w:r>
        <w:t xml:space="preserve">pal</w:t>
      </w:r>
      <w:r>
        <w:t xml:space="preserve">Secretary</w:t>
      </w:r>
      <w:r>
        <w:t xml:space="preserve">of</w:t>
      </w:r>
      <w:r>
        <w:t xml:space="preserve">the</w:t>
      </w:r>
      <w:r>
        <w:t xml:space="preserve">M</w:t>
      </w:r>
      <w:r>
        <w:rPr>
          <w:spacing w:val="27"/>
        </w:rPr>
        <w:t xml:space="preserve">i</w:t>
      </w:r>
      <w:r>
        <w:t xml:space="preserve">nistry</w:t>
      </w:r>
      <w:r>
        <w:t xml:space="preserve">responsi</w:t>
      </w:r>
      <w:r>
        <w:t xml:space="preserve">ble</w:t>
      </w:r>
      <w:r>
        <w:t xml:space="preserve">for</w:t>
      </w:r>
      <w:r>
        <w:t xml:space="preserve">Energy</w:t>
      </w:r>
      <w:r>
        <w:t xml:space="preserve">or</w:t>
      </w:r>
      <w:r>
        <w:t xml:space="preserve">his</w:t>
      </w:r>
      <w:r>
        <w:t xml:space="preserve">representati</w:t>
      </w:r>
      <w:r>
        <w:t xml:space="preserve">ve;</w:t>
      </w:r>
      <w:r/>
      <w:r/>
    </w:p>
    <w:p>
      <w:pPr>
        <w:pStyle w:val="660"/>
        <w:numPr>
          <w:ilvl w:val="0"/>
          <w:numId w:val="123"/>
        </w:numPr>
        <w:ind w:left="964" w:right="1471" w:hanging="364"/>
        <w:jc w:val="both"/>
        <w:spacing w:lineRule="auto" w:line="237" w:after="0" w:before="127"/>
        <w:tabs>
          <w:tab w:val="left" w:pos="960" w:leader="none"/>
        </w:tabs>
      </w:pPr>
      <w:r>
        <w:t xml:space="preserve">the</w:t>
      </w:r>
      <w:r>
        <w:t xml:space="preserve">Pri</w:t>
      </w:r>
      <w:r>
        <w:rPr>
          <w:spacing w:val="3"/>
        </w:rPr>
        <w:t xml:space="preserve">ncipal</w:t>
      </w:r>
      <w:r>
        <w:t xml:space="preserve">Secretary</w:t>
      </w:r>
      <w:r>
        <w:t xml:space="preserve">of</w:t>
      </w:r>
      <w:r>
        <w:t xml:space="preserve">the</w:t>
      </w:r>
      <w:r>
        <w:t xml:space="preserve">M</w:t>
      </w:r>
      <w:r>
        <w:rPr>
          <w:spacing w:val="24"/>
        </w:rPr>
        <w:t xml:space="preserve">i</w:t>
      </w:r>
      <w:r>
        <w:t xml:space="preserve">nistry</w:t>
      </w:r>
      <w:r>
        <w:t xml:space="preserve">responsi</w:t>
      </w:r>
      <w:r>
        <w:t xml:space="preserve">ble</w:t>
      </w:r>
      <w:r>
        <w:t xml:space="preserve">for</w:t>
      </w:r>
      <w:r>
        <w:t xml:space="preserve">Health</w:t>
      </w:r>
      <w:r>
        <w:t xml:space="preserve">or</w:t>
      </w:r>
      <w:r>
        <w:t xml:space="preserve">his</w:t>
      </w:r>
      <w:r>
        <w:t xml:space="preserve">representa</w:t>
      </w:r>
      <w:r>
        <w:rPr>
          <w:spacing w:val="-3"/>
        </w:rPr>
        <w:t xml:space="preserve">t</w:t>
      </w:r>
      <w:r>
        <w:rPr>
          <w:spacing w:val="-64"/>
        </w:rPr>
        <w:t xml:space="preserve">i</w:t>
      </w:r>
      <w:r>
        <w:rPr>
          <w:rFonts w:ascii="Arial"/>
          <w:spacing w:val="17"/>
          <w:position w:val="-16"/>
          <w:sz w:val="41"/>
        </w:rPr>
        <w:t xml:space="preserve">.</w:t>
      </w:r>
      <w:r>
        <w:t xml:space="preserve">ve;</w:t>
      </w:r>
      <w:r/>
      <w:r/>
    </w:p>
    <w:p>
      <w:pPr>
        <w:pStyle w:val="660"/>
        <w:numPr>
          <w:ilvl w:val="0"/>
          <w:numId w:val="123"/>
        </w:numPr>
        <w:ind w:left="955" w:right="0" w:hanging="355"/>
        <w:jc w:val="left"/>
        <w:spacing w:lineRule="exact" w:line="173" w:after="0" w:before="0"/>
        <w:tabs>
          <w:tab w:val="left" w:pos="956" w:leader="none"/>
        </w:tabs>
      </w:pPr>
      <w:r>
        <w:rPr>
          <w:spacing w:val="10"/>
        </w:rPr>
        <w:t xml:space="preserve">t</w:t>
      </w:r>
      <w:r>
        <w:rPr>
          <w:spacing w:val="7"/>
        </w:rPr>
        <w:t xml:space="preserve">he</w:t>
      </w:r>
      <w:r>
        <w:t xml:space="preserve">Pr</w:t>
      </w:r>
      <w:r>
        <w:rPr>
          <w:spacing w:val="24"/>
        </w:rPr>
        <w:t xml:space="preserve">i</w:t>
      </w:r>
      <w:r>
        <w:t xml:space="preserve">nc</w:t>
      </w:r>
      <w:r>
        <w:rPr>
          <w:spacing w:val="27"/>
        </w:rPr>
        <w:t xml:space="preserve">i</w:t>
      </w:r>
      <w:r>
        <w:t xml:space="preserve">pal</w:t>
      </w:r>
      <w:r>
        <w:t xml:space="preserve">Secretary</w:t>
      </w:r>
      <w:r>
        <w:t xml:space="preserve">of</w:t>
      </w:r>
      <w:r>
        <w:t xml:space="preserve">the</w:t>
      </w:r>
      <w:r>
        <w:t xml:space="preserve">M</w:t>
      </w:r>
      <w:r>
        <w:rPr>
          <w:spacing w:val="25"/>
        </w:rPr>
        <w:t xml:space="preserve">i</w:t>
      </w:r>
      <w:r>
        <w:t xml:space="preserve">nistry</w:t>
      </w:r>
      <w:r>
        <w:t xml:space="preserve">responsi</w:t>
      </w:r>
      <w:r>
        <w:t xml:space="preserve">ble</w:t>
      </w:r>
      <w:r/>
      <w:r/>
    </w:p>
    <w:p>
      <w:pPr>
        <w:pStyle w:val="660"/>
        <w:ind w:left="960" w:right="0"/>
        <w:jc w:val="left"/>
        <w:spacing w:lineRule="auto" w:line="240" w:before="11"/>
      </w:pPr>
      <w:r>
        <w:t xml:space="preserve">for</w:t>
      </w:r>
      <w:r>
        <w:t xml:space="preserve">E</w:t>
      </w:r>
      <w:r>
        <w:rPr>
          <w:spacing w:val="25"/>
        </w:rPr>
        <w:t xml:space="preserve">d</w:t>
      </w:r>
      <w:r>
        <w:t xml:space="preserve">ucation</w:t>
      </w:r>
      <w:r>
        <w:t xml:space="preserve">or</w:t>
      </w:r>
      <w:r>
        <w:t xml:space="preserve">his</w:t>
      </w:r>
      <w:r>
        <w:t xml:space="preserve">representati</w:t>
      </w:r>
      <w:r>
        <w:t xml:space="preserve">ve;</w:t>
      </w:r>
      <w:r/>
      <w:r/>
    </w:p>
    <w:p>
      <w:pPr>
        <w:pStyle w:val="660"/>
        <w:numPr>
          <w:ilvl w:val="0"/>
          <w:numId w:val="123"/>
        </w:numPr>
        <w:ind w:left="960" w:right="0" w:hanging="365"/>
        <w:jc w:val="left"/>
        <w:spacing w:lineRule="auto" w:line="240" w:after="0" w:before="126"/>
        <w:tabs>
          <w:tab w:val="left" w:pos="960" w:leader="none"/>
        </w:tabs>
      </w:pPr>
      <w:r>
        <w:t xml:space="preserve">the</w:t>
      </w:r>
      <w:r>
        <w:t xml:space="preserve">Attorney-General</w:t>
      </w:r>
      <w:r>
        <w:t xml:space="preserve">or his</w:t>
      </w:r>
      <w:r>
        <w:t xml:space="preserve">representati</w:t>
      </w:r>
      <w:r>
        <w:t xml:space="preserve">ve;</w:t>
      </w:r>
      <w:r/>
      <w:r/>
    </w:p>
    <w:p>
      <w:pPr>
        <w:pStyle w:val="660"/>
        <w:numPr>
          <w:ilvl w:val="0"/>
          <w:numId w:val="123"/>
        </w:numPr>
        <w:ind w:left="960" w:right="1481" w:hanging="365"/>
        <w:jc w:val="both"/>
        <w:spacing w:lineRule="auto" w:line="245" w:after="0" w:before="126"/>
        <w:tabs>
          <w:tab w:val="left" w:pos="956" w:leader="none"/>
        </w:tabs>
      </w:pPr>
      <w:r>
        <w:t xml:space="preserve">the</w:t>
      </w:r>
      <w:r>
        <w:t xml:space="preserve">Director-General</w:t>
      </w:r>
      <w:r>
        <w:t xml:space="preserve">,</w:t>
      </w:r>
      <w:r>
        <w:t xml:space="preserve">National</w:t>
      </w:r>
      <w:r>
        <w:rPr>
          <w:spacing w:val="4"/>
        </w:rPr>
        <w:t xml:space="preserve">I</w:t>
      </w:r>
      <w:r>
        <w:rPr>
          <w:spacing w:val="3"/>
        </w:rPr>
        <w:t xml:space="preserve">ntell</w:t>
      </w:r>
      <w:r>
        <w:t xml:space="preserve">igence</w:t>
      </w:r>
      <w:r>
        <w:t xml:space="preserve">Service;</w:t>
      </w:r>
      <w:r/>
      <w:r/>
    </w:p>
    <w:p>
      <w:pPr>
        <w:pStyle w:val="660"/>
        <w:numPr>
          <w:ilvl w:val="0"/>
          <w:numId w:val="123"/>
        </w:numPr>
        <w:ind w:left="955" w:right="0" w:hanging="355"/>
        <w:jc w:val="left"/>
        <w:spacing w:lineRule="auto" w:line="240" w:after="0" w:before="125"/>
        <w:tabs>
          <w:tab w:val="left" w:pos="956" w:leader="none"/>
        </w:tabs>
      </w:pPr>
      <w:r>
        <w:t xml:space="preserve">)</w:t>
      </w:r>
      <w:r>
        <w:t xml:space="preserve">a</w:t>
      </w:r>
      <w:r>
        <w:t xml:space="preserve">representati</w:t>
      </w:r>
      <w:r>
        <w:t xml:space="preserve">ve</w:t>
      </w:r>
      <w:r>
        <w:t xml:space="preserve">of</w:t>
      </w:r>
      <w:r>
        <w:t xml:space="preserve">the</w:t>
      </w:r>
      <w:r>
        <w:t xml:space="preserve">Kenya</w:t>
      </w:r>
      <w:r>
        <w:t xml:space="preserve">Defence</w:t>
      </w:r>
      <w:r>
        <w:t xml:space="preserve">Forces;</w:t>
      </w:r>
      <w:r/>
      <w:r/>
    </w:p>
    <w:p>
      <w:pPr>
        <w:pStyle w:val="660"/>
        <w:ind w:left="955" w:right="1474" w:hanging="351"/>
        <w:jc w:val="both"/>
        <w:spacing w:lineRule="auto" w:line="243" w:before="165"/>
      </w:pPr>
      <w:r>
        <w:rPr>
          <w:sz w:val="23"/>
        </w:rPr>
        <w:t xml:space="preserve">U)</w:t>
      </w:r>
      <w:r>
        <w:t xml:space="preserve">the</w:t>
      </w:r>
      <w:r>
        <w:t xml:space="preserve">Commi</w:t>
      </w:r>
      <w:r>
        <w:t xml:space="preserve">ssioner-General</w:t>
      </w:r>
      <w:r>
        <w:t xml:space="preserve">,</w:t>
      </w:r>
      <w:r>
        <w:t xml:space="preserve">Kenya</w:t>
      </w:r>
      <w:r>
        <w:t xml:space="preserve">Reven</w:t>
      </w:r>
      <w:r>
        <w:t xml:space="preserve">ue</w:t>
      </w:r>
      <w:r>
        <w:t xml:space="preserve">A</w:t>
      </w:r>
      <w:r>
        <w:t xml:space="preserve">uthority;</w:t>
      </w:r>
      <w:r/>
      <w:r/>
    </w:p>
    <w:p>
      <w:pPr>
        <w:pStyle w:val="660"/>
        <w:numPr>
          <w:ilvl w:val="0"/>
          <w:numId w:val="122"/>
        </w:numPr>
        <w:ind w:left="955" w:right="1459" w:hanging="360"/>
        <w:jc w:val="both"/>
        <w:spacing w:lineRule="auto" w:line="245" w:after="0" w:before="165"/>
        <w:tabs>
          <w:tab w:val="left" w:pos="960" w:leader="none"/>
        </w:tabs>
      </w:pPr>
      <w:r>
        <w:t xml:space="preserve">seven</w:t>
      </w:r>
      <w:r>
        <w:t xml:space="preserve">other</w:t>
      </w:r>
      <w:r>
        <w:t xml:space="preserve">comm1ss10ners</w:t>
      </w:r>
      <w:r>
        <w:t xml:space="preserve">appointed</w:t>
      </w:r>
      <w:r>
        <w:t xml:space="preserve">by</w:t>
      </w:r>
      <w:r>
        <w:t xml:space="preserve">the</w:t>
      </w:r>
      <w:r>
        <w:t xml:space="preserve">Cab</w:t>
      </w:r>
      <w:r>
        <w:rPr>
          <w:spacing w:val="23"/>
        </w:rPr>
        <w:t xml:space="preserve">i</w:t>
      </w:r>
      <w:r>
        <w:t xml:space="preserve">net</w:t>
      </w:r>
      <w:r>
        <w:t xml:space="preserve">Secretary</w:t>
      </w:r>
      <w:r>
        <w:t xml:space="preserve">by</w:t>
      </w:r>
      <w:r>
        <w:t xml:space="preserve">v</w:t>
      </w:r>
      <w:r>
        <w:rPr>
          <w:spacing w:val="27"/>
        </w:rPr>
        <w:t xml:space="preserve">i</w:t>
      </w:r>
      <w:r>
        <w:t xml:space="preserve">rtue</w:t>
      </w:r>
      <w:r>
        <w:t xml:space="preserve">of</w:t>
      </w:r>
      <w:r>
        <w:t xml:space="preserve">thei</w:t>
      </w:r>
      <w:r>
        <w:t xml:space="preserve">r</w:t>
      </w:r>
      <w:r>
        <w:t xml:space="preserve">knowledge</w:t>
      </w:r>
      <w:r>
        <w:t xml:space="preserve">and</w:t>
      </w:r>
      <w:r>
        <w:t xml:space="preserve">possession</w:t>
      </w:r>
      <w:r>
        <w:t xml:space="preserve">of</w:t>
      </w:r>
      <w:r>
        <w:t xml:space="preserve">a</w:t>
      </w:r>
      <w:r>
        <w:t xml:space="preserve">mini</w:t>
      </w:r>
      <w:r>
        <w:rPr>
          <w:spacing w:val="8"/>
        </w:rPr>
        <w:t xml:space="preserve">mum</w:t>
      </w:r>
      <w:r>
        <w:t xml:space="preserve">of</w:t>
      </w:r>
      <w:r>
        <w:t xml:space="preserve">ten</w:t>
      </w:r>
      <w:r>
        <w:t xml:space="preserve">years</w:t>
      </w:r>
      <w:r>
        <w:t xml:space="preserve">experience</w:t>
      </w:r>
      <w:r>
        <w:t xml:space="preserve">i</w:t>
      </w:r>
      <w:r>
        <w:t xml:space="preserve">n</w:t>
      </w:r>
      <w:r>
        <w:t xml:space="preserve">matters</w:t>
      </w:r>
      <w:r>
        <w:t xml:space="preserve">relati</w:t>
      </w:r>
      <w:r>
        <w:t xml:space="preserve">ng</w:t>
      </w:r>
      <w:r>
        <w:t xml:space="preserve">to</w:t>
      </w:r>
      <w:r>
        <w:t xml:space="preserve">engineeri</w:t>
      </w:r>
      <w:r>
        <w:t xml:space="preserve">ng,</w:t>
      </w:r>
      <w:r>
        <w:rPr>
          <w:spacing w:val="5"/>
        </w:rPr>
        <w:t xml:space="preserve">la</w:t>
      </w:r>
      <w:r>
        <w:rPr>
          <w:spacing w:val="4"/>
        </w:rPr>
        <w:t xml:space="preserve">w,</w:t>
      </w:r>
      <w:r>
        <w:t xml:space="preserve">rad</w:t>
      </w:r>
      <w:r>
        <w:t xml:space="preserve">iation</w:t>
      </w:r>
      <w:r>
        <w:t xml:space="preserve">or</w:t>
      </w:r>
      <w:r>
        <w:rPr>
          <w:spacing w:val="3"/>
        </w:rPr>
        <w:t xml:space="preserve">n</w:t>
      </w:r>
      <w:r>
        <w:rPr>
          <w:spacing w:val="2"/>
        </w:rPr>
        <w:t xml:space="preserve">uclear</w:t>
      </w:r>
      <w:r>
        <w:t xml:space="preserve">related</w:t>
      </w:r>
      <w:r>
        <w:t xml:space="preserve">science</w:t>
      </w:r>
      <w:r>
        <w:t xml:space="preserve">,</w:t>
      </w:r>
      <w:r>
        <w:rPr>
          <w:spacing w:val="5"/>
        </w:rPr>
        <w:t xml:space="preserve">en</w:t>
      </w:r>
      <w:r>
        <w:rPr>
          <w:spacing w:val="6"/>
        </w:rPr>
        <w:t xml:space="preserve">viron</w:t>
      </w:r>
      <w:r>
        <w:t xml:space="preserve">mental</w:t>
      </w:r>
      <w:r>
        <w:t xml:space="preserve">or</w:t>
      </w:r>
      <w:r>
        <w:t xml:space="preserve">pu</w:t>
      </w:r>
      <w:r>
        <w:t xml:space="preserve">blic</w:t>
      </w:r>
      <w:r>
        <w:t xml:space="preserve">safety,</w:t>
      </w:r>
      <w:r>
        <w:t xml:space="preserve">or</w:t>
      </w:r>
      <w:r>
        <w:t xml:space="preserve">finance;</w:t>
      </w:r>
      <w:r>
        <w:t xml:space="preserve">and</w:t>
      </w:r>
      <w:r/>
      <w:r/>
    </w:p>
    <w:p>
      <w:pPr>
        <w:pStyle w:val="660"/>
        <w:numPr>
          <w:ilvl w:val="1"/>
          <w:numId w:val="122"/>
        </w:numPr>
        <w:ind w:left="955" w:right="0" w:hanging="360"/>
        <w:jc w:val="left"/>
        <w:spacing w:lineRule="auto" w:line="240" w:after="0" w:before="158"/>
        <w:tabs>
          <w:tab w:val="left" w:pos="956" w:leader="none"/>
        </w:tabs>
        <w:rPr>
          <w:rFonts w:ascii="Times New Roman" w:hAnsi="Times New Roman" w:cs="Times New Roman" w:eastAsia="Times New Roman"/>
        </w:rPr>
      </w:pPr>
      <w:r>
        <w:t xml:space="preserve">the</w:t>
      </w:r>
      <w:r>
        <w:t xml:space="preserve">D</w:t>
      </w:r>
      <w:r>
        <w:rPr>
          <w:spacing w:val="24"/>
        </w:rPr>
        <w:t xml:space="preserve">i</w:t>
      </w:r>
      <w:r>
        <w:t xml:space="preserve">rector-General</w:t>
      </w:r>
      <w:r>
        <w:t xml:space="preserve">,</w:t>
      </w:r>
      <w:r>
        <w:t xml:space="preserve">who</w:t>
      </w:r>
      <w:r>
        <w:t xml:space="preserve">shall</w:t>
      </w:r>
      <w:r>
        <w:t xml:space="preserve">be</w:t>
      </w:r>
      <w:r>
        <w:t xml:space="preserve">an</w:t>
      </w:r>
      <w:r>
        <w:rPr>
          <w:rFonts w:ascii="Times New Roman"/>
          <w:i/>
        </w:rPr>
        <w:t xml:space="preserve">ex-</w:t>
      </w:r>
      <w:r>
        <w:rPr>
          <w:rFonts w:ascii="Times New Roman"/>
          <w:i/>
          <w:spacing w:val="-26"/>
        </w:rPr>
        <w:t xml:space="preserve">o</w:t>
      </w:r>
      <w:r>
        <w:rPr>
          <w:rFonts w:ascii="Times New Roman"/>
          <w:i/>
        </w:rPr>
        <w:t xml:space="preserve">.</w:t>
      </w:r>
      <w:r>
        <w:rPr>
          <w:rFonts w:ascii="Times New Roman"/>
          <w:i/>
          <w:spacing w:val="-20"/>
        </w:rPr>
        <w:t xml:space="preserve">f</w:t>
      </w:r>
      <w:r>
        <w:rPr>
          <w:rFonts w:ascii="Times New Roman"/>
          <w:i/>
        </w:rPr>
        <w:t xml:space="preserve">ficio</w:t>
      </w:r>
      <w:r>
        <w:rPr>
          <w:rFonts w:ascii="Times New Roman"/>
        </w:rPr>
      </w:r>
      <w:r/>
    </w:p>
    <w:p>
      <w:pPr>
        <w:pStyle w:val="660"/>
        <w:ind w:left="960" w:right="0"/>
        <w:jc w:val="left"/>
        <w:spacing w:lineRule="auto" w:line="240" w:before="6"/>
      </w:pPr>
      <w:r>
        <w:t xml:space="preserve">mem</w:t>
      </w:r>
      <w:r>
        <w:t xml:space="preserve">ber</w:t>
      </w:r>
      <w:r>
        <w:t xml:space="preserve">of</w:t>
      </w:r>
      <w:r>
        <w:t xml:space="preserve">the</w:t>
      </w:r>
      <w:r>
        <w:t xml:space="preserve">Commission</w:t>
      </w:r>
      <w:r>
        <w:t xml:space="preserve">.</w:t>
      </w:r>
      <w:r/>
      <w:r/>
    </w:p>
    <w:p>
      <w:pPr>
        <w:pStyle w:val="660"/>
        <w:ind w:left="600" w:right="0"/>
        <w:jc w:val="left"/>
        <w:spacing w:lineRule="auto" w:line="240" w:before="164"/>
      </w:pPr>
      <w:r>
        <w:t xml:space="preserve">(2)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appoint</w:t>
      </w:r>
      <w:r>
        <w:t xml:space="preserve">its</w:t>
      </w:r>
      <w:r>
        <w:t xml:space="preserve">own</w:t>
      </w:r>
      <w:r>
        <w:t xml:space="preserve">secretary</w:t>
      </w:r>
      <w:r>
        <w:t xml:space="preserve">.</w:t>
      </w:r>
      <w:r/>
      <w:r/>
    </w:p>
    <w:p>
      <w:pPr>
        <w:ind w:left="595" w:right="0" w:firstLine="0"/>
        <w:jc w:val="left"/>
        <w:spacing w:before="140"/>
        <w:tabs>
          <w:tab w:val="left" w:pos="6105" w:leader="none"/>
        </w:tabs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22"/>
        </w:rPr>
        <w:t xml:space="preserve">9.</w:t>
      </w:r>
      <w:r>
        <w:rPr>
          <w:rFonts w:ascii="Times New Roman"/>
          <w:sz w:val="22"/>
        </w:rPr>
        <w:t xml:space="preserve">(</w:t>
      </w:r>
      <w:r>
        <w:rPr>
          <w:rFonts w:ascii="Times New Roman"/>
          <w:sz w:val="22"/>
        </w:rPr>
        <w:t xml:space="preserve">I</w:t>
      </w:r>
      <w:r>
        <w:rPr>
          <w:rFonts w:ascii="Times New Roman"/>
          <w:sz w:val="22"/>
        </w:rPr>
        <w:t xml:space="preserve">)There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Director</w:t>
      </w:r>
      <w:r>
        <w:rPr>
          <w:rFonts w:ascii="Times New Roman"/>
          <w:sz w:val="22"/>
        </w:rPr>
        <w:t xml:space="preserve">General</w:t>
      </w:r>
      <w:r>
        <w:rPr>
          <w:rFonts w:ascii="Times New Roman"/>
          <w:sz w:val="22"/>
        </w:rPr>
        <w:t xml:space="preserve">who</w:t>
      </w:r>
      <w:r>
        <w:rPr>
          <w:rFonts w:ascii="Times New Roman"/>
          <w:sz w:val="22"/>
        </w:rPr>
        <w:t xml:space="preserve">shall</w:t>
        <w:tab/>
      </w:r>
      <w:r>
        <w:rPr>
          <w:rFonts w:ascii="Times New Roman"/>
          <w:sz w:val="15"/>
        </w:rPr>
        <w:t xml:space="preserve">Di</w:t>
      </w:r>
      <w:r>
        <w:rPr>
          <w:rFonts w:ascii="Times New Roman"/>
          <w:sz w:val="15"/>
        </w:rPr>
        <w:t xml:space="preserve">nxtor-CicneraL</w:t>
      </w:r>
      <w:r>
        <w:rPr>
          <w:rFonts w:ascii="Times New Roman"/>
          <w:sz w:val="15"/>
        </w:rPr>
      </w:r>
      <w:r/>
    </w:p>
    <w:p>
      <w:pPr>
        <w:pStyle w:val="660"/>
        <w:ind w:left="110" w:right="1469"/>
        <w:jc w:val="both"/>
        <w:spacing w:lineRule="auto" w:line="248" w:before="25"/>
      </w:pPr>
      <w:r>
        <w:t xml:space="preserve">be</w:t>
      </w:r>
      <w:r>
        <w:t xml:space="preserve">the</w:t>
      </w:r>
      <w:r>
        <w:t xml:space="preserve">chief</w:t>
      </w:r>
      <w:r>
        <w:t xml:space="preserve">executi</w:t>
      </w:r>
      <w:r>
        <w:t xml:space="preserve">ve</w:t>
      </w:r>
      <w:r>
        <w:t xml:space="preserve">officer</w:t>
      </w:r>
      <w:r>
        <w:t xml:space="preserve">of</w:t>
      </w:r>
      <w:r>
        <w:t xml:space="preserve">the</w:t>
      </w:r>
      <w:r>
        <w:t xml:space="preserve">Commission</w:t>
      </w:r>
      <w:r>
        <w:t xml:space="preserve">appoi</w:t>
      </w:r>
      <w:r>
        <w:t xml:space="preserve">nted</w:t>
      </w:r>
      <w:r>
        <w:t xml:space="preserve">by</w:t>
      </w:r>
      <w:r>
        <w:t xml:space="preserve">the</w:t>
      </w:r>
      <w:r>
        <w:t xml:space="preserve">Commission</w:t>
      </w:r>
      <w:r>
        <w:t xml:space="preserve">and</w:t>
      </w:r>
      <w:r>
        <w:t xml:space="preserve">who</w:t>
      </w:r>
      <w:r>
        <w:t xml:space="preserve">terms</w:t>
      </w:r>
      <w:r>
        <w:t xml:space="preserve">and</w:t>
      </w:r>
      <w:r>
        <w:t xml:space="preserve">cond</w:t>
      </w:r>
      <w:r>
        <w:t xml:space="preserve">itions</w:t>
      </w:r>
      <w:r>
        <w:t xml:space="preserve">of</w:t>
      </w:r>
      <w:r>
        <w:t xml:space="preserve">service</w:t>
      </w:r>
      <w:r>
        <w:t xml:space="preserve">shall</w:t>
      </w:r>
      <w:r>
        <w:t xml:space="preserve">be</w:t>
      </w:r>
      <w:r>
        <w:t xml:space="preserve">determined</w:t>
      </w:r>
      <w:r>
        <w:t xml:space="preserve">by</w:t>
      </w:r>
      <w:r>
        <w:t xml:space="preserve">the</w:t>
      </w:r>
      <w:r>
        <w:t xml:space="preserve">Commission</w:t>
      </w:r>
      <w:r>
        <w:t xml:space="preserve">i</w:t>
      </w:r>
      <w:r>
        <w:t xml:space="preserve">n</w:t>
      </w:r>
      <w:r>
        <w:t xml:space="preserve">the</w:t>
      </w:r>
      <w:r>
        <w:rPr>
          <w:spacing w:val="5"/>
        </w:rPr>
        <w:t xml:space="preserve">i</w:t>
      </w:r>
      <w:r>
        <w:rPr>
          <w:spacing w:val="3"/>
        </w:rPr>
        <w:t xml:space="preserve">nstru</w:t>
      </w:r>
      <w:r>
        <w:t xml:space="preserve">ment</w:t>
      </w:r>
      <w:r>
        <w:rPr>
          <w:rFonts w:ascii="Times New Roman"/>
          <w:i/>
        </w:rPr>
        <w:t xml:space="preserve">o(</w:t>
      </w:r>
      <w:r>
        <w:t xml:space="preserve">appointment</w:t>
      </w:r>
      <w:r>
        <w:t xml:space="preserve">or</w:t>
      </w:r>
      <w:r>
        <w:t xml:space="preserve">otherwise</w:t>
      </w:r>
      <w:r>
        <w:t xml:space="preserve">i</w:t>
      </w:r>
      <w:r>
        <w:t xml:space="preserve">n</w:t>
      </w:r>
      <w:r>
        <w:t xml:space="preserve">wri</w:t>
      </w:r>
      <w:r>
        <w:rPr>
          <w:spacing w:val="7"/>
        </w:rPr>
        <w:t xml:space="preserve">ti</w:t>
      </w:r>
      <w:r>
        <w:rPr>
          <w:spacing w:val="6"/>
        </w:rPr>
        <w:t xml:space="preserve">ng</w:t>
      </w:r>
      <w:r>
        <w:t xml:space="preserve">from</w:t>
      </w:r>
      <w:r>
        <w:rPr>
          <w:spacing w:val="7"/>
        </w:rPr>
        <w:t xml:space="preserve">ti</w:t>
      </w:r>
      <w:r>
        <w:rPr>
          <w:spacing w:val="6"/>
        </w:rPr>
        <w:t xml:space="preserve">me</w:t>
      </w:r>
      <w:r>
        <w:t xml:space="preserve">to</w:t>
      </w:r>
      <w:r>
        <w:rPr>
          <w:spacing w:val="4"/>
        </w:rPr>
        <w:t xml:space="preserve">time.</w:t>
      </w:r>
      <w:r/>
      <w:r/>
    </w:p>
    <w:p>
      <w:pPr>
        <w:pStyle w:val="660"/>
        <w:numPr>
          <w:ilvl w:val="0"/>
          <w:numId w:val="121"/>
        </w:numPr>
        <w:ind w:left="120" w:right="1459" w:firstLine="494"/>
        <w:jc w:val="left"/>
        <w:spacing w:lineRule="auto" w:line="250" w:after="0" w:before="113"/>
        <w:tabs>
          <w:tab w:val="left" w:pos="970" w:leader="none"/>
        </w:tabs>
      </w:pPr>
      <w:r>
        <w:t xml:space="preserve">No</w:t>
      </w:r>
      <w:r>
        <w:t xml:space="preserve">person</w:t>
      </w:r>
      <w:r>
        <w:t xml:space="preserve">shall</w:t>
      </w:r>
      <w:r>
        <w:rPr>
          <w:spacing w:val="5"/>
        </w:rPr>
        <w:t xml:space="preserve">qual</w:t>
      </w:r>
      <w:r>
        <w:t xml:space="preserve">ify</w:t>
      </w:r>
      <w:r>
        <w:t xml:space="preserve">for</w:t>
      </w:r>
      <w:r>
        <w:t xml:space="preserve">appoint</w:t>
      </w:r>
      <w:r>
        <w:t xml:space="preserve">ment</w:t>
      </w:r>
      <w:r>
        <w:rPr>
          <w:spacing w:val="32"/>
        </w:rPr>
        <w:t xml:space="preserve">u</w:t>
      </w:r>
      <w:r>
        <w:t xml:space="preserve">nder</w:t>
      </w:r>
      <w:r>
        <w:t xml:space="preserve">th</w:t>
      </w:r>
      <w:r>
        <w:t xml:space="preserve">is</w:t>
      </w:r>
      <w:r>
        <w:t xml:space="preserve">section</w:t>
      </w:r>
      <w:r>
        <w:t xml:space="preserve">u</w:t>
      </w:r>
      <w:r>
        <w:t xml:space="preserve">nless</w:t>
      </w:r>
      <w:r>
        <w:t xml:space="preserve">such</w:t>
      </w:r>
      <w:r>
        <w:t xml:space="preserve">person</w:t>
      </w:r>
      <w:r>
        <w:t xml:space="preserve">-</w:t>
      </w:r>
      <w:r/>
      <w:r/>
    </w:p>
    <w:p>
      <w:pPr>
        <w:pStyle w:val="660"/>
        <w:numPr>
          <w:ilvl w:val="0"/>
          <w:numId w:val="120"/>
        </w:numPr>
        <w:ind w:left="955" w:right="1458" w:hanging="355"/>
        <w:jc w:val="both"/>
        <w:spacing w:lineRule="auto" w:line="250" w:after="0" w:before="115"/>
        <w:tabs>
          <w:tab w:val="left" w:pos="960" w:leader="none"/>
        </w:tabs>
      </w:pPr>
      <w:r>
        <w:t xml:space="preserve">has</w:t>
      </w:r>
      <w:r>
        <w:t xml:space="preserve">at</w:t>
      </w:r>
      <w:r>
        <w:t xml:space="preserve">least</w:t>
      </w:r>
      <w:r>
        <w:t xml:space="preserve">a</w:t>
      </w:r>
      <w:r>
        <w:t xml:space="preserve">degree</w:t>
      </w:r>
      <w:r>
        <w:t xml:space="preserve">in</w:t>
      </w:r>
      <w:r>
        <w:t xml:space="preserve">either,</w:t>
      </w:r>
      <w:r>
        <w:t xml:space="preserve">physical</w:t>
      </w:r>
      <w:r>
        <w:t xml:space="preserve">science,</w:t>
      </w:r>
      <w:r>
        <w:t xml:space="preserve">engineeri</w:t>
      </w:r>
      <w:r>
        <w:t xml:space="preserve">ng,</w:t>
      </w:r>
      <w:r>
        <w:t xml:space="preserve">law,</w:t>
      </w:r>
      <w:r>
        <w:t xml:space="preserve">social</w:t>
      </w:r>
      <w:r>
        <w:t xml:space="preserve">sciences</w:t>
      </w:r>
      <w:r>
        <w:t xml:space="preserve">or</w:t>
      </w:r>
      <w:r>
        <w:t xml:space="preserve">any</w:t>
      </w:r>
      <w:r>
        <w:t xml:space="preserve">other</w:t>
      </w:r>
      <w:r>
        <w:t xml:space="preserve">relevant</w:t>
      </w:r>
      <w:r>
        <w:t xml:space="preserve">field;</w:t>
      </w:r>
      <w:r>
        <w:t xml:space="preserve">and</w:t>
      </w:r>
      <w:r/>
      <w:r/>
    </w:p>
    <w:p>
      <w:pPr>
        <w:pStyle w:val="660"/>
        <w:numPr>
          <w:ilvl w:val="0"/>
          <w:numId w:val="120"/>
        </w:numPr>
        <w:ind w:left="964" w:right="1492" w:hanging="364"/>
        <w:jc w:val="both"/>
        <w:spacing w:lineRule="auto" w:line="250" w:after="0" w:before="115"/>
        <w:tabs>
          <w:tab w:val="left" w:pos="956" w:leader="none"/>
        </w:tabs>
      </w:pPr>
      <w:r>
        <w:t xml:space="preserve">has</w:t>
      </w:r>
      <w:r>
        <w:t xml:space="preserve">at</w:t>
      </w:r>
      <w:r>
        <w:t xml:space="preserve">least</w:t>
      </w:r>
      <w:r>
        <w:t xml:space="preserve">ten</w:t>
      </w:r>
      <w:r>
        <w:t xml:space="preserve">years</w:t>
      </w:r>
      <w:r>
        <w:rPr>
          <w:spacing w:val="1"/>
        </w:rPr>
        <w:t xml:space="preserve">experience</w:t>
      </w:r>
      <w:r>
        <w:t xml:space="preserve">at</w:t>
      </w:r>
      <w:r>
        <w:t xml:space="preserve">management</w:t>
      </w:r>
      <w:r>
        <w:t xml:space="preserve">level</w:t>
      </w:r>
      <w:r/>
      <w:r/>
    </w:p>
    <w:p>
      <w:pPr>
        <w:jc w:val="both"/>
        <w:spacing w:lineRule="auto" w:line="250" w:after="0"/>
        <w:sectPr>
          <w:footnotePr/>
          <w:type w:val="nextPage"/>
          <w:pgSz w:w="8760" w:h="14160" w:orient="portrait"/>
          <w:pgMar w:top="860" w:right="240" w:bottom="280" w:left="1200" w:header="709" w:footer="709" w:gutter="0"/>
          <w:cols w:num="1" w:sep="0" w:space="1701" w:equalWidth="1"/>
          <w:docGrid w:linePitch="360"/>
        </w:sectPr>
      </w:pPr>
      <w:r/>
      <w:r/>
    </w:p>
    <w:p>
      <w:pPr>
        <w:ind w:left="2323" w:right="0" w:firstLine="0"/>
        <w:jc w:val="left"/>
        <w:spacing w:lineRule="exact" w:line="193" w:before="62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z w:val="19"/>
        </w:rPr>
        <w:t xml:space="preserve">Nuclear</w:t>
      </w:r>
      <w:r>
        <w:rPr>
          <w:rFonts w:ascii="Times New Roman"/>
          <w:i/>
          <w:sz w:val="19"/>
        </w:rPr>
        <w:t xml:space="preserve">Rcgu/otury</w:t>
      </w:r>
      <w:r>
        <w:rPr>
          <w:rFonts w:ascii="Times New Roman"/>
          <w:i/>
          <w:sz w:val="19"/>
        </w:rPr>
        <w:t xml:space="preserve">Bill,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19"/>
        </w:rPr>
      </w:r>
      <w:r/>
    </w:p>
    <w:p>
      <w:pPr>
        <w:ind w:left="111" w:right="0" w:firstLine="0"/>
        <w:jc w:val="left"/>
        <w:spacing w:lineRule="exact" w:line="193" w:before="0"/>
        <w:tabs>
          <w:tab w:val="left" w:pos="3671" w:leader="none"/>
        </w:tabs>
        <w:rPr>
          <w:rFonts w:ascii="Arial" w:hAnsi="Arial" w:cs="Arial" w:eastAsia="Arial"/>
          <w:sz w:val="16"/>
          <w:szCs w:val="16"/>
        </w:rPr>
      </w:pPr>
      <w:r>
        <w:rPr>
          <w:rFonts w:ascii="Times New Roman" w:hAnsi="Times New Roman"/>
          <w:spacing w:val="-14"/>
          <w:sz w:val="19"/>
        </w:rPr>
        <w:t xml:space="preserve">-</w:t>
      </w:r>
      <w:r>
        <w:rPr>
          <w:rFonts w:ascii="Times New Roman" w:hAnsi="Times New Roman"/>
          <w:sz w:val="19"/>
        </w:rPr>
        <w:t xml:space="preserve">-</w:t>
      </w:r>
      <w:r>
        <w:rPr>
          <w:rFonts w:ascii="Times New Roman" w:hAnsi="Times New Roman"/>
          <w:spacing w:val="-6"/>
          <w:sz w:val="19"/>
        </w:rPr>
        <w:t xml:space="preserve">-</w:t>
      </w:r>
      <w:r>
        <w:rPr>
          <w:rFonts w:ascii="Times New Roman" w:hAnsi="Times New Roman"/>
          <w:sz w:val="19"/>
        </w:rPr>
        <w:t xml:space="preserve">-·</w:t>
      </w:r>
      <w:r>
        <w:rPr>
          <w:rFonts w:ascii="Times New Roman" w:hAnsi="Times New Roman"/>
          <w:spacing w:val="-42"/>
          <w:sz w:val="19"/>
        </w:rPr>
        <w:t xml:space="preserve">-</w:t>
      </w:r>
      <w:r>
        <w:rPr>
          <w:rFonts w:ascii="Times New Roman" w:hAnsi="Times New Roman"/>
          <w:sz w:val="19"/>
        </w:rPr>
        <w:t xml:space="preserve">-</w:t>
      </w:r>
      <w:r>
        <w:rPr>
          <w:rFonts w:ascii="Times New Roman" w:hAnsi="Times New Roman"/>
          <w:spacing w:val="-2164"/>
          <w:sz w:val="19"/>
        </w:rPr>
        <w:t xml:space="preserve">-</w:t>
      </w:r>
      <w:r>
        <w:rPr>
          <w:rFonts w:ascii="Times New Roman" w:hAnsi="Times New Roman"/>
          <w:sz w:val="19"/>
        </w:rPr>
        <w:t xml:space="preserve">-</w:t>
        <w:tab/>
      </w:r>
      <w:r>
        <w:rPr>
          <w:rFonts w:ascii="Arial" w:hAnsi="Arial"/>
          <w:position w:val="2"/>
          <w:sz w:val="16"/>
        </w:rPr>
        <w:t xml:space="preserve">·</w:t>
      </w:r>
      <w:r>
        <w:rPr>
          <w:rFonts w:ascii="Arial" w:hAnsi="Arial"/>
          <w:position w:val="2"/>
          <w:sz w:val="16"/>
        </w:rPr>
        <w:t xml:space="preserve">·--</w:t>
      </w:r>
      <w:r>
        <w:rPr>
          <w:rFonts w:ascii="Arial" w:hAnsi="Arial"/>
          <w:spacing w:val="-1"/>
          <w:position w:val="2"/>
          <w:sz w:val="16"/>
        </w:rPr>
        <w:t xml:space="preserve">-</w:t>
      </w:r>
      <w:r>
        <w:rPr>
          <w:rFonts w:ascii="Arial" w:hAnsi="Arial"/>
          <w:spacing w:val="-51"/>
          <w:position w:val="2"/>
          <w:sz w:val="16"/>
        </w:rPr>
        <w:t xml:space="preserve">-</w:t>
      </w:r>
      <w:r>
        <w:rPr>
          <w:rFonts w:ascii="Arial" w:hAnsi="Arial"/>
          <w:spacing w:val="-533"/>
          <w:position w:val="2"/>
          <w:sz w:val="16"/>
        </w:rPr>
        <w:t xml:space="preserve">-</w:t>
      </w:r>
      <w:r>
        <w:rPr>
          <w:rFonts w:ascii="Arial" w:hAnsi="Arial"/>
          <w:spacing w:val="-73"/>
          <w:position w:val="2"/>
          <w:sz w:val="16"/>
        </w:rPr>
        <w:t xml:space="preserve">-</w:t>
      </w:r>
      <w:r>
        <w:rPr>
          <w:rFonts w:ascii="Arial" w:hAnsi="Arial"/>
          <w:position w:val="2"/>
          <w:sz w:val="16"/>
        </w:rPr>
        <w:t xml:space="preserve">·</w:t>
      </w:r>
      <w:r>
        <w:rPr>
          <w:rFonts w:ascii="Arial" w:hAnsi="Arial"/>
          <w:sz w:val="16"/>
        </w:rPr>
      </w:r>
      <w:r/>
    </w:p>
    <w:p>
      <w:pPr>
        <w:numPr>
          <w:ilvl w:val="0"/>
          <w:numId w:val="121"/>
        </w:numPr>
        <w:ind w:left="235" w:right="0" w:firstLine="500"/>
        <w:jc w:val="left"/>
        <w:spacing w:lineRule="exact" w:line="260" w:before="101"/>
        <w:tabs>
          <w:tab w:val="left" w:pos="1201" w:leader="none"/>
          <w:tab w:val="left" w:pos="3719" w:leader="none"/>
          <w:tab w:val="left" w:pos="5294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sz w:val="23"/>
        </w:rPr>
        <w:t xml:space="preserve">The</w:t>
      </w:r>
      <w:r>
        <w:rPr>
          <w:rFonts w:ascii="Times New Roman"/>
          <w:sz w:val="23"/>
        </w:rPr>
        <w:t xml:space="preserve">Director</w:t>
      </w:r>
      <w:r>
        <w:rPr>
          <w:rFonts w:ascii="Times New Roman"/>
          <w:sz w:val="23"/>
        </w:rPr>
        <w:t xml:space="preserve">General</w:t>
        <w:tab/>
        <w:t xml:space="preserve">5hall.</w:t>
      </w:r>
      <w:r>
        <w:rPr>
          <w:rFonts w:ascii="Arial"/>
          <w:sz w:val="23"/>
        </w:rPr>
        <w:t xml:space="preserve">subject</w:t>
        <w:tab/>
      </w:r>
      <w:r>
        <w:rPr>
          <w:rFonts w:ascii="Times New Roman"/>
          <w:sz w:val="23"/>
        </w:rPr>
        <w:t xml:space="preserve">to</w:t>
      </w:r>
      <w:r>
        <w:rPr>
          <w:rFonts w:ascii="Arial"/>
          <w:sz w:val="21"/>
        </w:rPr>
        <w:t xml:space="preserve">the</w:t>
      </w:r>
      <w:r>
        <w:rPr>
          <w:rFonts w:ascii="Arial"/>
          <w:sz w:val="21"/>
        </w:rPr>
        <w:t xml:space="preserve">.</w:t>
      </w:r>
      <w:r>
        <w:rPr>
          <w:rFonts w:ascii="Times New Roman"/>
          <w:sz w:val="24"/>
        </w:rPr>
        <w:t xml:space="preserve">directions</w:t>
      </w:r>
      <w:r>
        <w:rPr>
          <w:rFonts w:ascii="Arial"/>
          <w:sz w:val="23"/>
        </w:rPr>
        <w:t xml:space="preserve">of</w:t>
      </w:r>
      <w:r>
        <w:rPr>
          <w:rFonts w:ascii="Arial"/>
          <w:sz w:val="21"/>
        </w:rPr>
        <w:t xml:space="preserve">the</w:t>
      </w:r>
      <w:r>
        <w:rPr>
          <w:rFonts w:ascii="Times New Roman"/>
          <w:spacing w:val="-24"/>
          <w:sz w:val="24"/>
        </w:rPr>
        <w:t xml:space="preserve">C</w:t>
      </w:r>
      <w:r>
        <w:rPr>
          <w:rFonts w:ascii="Times New Roman"/>
          <w:sz w:val="24"/>
        </w:rPr>
        <w:t xml:space="preserve">ommission.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4"/>
        </w:rPr>
        <w:t xml:space="preserve">resprinsible</w:t>
      </w:r>
      <w:r>
        <w:rPr>
          <w:rFonts w:ascii="Times New Roman"/>
          <w:sz w:val="24"/>
        </w:rPr>
        <w:t xml:space="preserve">for</w:t>
      </w:r>
      <w:r>
        <w:rPr>
          <w:rFonts w:ascii="Arial"/>
          <w:sz w:val="22"/>
        </w:rPr>
        <w:t xml:space="preserve">the</w:t>
      </w:r>
      <w:r>
        <w:rPr>
          <w:rFonts w:ascii="Times New Roman"/>
          <w:sz w:val="23"/>
        </w:rPr>
        <w:t xml:space="preserve">day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day</w:t>
      </w:r>
      <w:r>
        <w:rPr>
          <w:rFonts w:ascii="Times New Roman"/>
          <w:sz w:val="24"/>
        </w:rPr>
        <w:t xml:space="preserve">management</w:t>
      </w:r>
      <w:r>
        <w:rPr>
          <w:rFonts w:ascii="Times New Roman"/>
          <w:sz w:val="24"/>
        </w:rPr>
        <w:t xml:space="preserve">of</w:t>
      </w:r>
      <w:r>
        <w:rPr>
          <w:rFonts w:ascii="Arial"/>
          <w:sz w:val="23"/>
        </w:rPr>
        <w:t xml:space="preserve">the</w:t>
      </w:r>
      <w:r>
        <w:rPr>
          <w:rFonts w:ascii="Times New Roman"/>
          <w:sz w:val="24"/>
        </w:rPr>
        <w:t xml:space="preserve">affairs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z w:val="24"/>
        </w:rPr>
        <w:t xml:space="preserve">staff</w:t>
      </w:r>
      <w:r>
        <w:rPr>
          <w:rFonts w:ascii="Times New Roman"/>
          <w:sz w:val="24"/>
        </w:rPr>
        <w:t xml:space="preserve">of</w:t>
      </w:r>
      <w:r>
        <w:rPr>
          <w:rFonts w:ascii="Arial"/>
          <w:sz w:val="23"/>
        </w:rPr>
        <w:t xml:space="preserve">the</w:t>
      </w:r>
      <w:r>
        <w:rPr>
          <w:rFonts w:ascii="Times New Roman"/>
          <w:spacing w:val="-2"/>
          <w:sz w:val="24"/>
        </w:rPr>
        <w:t xml:space="preserve">Commission.</w:t>
      </w:r>
      <w:r>
        <w:rPr>
          <w:rFonts w:ascii="Times New Roman"/>
          <w:sz w:val="24"/>
        </w:rPr>
      </w:r>
      <w:r/>
    </w:p>
    <w:p>
      <w:pPr>
        <w:numPr>
          <w:ilvl w:val="0"/>
          <w:numId w:val="119"/>
        </w:numPr>
        <w:ind w:left="235" w:right="133" w:firstLine="500"/>
        <w:jc w:val="both"/>
        <w:spacing w:lineRule="auto" w:line="205" w:before="125"/>
        <w:tabs>
          <w:tab w:val="left" w:pos="1081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sz w:val="23"/>
        </w:rPr>
        <w:t xml:space="preserve">The</w:t>
      </w:r>
      <w:r>
        <w:rPr>
          <w:rFonts w:ascii="Times New Roman"/>
          <w:spacing w:val="-3"/>
          <w:sz w:val="24"/>
        </w:rPr>
        <w:t xml:space="preserve">C</w:t>
      </w:r>
      <w:r>
        <w:rPr>
          <w:rFonts w:ascii="Times New Roman"/>
          <w:spacing w:val="-4"/>
          <w:sz w:val="24"/>
        </w:rPr>
        <w:t xml:space="preserve">ommission</w:t>
      </w:r>
      <w:r>
        <w:rPr>
          <w:rFonts w:ascii="Arial"/>
          <w:sz w:val="21"/>
        </w:rPr>
        <w:t xml:space="preserve">may</w:t>
      </w:r>
      <w:r>
        <w:rPr>
          <w:rFonts w:ascii="Times New Roman"/>
          <w:sz w:val="24"/>
        </w:rPr>
        <w:t xml:space="preserve">appoint</w:t>
      </w:r>
      <w:r>
        <w:rPr>
          <w:rFonts w:ascii="Times New Roman"/>
          <w:sz w:val="24"/>
        </w:rPr>
        <w:t xml:space="preserve">$0Ch</w:t>
      </w:r>
      <w:r>
        <w:rPr>
          <w:rFonts w:ascii="Times New Roman"/>
          <w:sz w:val="22"/>
        </w:rPr>
        <w:t xml:space="preserve">professional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technical</w:t>
      </w:r>
      <w:r>
        <w:rPr>
          <w:rFonts w:ascii="Times New Roman"/>
          <w:sz w:val="24"/>
        </w:rPr>
        <w:t xml:space="preserve">staff</w:t>
      </w:r>
      <w:r>
        <w:rPr>
          <w:rFonts w:ascii="Arial"/>
          <w:spacing w:val="-3"/>
          <w:sz w:val="22"/>
        </w:rPr>
        <w:t xml:space="preserve">f</w:t>
      </w:r>
      <w:r>
        <w:rPr>
          <w:rFonts w:ascii="Times New Roman"/>
          <w:spacing w:val="-5"/>
          <w:sz w:val="28"/>
        </w:rPr>
        <w:t xml:space="preserve">0r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2"/>
        </w:rPr>
        <w:t xml:space="preserve">proper</w:t>
      </w:r>
      <w:r>
        <w:rPr>
          <w:rFonts w:ascii="Times New Roman"/>
          <w:sz w:val="22"/>
        </w:rPr>
        <w:t xml:space="preserve">discharge</w:t>
      </w:r>
      <w:r>
        <w:rPr>
          <w:rFonts w:ascii="Arial"/>
          <w:sz w:val="23"/>
        </w:rPr>
        <w:t xml:space="preserve">of</w:t>
      </w:r>
      <w:r>
        <w:rPr>
          <w:rFonts w:ascii="Arial"/>
          <w:sz w:val="22"/>
        </w:rPr>
        <w:t xml:space="preserve">the</w:t>
      </w:r>
      <w:r>
        <w:rPr>
          <w:rFonts w:ascii="Times New Roman"/>
          <w:sz w:val="22"/>
        </w:rPr>
        <w:t xml:space="preserve">functions</w:t>
      </w:r>
      <w:r>
        <w:rPr>
          <w:rFonts w:ascii="Arial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4"/>
        </w:rPr>
        <w:t xml:space="preserve">Commission</w:t>
      </w:r>
      <w:r>
        <w:rPr>
          <w:rFonts w:ascii="Times New Roman"/>
          <w:sz w:val="24"/>
        </w:rPr>
        <w:t xml:space="preserve">under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z w:val="23"/>
        </w:rPr>
        <w:t xml:space="preserve">Act.</w:t>
      </w:r>
      <w:r>
        <w:rPr>
          <w:rFonts w:ascii="Times New Roman"/>
          <w:sz w:val="23"/>
        </w:rPr>
        <w:t xml:space="preserve">on</w:t>
      </w:r>
      <w:r>
        <w:rPr>
          <w:rFonts w:ascii="Times New Roman"/>
          <w:sz w:val="23"/>
        </w:rPr>
        <w:t xml:space="preserve">such</w:t>
      </w:r>
      <w:r>
        <w:rPr>
          <w:rFonts w:ascii="Times New Roman"/>
          <w:sz w:val="23"/>
        </w:rPr>
        <w:t xml:space="preserve">terms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z w:val="24"/>
        </w:rPr>
        <w:t xml:space="preserve">cOnditiom</w:t>
      </w:r>
      <w:r>
        <w:rPr>
          <w:rFonts w:ascii="Times New Roman"/>
          <w:sz w:val="25"/>
        </w:rPr>
        <w:t xml:space="preserve">of</w:t>
      </w:r>
      <w:r>
        <w:rPr>
          <w:rFonts w:ascii="Times New Roman"/>
          <w:sz w:val="24"/>
        </w:rPr>
        <w:t xml:space="preserve">service</w:t>
      </w:r>
      <w:r>
        <w:rPr>
          <w:rFonts w:ascii="Times New Roman"/>
          <w:sz w:val="24"/>
        </w:rPr>
        <w:t xml:space="preserve">as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pacing w:val="-1"/>
          <w:sz w:val="24"/>
        </w:rPr>
        <w:t xml:space="preserve">Commiss</w:t>
      </w:r>
      <w:r>
        <w:rPr>
          <w:rFonts w:ascii="Times New Roman"/>
          <w:spacing w:val="-2"/>
          <w:sz w:val="24"/>
        </w:rPr>
        <w:t xml:space="preserve">ion</w:t>
      </w:r>
      <w:r>
        <w:rPr>
          <w:rFonts w:ascii="Times New Roman"/>
          <w:sz w:val="25"/>
        </w:rPr>
        <w:t xml:space="preserve">may</w:t>
      </w:r>
      <w:r>
        <w:rPr>
          <w:rFonts w:ascii="Times New Roman"/>
          <w:sz w:val="24"/>
        </w:rPr>
        <w:t xml:space="preserve">determine</w:t>
      </w:r>
      <w:r>
        <w:rPr>
          <w:rFonts w:ascii="Times New Roman"/>
          <w:sz w:val="24"/>
        </w:rPr>
        <w:t xml:space="preserve">on</w:t>
      </w:r>
      <w:r>
        <w:rPr>
          <w:rFonts w:ascii="Arial"/>
          <w:sz w:val="24"/>
        </w:rPr>
        <w:t xml:space="preserve">the</w:t>
      </w:r>
      <w:r>
        <w:rPr>
          <w:rFonts w:ascii="Times New Roman"/>
          <w:sz w:val="24"/>
        </w:rPr>
        <w:t xml:space="preserve">advice</w:t>
      </w:r>
      <w:r>
        <w:rPr>
          <w:rFonts w:ascii="Arial"/>
          <w:i/>
          <w:sz w:val="24"/>
        </w:rPr>
        <w:t xml:space="preserve">of</w:t>
      </w:r>
      <w:r>
        <w:rPr>
          <w:rFonts w:ascii="Arial"/>
          <w:sz w:val="24"/>
        </w:rPr>
        <w:t xml:space="preserve">the</w:t>
      </w:r>
      <w:r>
        <w:rPr>
          <w:rFonts w:ascii="Times New Roman"/>
          <w:spacing w:val="-3"/>
          <w:sz w:val="24"/>
        </w:rPr>
        <w:t xml:space="preserve">Sa</w:t>
      </w:r>
      <w:r>
        <w:rPr>
          <w:rFonts w:ascii="Times New Roman"/>
          <w:spacing w:val="-4"/>
          <w:sz w:val="24"/>
        </w:rPr>
        <w:t xml:space="preserve">1aries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4"/>
        </w:rPr>
        <w:t xml:space="preserve">Remuneration</w:t>
      </w:r>
      <w:r>
        <w:rPr>
          <w:rFonts w:ascii="Times New Roman"/>
          <w:sz w:val="24"/>
        </w:rPr>
        <w:t xml:space="preserve">Commission.</w:t>
      </w:r>
      <w:r>
        <w:rPr>
          <w:rFonts w:ascii="Times New Roman"/>
          <w:sz w:val="24"/>
        </w:rPr>
      </w:r>
      <w:r/>
    </w:p>
    <w:p>
      <w:pPr>
        <w:numPr>
          <w:ilvl w:val="0"/>
          <w:numId w:val="119"/>
        </w:numPr>
        <w:ind w:left="235" w:right="141" w:firstLine="500"/>
        <w:jc w:val="both"/>
        <w:spacing w:lineRule="auto" w:line="211" w:before="85"/>
        <w:tabs>
          <w:tab w:val="left" w:pos="1081" w:leader="none"/>
        </w:tabs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Arial"/>
          <w:sz w:val="22"/>
        </w:rPr>
        <w:t xml:space="preserve">The</w:t>
      </w:r>
      <w:r>
        <w:rPr>
          <w:rFonts w:ascii="Times New Roman"/>
          <w:sz w:val="22"/>
        </w:rPr>
        <w:t xml:space="preserve">conduct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regulation</w:t>
      </w:r>
      <w:r>
        <w:rPr>
          <w:rFonts w:ascii="Times New Roman"/>
          <w:spacing w:val="-10"/>
          <w:sz w:val="22"/>
        </w:rPr>
        <w:t xml:space="preserve">o</w:t>
      </w:r>
      <w:r>
        <w:rPr>
          <w:rFonts w:ascii="Times New Roman"/>
          <w:spacing w:val="-11"/>
          <w:sz w:val="22"/>
        </w:rPr>
        <w:t xml:space="preserve">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-3"/>
          <w:sz w:val="22"/>
        </w:rPr>
        <w:t xml:space="preserve">business</w:t>
      </w:r>
      <w:r>
        <w:rPr>
          <w:rFonts w:ascii="Arial"/>
          <w:sz w:val="23"/>
        </w:rPr>
        <w:t xml:space="preserve">of</w:t>
      </w:r>
      <w:r>
        <w:rPr>
          <w:rFonts w:ascii="Arial"/>
          <w:sz w:val="22"/>
        </w:rPr>
        <w:t xml:space="preserve">the</w:t>
      </w:r>
      <w:r>
        <w:rPr>
          <w:rFonts w:ascii="Times New Roman"/>
          <w:sz w:val="24"/>
        </w:rPr>
        <w:t xml:space="preserve">Commi</w:t>
      </w:r>
      <w:r>
        <w:rPr>
          <w:rFonts w:ascii="Times New Roman"/>
          <w:spacing w:val="-31"/>
          <w:sz w:val="24"/>
        </w:rPr>
        <w:t xml:space="preserve">"</w:t>
      </w:r>
      <w:r>
        <w:rPr>
          <w:rFonts w:ascii="Times New Roman"/>
          <w:sz w:val="24"/>
        </w:rPr>
        <w:t xml:space="preserve">ion</w:t>
      </w:r>
      <w:r>
        <w:rPr>
          <w:rFonts w:ascii="Times New Roman"/>
          <w:sz w:val="24"/>
        </w:rPr>
        <w:t xml:space="preserve">shall</w:t>
      </w:r>
      <w:r>
        <w:rPr>
          <w:rFonts w:ascii="Times New Roman"/>
          <w:sz w:val="24"/>
        </w:rPr>
        <w:t xml:space="preserve">be</w:t>
      </w:r>
      <w:r>
        <w:rPr>
          <w:rFonts w:ascii="Times New Roman"/>
          <w:sz w:val="24"/>
        </w:rPr>
        <w:t xml:space="preserve">as</w:t>
      </w:r>
      <w:r>
        <w:rPr>
          <w:rFonts w:ascii="Times New Roman"/>
          <w:sz w:val="24"/>
        </w:rPr>
        <w:t xml:space="preserve">provided</w:t>
      </w:r>
      <w:r>
        <w:rPr>
          <w:rFonts w:ascii="Times New Roman"/>
          <w:sz w:val="24"/>
        </w:rPr>
        <w:t xml:space="preserve">in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4"/>
        </w:rPr>
        <w:t xml:space="preserve">Schedule,</w:t>
      </w:r>
      <w:r>
        <w:rPr>
          <w:rFonts w:ascii="Times New Roman"/>
          <w:sz w:val="22"/>
        </w:rPr>
        <w:t xml:space="preserve">but</w:t>
      </w:r>
      <w:r>
        <w:rPr>
          <w:rFonts w:ascii="Times New Roman"/>
          <w:sz w:val="24"/>
        </w:rPr>
        <w:t xml:space="preserve">subject thereto,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</w:t>
      </w:r>
      <w:r>
        <w:rPr>
          <w:rFonts w:ascii="Times New Roman"/>
          <w:sz w:val="24"/>
        </w:rPr>
        <w:t xml:space="preserve">shall</w:t>
      </w:r>
      <w:r>
        <w:rPr>
          <w:rFonts w:ascii="Times New Roman"/>
          <w:sz w:val="24"/>
        </w:rPr>
        <w:t xml:space="preserve">regulate</w:t>
      </w:r>
      <w:r>
        <w:rPr>
          <w:rFonts w:ascii="Times New Roman"/>
          <w:sz w:val="24"/>
        </w:rPr>
        <w:t xml:space="preserve">its</w:t>
      </w:r>
      <w:r>
        <w:rPr>
          <w:rFonts w:ascii="Times New Roman"/>
          <w:spacing w:val="-9"/>
          <w:sz w:val="24"/>
        </w:rPr>
        <w:t xml:space="preserve">o</w:t>
      </w:r>
      <w:r>
        <w:rPr>
          <w:rFonts w:ascii="Times New Roman"/>
          <w:spacing w:val="-12"/>
          <w:sz w:val="24"/>
        </w:rPr>
        <w:t xml:space="preserve">wn</w:t>
      </w:r>
      <w:r>
        <w:rPr>
          <w:rFonts w:ascii="Times New Roman"/>
          <w:sz w:val="23"/>
        </w:rPr>
        <w:t xml:space="preserve">procedure</w:t>
      </w:r>
      <w:r>
        <w:rPr>
          <w:rFonts w:ascii="Times New Roman"/>
          <w:sz w:val="24"/>
        </w:rPr>
        <w:t xml:space="preserve">and</w:t>
      </w:r>
      <w:r>
        <w:rPr>
          <w:rFonts w:ascii="Arial"/>
          <w:sz w:val="23"/>
        </w:rPr>
        <w:t xml:space="preserve">the</w:t>
      </w:r>
      <w:r>
        <w:rPr>
          <w:rFonts w:ascii="Times New Roman"/>
          <w:sz w:val="23"/>
        </w:rPr>
        <w:t xml:space="preserve">procedure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5"/>
        </w:rPr>
        <w:t xml:space="preserve">any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its</w:t>
      </w:r>
      <w:r>
        <w:rPr>
          <w:rFonts w:ascii="Times New Roman"/>
          <w:sz w:val="23"/>
        </w:rPr>
        <w:t xml:space="preserve">committees</w:t>
      </w:r>
      <w:r>
        <w:rPr>
          <w:rFonts w:ascii="Times New Roman"/>
          <w:sz w:val="26"/>
        </w:rPr>
        <w:t xml:space="preserve">therwf</w:t>
      </w:r>
      <w:r>
        <w:rPr>
          <w:rFonts w:ascii="Times New Roman"/>
          <w:sz w:val="26"/>
        </w:rPr>
        <w:t xml:space="preserve">.</w:t>
      </w:r>
      <w:r>
        <w:rPr>
          <w:rFonts w:ascii="Times New Roman"/>
          <w:sz w:val="26"/>
        </w:rPr>
      </w:r>
      <w:r/>
    </w:p>
    <w:p>
      <w:pPr>
        <w:ind w:left="739" w:right="0" w:firstLine="0"/>
        <w:jc w:val="left"/>
        <w:spacing w:lineRule="exact" w:line="272" w:before="5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pacing w:val="-42"/>
          <w:sz w:val="22"/>
        </w:rPr>
        <w:t xml:space="preserve">1</w:t>
      </w:r>
      <w:r>
        <w:rPr>
          <w:rFonts w:ascii="Times New Roman"/>
          <w:sz w:val="22"/>
        </w:rPr>
        <w:t xml:space="preserve">2</w:t>
      </w:r>
      <w:r>
        <w:rPr>
          <w:rFonts w:ascii="Times New Roman"/>
          <w:spacing w:val="15"/>
          <w:sz w:val="22"/>
        </w:rPr>
        <w:t xml:space="preserve">.</w:t>
      </w:r>
      <w:r>
        <w:rPr>
          <w:rFonts w:ascii="Arial"/>
          <w:sz w:val="23"/>
        </w:rPr>
        <w:t xml:space="preserve">The</w:t>
      </w:r>
      <w:r>
        <w:rPr>
          <w:rFonts w:ascii="Times New Roman"/>
          <w:spacing w:val="-26"/>
          <w:sz w:val="24"/>
        </w:rPr>
        <w:t xml:space="preserve">C</w:t>
      </w:r>
      <w:r>
        <w:rPr>
          <w:rFonts w:ascii="Times New Roman"/>
          <w:sz w:val="24"/>
        </w:rPr>
        <w:t xml:space="preserve">ommission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5"/>
        </w:rPr>
        <w:t xml:space="preserve">pay</w:t>
      </w:r>
      <w:r>
        <w:rPr>
          <w:rFonts w:ascii="Arial"/>
          <w:sz w:val="23"/>
        </w:rPr>
        <w:t xml:space="preserve">the</w:t>
      </w:r>
      <w:r>
        <w:rPr>
          <w:rFonts w:ascii="Times New Roman"/>
          <w:sz w:val="22"/>
        </w:rPr>
        <w:t xml:space="preserve">Chairperson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3"/>
        </w:rPr>
        <w:t xml:space="preserve">its</w:t>
      </w:r>
      <w:r>
        <w:rPr>
          <w:rFonts w:ascii="Times New Roman"/>
          <w:sz w:val="23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br w:type="column"/>
      </w:r>
      <w:r>
        <w:rPr>
          <w:rFonts w:ascii="Times New Roman"/>
          <w:sz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54" w:right="369" w:hanging="5"/>
        <w:jc w:val="left"/>
        <w:spacing w:lineRule="auto" w:line="235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 xml:space="preserve">CCJTMb:t</w:t>
      </w:r>
      <w:r>
        <w:rPr>
          <w:rFonts w:ascii="Times New Roman"/>
          <w:sz w:val="16"/>
        </w:rPr>
        <w:t xml:space="preserve">ol</w:t>
      </w:r>
      <w:r>
        <w:rPr>
          <w:rFonts w:ascii="Times New Roman"/>
          <w:spacing w:val="1"/>
          <w:sz w:val="16"/>
        </w:rPr>
        <w:t xml:space="preserve">busi</w:t>
      </w:r>
      <w:r>
        <w:rPr>
          <w:rFonts w:ascii="Times New Roman"/>
          <w:spacing w:val="2"/>
          <w:sz w:val="16"/>
        </w:rPr>
        <w:t xml:space="preserve">s</w:t>
      </w:r>
      <w:r>
        <w:rPr>
          <w:rFonts w:ascii="Times New Roman"/>
          <w:sz w:val="16"/>
        </w:rPr>
        <w:t xml:space="preserve">and</w:t>
      </w:r>
      <w:r>
        <w:rPr>
          <w:rFonts w:ascii="Arial"/>
          <w:sz w:val="15"/>
        </w:rPr>
        <w:t xml:space="preserve">affrs</w:t>
      </w:r>
      <w:r>
        <w:rPr>
          <w:rFonts w:ascii="Arial"/>
          <w:sz w:val="16"/>
        </w:rPr>
        <w:t xml:space="preserve">of</w:t>
      </w:r>
      <w:r>
        <w:rPr>
          <w:rFonts w:ascii="Times New Roman"/>
          <w:sz w:val="15"/>
        </w:rPr>
        <w:t xml:space="preserve">die</w:t>
      </w:r>
      <w:r>
        <w:rPr>
          <w:rFonts w:ascii="Times New Roman"/>
          <w:sz w:val="16"/>
        </w:rPr>
        <w:t xml:space="preserve">Cmmrissiov.</w:t>
      </w:r>
      <w:r>
        <w:rPr>
          <w:rFonts w:ascii="Times New Roman"/>
          <w:sz w:val="16"/>
        </w:rPr>
      </w:r>
      <w:r/>
    </w:p>
    <w:p>
      <w:pPr>
        <w:jc w:val="left"/>
        <w:spacing w:lineRule="auto" w:line="235" w:after="0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8720" w:h="14140" w:orient="portrait"/>
          <w:pgMar w:top="720" w:right="840" w:bottom="280" w:left="460" w:header="709" w:footer="709" w:gutter="0"/>
          <w:cols w:num="2" w:sep="0" w:space="1701" w:equalWidth="0">
            <w:col w:w="6117" w:space="40"/>
            <w:col w:w="1263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245" w:right="0" w:firstLine="0"/>
        <w:jc w:val="both"/>
        <w:spacing w:lineRule="exact" w:line="254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  <w:u w:val="single"/>
        </w:rPr>
        <w:t xml:space="preserve">c</w:t>
      </w:r>
      <w:r>
        <w:rPr>
          <w:rFonts w:ascii="Times New Roman" w:hAnsi="Times New Roman"/>
          <w:sz w:val="24"/>
        </w:rPr>
        <w:t xml:space="preserve">onunimoners</w:t>
      </w:r>
      <w:r>
        <w:rPr>
          <w:rFonts w:ascii="Times New Roman" w:hAnsi="Times New Roman"/>
          <w:sz w:val="24"/>
        </w:rPr>
        <w:t xml:space="preserve">such</w:t>
      </w:r>
      <w:r>
        <w:rPr>
          <w:rFonts w:ascii="Times New Roman" w:hAnsi="Times New Roman"/>
          <w:sz w:val="24"/>
        </w:rPr>
        <w:t xml:space="preserve">remuneration,</w:t>
      </w:r>
      <w:r>
        <w:rPr>
          <w:rFonts w:ascii="Times New Roman" w:hAnsi="Times New Roman"/>
          <w:sz w:val="24"/>
        </w:rPr>
        <w:t xml:space="preserve">fees</w:t>
      </w:r>
      <w:r>
        <w:rPr>
          <w:rFonts w:ascii="Times New Roman" w:hAnsi="Times New Roman"/>
          <w:sz w:val="24"/>
        </w:rPr>
        <w:t xml:space="preserve">or</w:t>
      </w:r>
      <w:r>
        <w:rPr>
          <w:rFonts w:ascii="Times New Roman" w:hAnsi="Times New Roman"/>
          <w:sz w:val="24"/>
        </w:rPr>
        <w:t xml:space="preserve">allowances</w:t>
      </w:r>
      <w:r>
        <w:rPr>
          <w:rFonts w:ascii="Times New Roman" w:hAnsi="Times New Roman"/>
          <w:sz w:val="24"/>
        </w:rPr>
        <w:t xml:space="preserve">as</w:t>
      </w:r>
      <w:r>
        <w:rPr>
          <w:rFonts w:ascii="Times New Roman" w:hAnsi="Times New Roman"/>
          <w:sz w:val="25"/>
        </w:rPr>
        <w:t xml:space="preserve">it</w:t>
      </w:r>
      <w:r>
        <w:rPr>
          <w:rFonts w:ascii="Times New Roman" w:hAnsi="Times New Roman"/>
          <w:position w:val="-4"/>
          <w:sz w:val="16"/>
        </w:rPr>
        <w:t xml:space="preserve">cu</w:t>
      </w:r>
      <w:r>
        <w:rPr>
          <w:rFonts w:ascii="Times New Roman" w:hAnsi="Times New Roman"/>
          <w:spacing w:val="-13"/>
          <w:position w:val="-4"/>
          <w:sz w:val="16"/>
        </w:rPr>
        <w:t xml:space="preserve">m</w:t>
      </w:r>
      <w:r>
        <w:rPr>
          <w:rFonts w:ascii="Times New Roman" w:hAnsi="Times New Roman"/>
          <w:spacing w:val="-38"/>
          <w:position w:val="-4"/>
          <w:sz w:val="16"/>
        </w:rPr>
        <w:t xml:space="preserve">1</w:t>
      </w:r>
      <w:r>
        <w:rPr>
          <w:rFonts w:ascii="Times New Roman" w:hAnsi="Times New Roman"/>
          <w:position w:val="-4"/>
          <w:sz w:val="16"/>
        </w:rPr>
        <w:t xml:space="preserve">ru</w:t>
      </w:r>
      <w:r>
        <w:rPr>
          <w:rFonts w:ascii="Times New Roman" w:hAnsi="Times New Roman"/>
          <w:spacing w:val="-4"/>
          <w:position w:val="-4"/>
          <w:sz w:val="16"/>
        </w:rPr>
        <w:t xml:space="preserve">s</w:t>
      </w:r>
      <w:r>
        <w:rPr>
          <w:rFonts w:ascii="Times New Roman" w:hAnsi="Times New Roman"/>
          <w:position w:val="-4"/>
          <w:sz w:val="16"/>
        </w:rPr>
        <w:t xml:space="preserve">1ti</w:t>
      </w:r>
      <w:r>
        <w:rPr>
          <w:rFonts w:ascii="Times New Roman" w:hAnsi="Times New Roman"/>
          <w:spacing w:val="-25"/>
          <w:position w:val="-4"/>
          <w:sz w:val="16"/>
        </w:rPr>
        <w:t xml:space="preserve">o</w:t>
      </w:r>
      <w:r>
        <w:rPr>
          <w:rFonts w:ascii="Times New Roman" w:hAnsi="Times New Roman"/>
          <w:position w:val="-4"/>
          <w:sz w:val="16"/>
        </w:rPr>
        <w:t xml:space="preserve">11£n..</w:t>
      </w:r>
      <w:r>
        <w:rPr>
          <w:rFonts w:ascii="Times New Roman" w:hAnsi="Times New Roman"/>
          <w:sz w:val="16"/>
        </w:rPr>
      </w:r>
      <w:r/>
    </w:p>
    <w:p>
      <w:pPr>
        <w:ind w:left="255" w:right="0" w:firstLine="0"/>
        <w:jc w:val="both"/>
        <w:spacing w:lineRule="exact" w:line="244" w:before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may</w:t>
      </w:r>
      <w:r>
        <w:rPr>
          <w:rFonts w:ascii="Times New Roman"/>
          <w:sz w:val="24"/>
        </w:rPr>
        <w:t xml:space="preserve">determine</w:t>
      </w:r>
      <w:r>
        <w:rPr>
          <w:rFonts w:ascii="Times New Roman"/>
          <w:sz w:val="24"/>
        </w:rPr>
        <w:t xml:space="preserve">in</w:t>
      </w:r>
      <w:r>
        <w:rPr>
          <w:rFonts w:ascii="Times New Roman"/>
          <w:sz w:val="24"/>
        </w:rPr>
        <w:t xml:space="preserve">consultation</w:t>
      </w:r>
      <w:r>
        <w:rPr>
          <w:rFonts w:ascii="Times New Roman"/>
          <w:sz w:val="24"/>
        </w:rPr>
        <w:t xml:space="preserve">with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4"/>
        </w:rPr>
        <w:t xml:space="preserve">Cabinet</w:t>
      </w:r>
      <w:r>
        <w:rPr>
          <w:rFonts w:ascii="Times New Roman"/>
          <w:sz w:val="24"/>
        </w:rPr>
        <w:t xml:space="preserve">Secretary.</w:t>
      </w:r>
      <w:r>
        <w:rPr>
          <w:rFonts w:ascii="Times New Roman"/>
          <w:sz w:val="24"/>
        </w:rPr>
      </w:r>
      <w:r/>
    </w:p>
    <w:p>
      <w:pPr>
        <w:numPr>
          <w:ilvl w:val="0"/>
          <w:numId w:val="118"/>
        </w:numPr>
        <w:ind w:left="250" w:right="0" w:firstLine="499"/>
        <w:jc w:val="left"/>
        <w:spacing w:lineRule="exact" w:line="251" w:before="50"/>
        <w:tabs>
          <w:tab w:val="left" w:pos="1095" w:leader="none"/>
          <w:tab w:val="left" w:pos="6215" w:leader="none"/>
        </w:tabs>
        <w:rPr>
          <w:rFonts w:ascii="Arial" w:hAnsi="Arial" w:cs="Arial" w:eastAsia="Arial"/>
          <w:sz w:val="23"/>
          <w:szCs w:val="23"/>
        </w:rPr>
      </w:pPr>
      <w:r>
        <w:rPr>
          <w:rFonts w:ascii="Times New Roman"/>
          <w:sz w:val="24"/>
        </w:rPr>
        <w:t xml:space="preserve">No</w:t>
      </w:r>
      <w:r>
        <w:rPr>
          <w:rFonts w:ascii="Arial"/>
          <w:sz w:val="20"/>
        </w:rPr>
        <w:t xml:space="preserve">matter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thing</w:t>
      </w:r>
      <w:r>
        <w:rPr>
          <w:rFonts w:ascii="Times New Roman"/>
          <w:sz w:val="24"/>
        </w:rPr>
        <w:t xml:space="preserve">done</w:t>
      </w:r>
      <w:r>
        <w:rPr>
          <w:rFonts w:ascii="Arial"/>
          <w:sz w:val="23"/>
        </w:rPr>
        <w:t xml:space="preserve">by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z w:val="24"/>
        </w:rPr>
        <w:t xml:space="preserve">member</w:t>
      </w:r>
      <w:r>
        <w:rPr>
          <w:rFonts w:ascii="Times New Roman"/>
          <w:spacing w:val="-12"/>
          <w:sz w:val="24"/>
        </w:rPr>
        <w:t xml:space="preserve">o</w:t>
      </w:r>
      <w:r>
        <w:rPr>
          <w:rFonts w:ascii="Times New Roman"/>
          <w:spacing w:val="-13"/>
          <w:sz w:val="24"/>
        </w:rPr>
        <w:t xml:space="preserve">f</w:t>
      </w:r>
      <w:r>
        <w:rPr>
          <w:rFonts w:ascii="Arial"/>
          <w:sz w:val="23"/>
        </w:rPr>
        <w:t xml:space="preserve">the</w:t>
        <w:tab/>
      </w:r>
      <w:r>
        <w:rPr>
          <w:rFonts w:ascii="Times New Roman"/>
          <w:sz w:val="16"/>
        </w:rPr>
        <w:t xml:space="preserve">Protecticn</w:t>
      </w:r>
      <w:r>
        <w:rPr>
          <w:rFonts w:ascii="Arial"/>
          <w:sz w:val="23"/>
        </w:rPr>
        <w:t xml:space="preserve">fr'!1</w:t>
      </w:r>
      <w:r>
        <w:rPr>
          <w:rFonts w:ascii="Arial"/>
          <w:sz w:val="23"/>
        </w:rPr>
      </w:r>
      <w:r/>
    </w:p>
    <w:p>
      <w:pPr>
        <w:ind w:left="259" w:right="0" w:firstLine="0"/>
        <w:jc w:val="both"/>
        <w:spacing w:lineRule="exact" w:line="262" w:before="0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z w:val="24"/>
        </w:rPr>
        <w:t xml:space="preserve">Commission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5"/>
        </w:rPr>
        <w:t xml:space="preserve">any</w:t>
      </w:r>
      <w:r>
        <w:rPr>
          <w:rFonts w:ascii="Times New Roman"/>
          <w:spacing w:val="-23"/>
          <w:sz w:val="24"/>
        </w:rPr>
        <w:t xml:space="preserve">o</w:t>
      </w:r>
      <w:r>
        <w:rPr>
          <w:rFonts w:ascii="Times New Roman"/>
          <w:sz w:val="24"/>
        </w:rPr>
        <w:t xml:space="preserve">ffi</w:t>
      </w:r>
      <w:r>
        <w:rPr>
          <w:rFonts w:ascii="Times New Roman"/>
          <w:spacing w:val="-15"/>
          <w:sz w:val="24"/>
        </w:rPr>
        <w:t xml:space="preserve">c</w:t>
      </w:r>
      <w:r>
        <w:rPr>
          <w:rFonts w:ascii="Times New Roman"/>
          <w:sz w:val="24"/>
        </w:rPr>
        <w:t xml:space="preserve">er,</w:t>
      </w:r>
      <w:r>
        <w:rPr>
          <w:rFonts w:ascii="Times New Roman"/>
          <w:sz w:val="24"/>
        </w:rPr>
        <w:t xml:space="preserve">employ</w:t>
      </w:r>
      <w:r>
        <w:rPr>
          <w:rFonts w:ascii="Times New Roman"/>
          <w:spacing w:val="-8"/>
          <w:sz w:val="24"/>
        </w:rPr>
        <w:t xml:space="preserve">e</w:t>
      </w:r>
      <w:r>
        <w:rPr>
          <w:rFonts w:ascii="Times New Roman"/>
          <w:sz w:val="24"/>
        </w:rPr>
        <w:t xml:space="preserve">e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agent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.</w:t>
      </w:r>
      <w:r>
        <w:rPr>
          <w:rFonts w:ascii="Times New Roman"/>
          <w:sz w:val="17"/>
        </w:rPr>
        <w:t xml:space="preserve">persooarTD!rility.</w:t>
      </w:r>
      <w:r>
        <w:rPr>
          <w:rFonts w:ascii="Times New Roman"/>
          <w:sz w:val="17"/>
        </w:rPr>
      </w:r>
      <w:r/>
    </w:p>
    <w:p>
      <w:pPr>
        <w:ind w:left="255" w:right="1420" w:firstLine="4"/>
        <w:jc w:val="both"/>
        <w:spacing w:lineRule="auto" w:line="212" w:before="25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 xml:space="preserve">Commission</w:t>
      </w:r>
      <w:r>
        <w:rPr>
          <w:rFonts w:ascii="Times New Roman"/>
          <w:sz w:val="24"/>
        </w:rPr>
        <w:t xml:space="preserve">shall,</w:t>
      </w:r>
      <w:r>
        <w:rPr>
          <w:rFonts w:ascii="Times New Roman"/>
          <w:sz w:val="24"/>
        </w:rPr>
        <w:t xml:space="preserve">if</w:t>
      </w:r>
      <w:r>
        <w:rPr>
          <w:rFonts w:ascii="Arial"/>
          <w:sz w:val="23"/>
        </w:rPr>
        <w:t xml:space="preserve">the</w:t>
      </w:r>
      <w:r>
        <w:rPr>
          <w:rFonts w:ascii="Times New Roman"/>
          <w:sz w:val="24"/>
        </w:rPr>
        <w:t xml:space="preserve">matter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thing</w:t>
      </w:r>
      <w:r>
        <w:rPr>
          <w:rFonts w:ascii="Times New Roman"/>
          <w:sz w:val="24"/>
        </w:rPr>
        <w:t xml:space="preserve">is</w:t>
      </w:r>
      <w:r>
        <w:rPr>
          <w:rFonts w:ascii="Times New Roman"/>
          <w:sz w:val="23"/>
        </w:rPr>
        <w:t xml:space="preserve">done</w:t>
      </w:r>
      <w:r>
        <w:rPr>
          <w:rFonts w:ascii="Times New Roman"/>
          <w:i/>
          <w:spacing w:val="-6"/>
          <w:sz w:val="24"/>
        </w:rPr>
        <w:t xml:space="preserve">bona</w:t>
      </w:r>
      <w:r>
        <w:rPr>
          <w:rFonts w:ascii="Times New Roman"/>
          <w:i/>
          <w:sz w:val="24"/>
        </w:rPr>
        <w:t xml:space="preserve">fide</w:t>
      </w:r>
      <w:r>
        <w:rPr>
          <w:rFonts w:ascii="Times New Roman"/>
          <w:sz w:val="24"/>
        </w:rPr>
        <w:t xml:space="preserve">for</w:t>
      </w:r>
      <w:r>
        <w:rPr>
          <w:rFonts w:ascii="Times New Roman"/>
          <w:sz w:val="24"/>
        </w:rPr>
        <w:t xml:space="preserve">executing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functions,</w:t>
      </w:r>
      <w:r>
        <w:rPr>
          <w:rFonts w:ascii="Times New Roman"/>
          <w:sz w:val="24"/>
        </w:rPr>
        <w:t xml:space="preserve">powers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duties</w:t>
      </w:r>
      <w:r>
        <w:rPr>
          <w:rFonts w:ascii="Arial"/>
          <w:sz w:val="23"/>
        </w:rPr>
        <w:t xml:space="preserve">of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Commission,</w:t>
      </w:r>
      <w:r>
        <w:rPr>
          <w:rFonts w:ascii="Times New Roman"/>
          <w:sz w:val="22"/>
        </w:rPr>
        <w:t xml:space="preserve">render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member,</w:t>
      </w:r>
      <w:r>
        <w:rPr>
          <w:rFonts w:ascii="Times New Roman"/>
          <w:sz w:val="23"/>
        </w:rPr>
        <w:t xml:space="preserve">officer,</w:t>
      </w:r>
      <w:r>
        <w:rPr>
          <w:rFonts w:ascii="Times New Roman"/>
          <w:sz w:val="24"/>
        </w:rPr>
        <w:t xml:space="preserve">employee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3"/>
        </w:rPr>
        <w:t xml:space="preserve">agent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5"/>
        </w:rPr>
        <w:t xml:space="preserve">any</w:t>
      </w:r>
      <w:r>
        <w:rPr>
          <w:rFonts w:ascii="Times New Roman"/>
          <w:sz w:val="23"/>
        </w:rPr>
        <w:t xml:space="preserve">person</w:t>
      </w:r>
      <w:r>
        <w:rPr>
          <w:rFonts w:ascii="Times New Roman"/>
          <w:sz w:val="23"/>
        </w:rPr>
        <w:t xml:space="preserve">acting</w:t>
      </w:r>
      <w:r>
        <w:rPr>
          <w:rFonts w:ascii="Arial"/>
          <w:sz w:val="23"/>
        </w:rPr>
        <w:t xml:space="preserve">by</w:t>
      </w:r>
      <w:r>
        <w:rPr>
          <w:rFonts w:ascii="Times New Roman"/>
          <w:sz w:val="23"/>
        </w:rPr>
        <w:t xml:space="preserve">his</w:t>
      </w:r>
      <w:r>
        <w:rPr>
          <w:rFonts w:ascii="Times New Roman"/>
          <w:sz w:val="23"/>
        </w:rPr>
        <w:t xml:space="preserve">directions</w:t>
      </w:r>
      <w:r>
        <w:rPr>
          <w:rFonts w:ascii="Times New Roman"/>
          <w:sz w:val="23"/>
        </w:rPr>
        <w:t xml:space="preserve">personally</w:t>
      </w:r>
      <w:r>
        <w:rPr>
          <w:rFonts w:ascii="Times New Roman"/>
          <w:sz w:val="22"/>
        </w:rPr>
        <w:t xml:space="preserve">liable</w:t>
      </w:r>
      <w:r>
        <w:rPr>
          <w:rFonts w:ascii="Times New Roman"/>
          <w:sz w:val="24"/>
        </w:rPr>
        <w:t xml:space="preserve">to</w:t>
      </w:r>
      <w:r>
        <w:rPr>
          <w:rFonts w:ascii="Arial"/>
          <w:sz w:val="23"/>
        </w:rPr>
        <w:t xml:space="preserve">any</w:t>
      </w:r>
      <w:r>
        <w:rPr>
          <w:rFonts w:ascii="Times New Roman"/>
          <w:spacing w:val="3"/>
          <w:sz w:val="24"/>
        </w:rPr>
        <w:t xml:space="preserve">action</w:t>
      </w:r>
      <w:r>
        <w:rPr>
          <w:rFonts w:ascii="Times New Roman"/>
          <w:spacing w:val="4"/>
          <w:sz w:val="24"/>
        </w:rPr>
        <w:t xml:space="preserve">..</w:t>
      </w:r>
      <w:r>
        <w:rPr>
          <w:rFonts w:ascii="Times New Roman"/>
          <w:spacing w:val="3"/>
          <w:sz w:val="24"/>
        </w:rPr>
        <w:t xml:space="preserve">claim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2"/>
        </w:rPr>
        <w:t xml:space="preserve">demand</w:t>
      </w:r>
      <w:r>
        <w:rPr>
          <w:rFonts w:ascii="Times New Roman"/>
          <w:sz w:val="24"/>
        </w:rPr>
        <w:t xml:space="preserve">whatS'()ever.</w:t>
      </w:r>
      <w:r>
        <w:rPr>
          <w:rFonts w:ascii="Times New Roman"/>
          <w:sz w:val="24"/>
        </w:rPr>
      </w:r>
      <w:r/>
    </w:p>
    <w:p>
      <w:pPr>
        <w:jc w:val="both"/>
        <w:spacing w:lineRule="auto" w:line="212" w:after="0"/>
        <w:rPr>
          <w:rFonts w:ascii="Times New Roman" w:hAnsi="Times New Roman" w:cs="Times New Roman" w:eastAsia="Times New Roman"/>
          <w:sz w:val="24"/>
          <w:szCs w:val="24"/>
        </w:rPr>
        <w:sectPr>
          <w:footnotePr/>
          <w:type w:val="continuous"/>
          <w:pgSz w:w="8720" w:h="14140" w:orient="portrait"/>
          <w:pgMar w:top="1240" w:right="840" w:bottom="280" w:left="46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numPr>
          <w:ilvl w:val="0"/>
          <w:numId w:val="118"/>
        </w:numPr>
        <w:ind w:left="250" w:right="0" w:firstLine="494"/>
        <w:jc w:val="both"/>
        <w:spacing w:lineRule="auto" w:line="222" w:before="91"/>
        <w:tabs>
          <w:tab w:val="left" w:pos="1091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sz w:val="24"/>
        </w:rPr>
        <w:t xml:space="preserve">The</w:t>
      </w:r>
      <w:r>
        <w:rPr>
          <w:rFonts w:ascii="Times New Roman"/>
          <w:sz w:val="24"/>
        </w:rPr>
        <w:t xml:space="preserve">provisions</w:t>
      </w:r>
      <w:r>
        <w:rPr>
          <w:rFonts w:ascii="Times New Roman"/>
          <w:sz w:val="24"/>
        </w:rPr>
        <w:t xml:space="preserve">for</w:t>
      </w:r>
      <w:r>
        <w:rPr>
          <w:rFonts w:ascii="Times New Roman"/>
          <w:sz w:val="24"/>
        </w:rPr>
        <w:t xml:space="preserve">this</w:t>
      </w:r>
      <w:r>
        <w:rPr>
          <w:rFonts w:ascii="Times New Roman"/>
          <w:sz w:val="23"/>
        </w:rPr>
        <w:t xml:space="preserve">Act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z w:val="23"/>
        </w:rPr>
        <w:t xml:space="preserve">relieve</w:t>
      </w:r>
      <w:r>
        <w:rPr>
          <w:rFonts w:ascii="Arial"/>
          <w:sz w:val="23"/>
        </w:rPr>
        <w:t xml:space="preserve">the</w:t>
      </w:r>
      <w:r>
        <w:rPr>
          <w:rFonts w:ascii="Times New Roman"/>
          <w:spacing w:val="-25"/>
          <w:sz w:val="24"/>
        </w:rPr>
        <w:t xml:space="preserve">C</w:t>
      </w:r>
      <w:r>
        <w:rPr>
          <w:rFonts w:ascii="Times New Roman"/>
          <w:sz w:val="24"/>
        </w:rPr>
        <w:t xml:space="preserve">ommission</w:t>
      </w:r>
      <w:r>
        <w:rPr>
          <w:rFonts w:ascii="Times New Roman"/>
          <w:sz w:val="24"/>
        </w:rPr>
        <w:t xml:space="preserve">m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4"/>
        </w:rPr>
        <w:t xml:space="preserve">liability</w:t>
      </w:r>
      <w:r>
        <w:rPr>
          <w:rFonts w:ascii="Arial"/>
          <w:sz w:val="19"/>
        </w:rPr>
        <w:t xml:space="preserve">to</w:t>
      </w:r>
      <w:r>
        <w:rPr>
          <w:rFonts w:ascii="Times New Roman"/>
          <w:sz w:val="24"/>
        </w:rPr>
        <w:t xml:space="preserve">pay</w:t>
      </w:r>
      <w:r>
        <w:rPr>
          <w:rFonts w:ascii="Times New Roman"/>
          <w:sz w:val="24"/>
        </w:rPr>
        <w:t xml:space="preserve">compensation</w:t>
      </w:r>
      <w:r>
        <w:rPr>
          <w:rFonts w:ascii="Arial"/>
          <w:sz w:val="21"/>
        </w:rPr>
        <w:t xml:space="preserve">or</w:t>
      </w:r>
      <w:r>
        <w:rPr>
          <w:rFonts w:ascii="Times New Roman"/>
          <w:sz w:val="24"/>
        </w:rPr>
        <w:t xml:space="preserve">damages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any</w:t>
      </w:r>
      <w:r>
        <w:rPr>
          <w:rFonts w:ascii="Times New Roman"/>
          <w:spacing w:val="-2"/>
          <w:sz w:val="24"/>
        </w:rPr>
        <w:t xml:space="preserve">person</w:t>
      </w:r>
      <w:r>
        <w:rPr>
          <w:rFonts w:ascii="Times New Roman"/>
          <w:sz w:val="24"/>
        </w:rPr>
        <w:t xml:space="preserve">for</w:t>
      </w:r>
      <w:r>
        <w:rPr>
          <w:rFonts w:ascii="Times New Roman"/>
          <w:sz w:val="24"/>
        </w:rPr>
        <w:t xml:space="preserve">any</w:t>
      </w:r>
      <w:r>
        <w:rPr>
          <w:rFonts w:ascii="Times New Roman"/>
          <w:sz w:val="24"/>
        </w:rPr>
        <w:t xml:space="preserve">injury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him,</w:t>
      </w:r>
      <w:r>
        <w:rPr>
          <w:rFonts w:ascii="Times New Roman"/>
          <w:sz w:val="23"/>
        </w:rPr>
        <w:t xml:space="preserve">his</w:t>
      </w:r>
      <w:r>
        <w:rPr>
          <w:rFonts w:ascii="Times New Roman"/>
          <w:sz w:val="22"/>
        </w:rPr>
        <w:t xml:space="preserve">property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any</w:t>
      </w:r>
      <w:r>
        <w:rPr>
          <w:rFonts w:ascii="Arial"/>
          <w:sz w:val="23"/>
        </w:rPr>
        <w:t xml:space="preserve">of</w:t>
      </w:r>
      <w:r>
        <w:rPr>
          <w:rFonts w:ascii="Times New Roman"/>
          <w:sz w:val="24"/>
        </w:rPr>
        <w:t xml:space="preserve">his</w:t>
      </w:r>
      <w:r>
        <w:rPr>
          <w:rFonts w:ascii="Times New Roman"/>
          <w:sz w:val="24"/>
        </w:rPr>
        <w:t xml:space="preserve">interests</w:t>
      </w:r>
      <w:r>
        <w:rPr>
          <w:rFonts w:ascii="Times New Roman"/>
          <w:sz w:val="24"/>
        </w:rPr>
        <w:t xml:space="preserve">caused</w:t>
      </w:r>
      <w:r>
        <w:rPr>
          <w:rFonts w:ascii="Times New Roman"/>
          <w:sz w:val="22"/>
        </w:rPr>
        <w:t xml:space="preserve">by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4"/>
        </w:rPr>
        <w:t xml:space="preserve">exercise</w:t>
      </w:r>
      <w:r>
        <w:rPr>
          <w:rFonts w:ascii="Arial"/>
          <w:sz w:val="23"/>
        </w:rPr>
        <w:t xml:space="preserve">of</w:t>
      </w:r>
      <w:r>
        <w:rPr>
          <w:rFonts w:ascii="Times New Roman"/>
          <w:sz w:val="24"/>
        </w:rPr>
        <w:t xml:space="preserve">any</w:t>
      </w:r>
      <w:r>
        <w:rPr>
          <w:rFonts w:ascii="Arial"/>
          <w:sz w:val="22"/>
        </w:rPr>
        <w:t xml:space="preserve">power</w:t>
      </w:r>
      <w:r>
        <w:rPr>
          <w:rFonts w:ascii="Times New Roman"/>
          <w:sz w:val="24"/>
        </w:rPr>
        <w:t xml:space="preserve">conferred</w:t>
      </w:r>
      <w:r>
        <w:rPr>
          <w:rFonts w:ascii="Arial"/>
          <w:sz w:val="23"/>
        </w:rPr>
        <w:t xml:space="preserve">by</w:t>
      </w:r>
      <w:r>
        <w:rPr>
          <w:rFonts w:ascii="Times New Roman"/>
          <w:sz w:val="24"/>
        </w:rPr>
        <w:t xml:space="preserve">this</w:t>
      </w:r>
      <w:r>
        <w:rPr>
          <w:rFonts w:ascii="Times New Roman"/>
          <w:sz w:val="22"/>
        </w:rPr>
        <w:t xml:space="preserve">Act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2"/>
        </w:rPr>
        <w:t xml:space="preserve">by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failure,</w:t>
      </w:r>
      <w:r>
        <w:rPr>
          <w:rFonts w:ascii="Arial"/>
          <w:sz w:val="22"/>
        </w:rPr>
        <w:t xml:space="preserve">whether</w:t>
      </w:r>
      <w:r>
        <w:rPr>
          <w:rFonts w:ascii="Times New Roman"/>
          <w:sz w:val="22"/>
        </w:rPr>
        <w:t xml:space="preserve">wholly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partially.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6"/>
        </w:rPr>
        <w:t xml:space="preserve">any</w:t>
      </w:r>
      <w:r>
        <w:rPr>
          <w:rFonts w:ascii="Times New Roman"/>
          <w:sz w:val="24"/>
        </w:rPr>
        <w:t xml:space="preserve">works.</w:t>
      </w:r>
      <w:r>
        <w:rPr>
          <w:rFonts w:ascii="Times New Roman"/>
          <w:sz w:val="24"/>
        </w:rPr>
      </w:r>
      <w:r/>
    </w:p>
    <w:p>
      <w:pPr>
        <w:ind w:left="255" w:right="21" w:firstLine="489"/>
        <w:jc w:val="both"/>
        <w:spacing w:lineRule="auto" w:line="222" w:before="85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42"/>
          <w:sz w:val="24"/>
        </w:rPr>
        <w:t xml:space="preserve">1</w:t>
      </w:r>
      <w:r>
        <w:rPr>
          <w:rFonts w:ascii="Times New Roman"/>
          <w:spacing w:val="-18"/>
          <w:sz w:val="24"/>
        </w:rPr>
        <w:t xml:space="preserve">5</w:t>
      </w:r>
      <w:r>
        <w:rPr>
          <w:rFonts w:ascii="Times New Roman"/>
          <w:spacing w:val="-14"/>
          <w:sz w:val="24"/>
        </w:rPr>
        <w:t xml:space="preserve">.</w:t>
      </w:r>
      <w:r>
        <w:rPr>
          <w:rFonts w:ascii="Times New Roman"/>
          <w:sz w:val="22"/>
        </w:rPr>
        <w:t xml:space="preserve">(J</w:t>
      </w:r>
      <w:r>
        <w:rPr>
          <w:rFonts w:ascii="Times New Roman"/>
          <w:sz w:val="22"/>
        </w:rPr>
        <w:t xml:space="preserve">)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common</w:t>
      </w:r>
      <w:r>
        <w:rPr>
          <w:rFonts w:ascii="Times New Roman"/>
          <w:sz w:val="24"/>
        </w:rPr>
        <w:t xml:space="preserve">seal</w:t>
      </w:r>
      <w:r>
        <w:rPr>
          <w:rFonts w:ascii="Times New Roman"/>
          <w:spacing w:val="-30"/>
          <w:sz w:val="24"/>
        </w:rPr>
        <w:t xml:space="preserve">o</w:t>
      </w:r>
      <w:r>
        <w:rPr>
          <w:rFonts w:ascii="Times New Roman"/>
          <w:sz w:val="24"/>
        </w:rPr>
        <w:t xml:space="preserve">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4"/>
        </w:rPr>
        <w:t xml:space="preserve">Commis</w:t>
      </w:r>
      <w:r>
        <w:rPr>
          <w:rFonts w:ascii="Times New Roman"/>
          <w:spacing w:val="-6"/>
          <w:sz w:val="24"/>
        </w:rPr>
        <w:t xml:space="preserve">s</w:t>
      </w:r>
      <w:r>
        <w:rPr>
          <w:rFonts w:ascii="Times New Roman"/>
          <w:sz w:val="24"/>
        </w:rPr>
        <w:t xml:space="preserve">ion</w:t>
      </w:r>
      <w:r>
        <w:rPr>
          <w:rFonts w:ascii="Times New Roman"/>
          <w:sz w:val="24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kept</w:t>
      </w:r>
      <w:r>
        <w:rPr>
          <w:rFonts w:ascii="Times New Roman"/>
          <w:sz w:val="24"/>
        </w:rPr>
        <w:t xml:space="preserve">in</w:t>
      </w:r>
      <w:r>
        <w:rPr>
          <w:rFonts w:ascii="Times New Roman"/>
          <w:sz w:val="22"/>
        </w:rPr>
        <w:t xml:space="preserve">such</w:t>
      </w:r>
      <w:r>
        <w:rPr>
          <w:rFonts w:ascii="Times New Roman"/>
          <w:sz w:val="22"/>
        </w:rPr>
        <w:t xml:space="preserve">custody</w:t>
      </w:r>
      <w:r>
        <w:rPr>
          <w:rFonts w:ascii="Times New Roman"/>
          <w:sz w:val="22"/>
        </w:rPr>
        <w:t xml:space="preserve">as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pacing w:val="-4"/>
          <w:sz w:val="24"/>
        </w:rPr>
        <w:t xml:space="preserve">Commission</w:t>
      </w:r>
      <w:r>
        <w:rPr>
          <w:rFonts w:ascii="Times New Roman"/>
          <w:sz w:val="24"/>
        </w:rPr>
        <w:t xml:space="preserve">may</w:t>
      </w:r>
      <w:r>
        <w:rPr>
          <w:rFonts w:ascii="Times New Roman"/>
          <w:sz w:val="22"/>
        </w:rPr>
        <w:t xml:space="preserve">direct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4"/>
        </w:rPr>
        <w:t xml:space="preserve">shall</w:t>
      </w:r>
      <w:r>
        <w:rPr>
          <w:rFonts w:ascii="Arial"/>
          <w:sz w:val="19"/>
        </w:rPr>
        <w:t xml:space="preserve">not</w:t>
      </w:r>
      <w:r>
        <w:rPr>
          <w:rFonts w:ascii="Arial"/>
          <w:sz w:val="23"/>
        </w:rPr>
        <w:t xml:space="preserve">be</w:t>
      </w:r>
      <w:r>
        <w:rPr>
          <w:rFonts w:ascii="Times New Roman"/>
          <w:sz w:val="24"/>
        </w:rPr>
        <w:t xml:space="preserve">affixed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any</w:t>
      </w:r>
      <w:r>
        <w:rPr>
          <w:rFonts w:ascii="Times New Roman"/>
          <w:sz w:val="22"/>
        </w:rPr>
        <w:t xml:space="preserve">instrument</w:t>
      </w:r>
      <w:r>
        <w:rPr>
          <w:rFonts w:ascii="Times New Roman"/>
          <w:sz w:val="24"/>
        </w:rPr>
        <w:t xml:space="preserve">or</w:t>
      </w:r>
      <w:r>
        <w:rPr>
          <w:rFonts w:ascii="Arial"/>
          <w:sz w:val="23"/>
        </w:rPr>
        <w:t xml:space="preserve">document</w:t>
      </w:r>
      <w:r>
        <w:rPr>
          <w:rFonts w:ascii="Times New Roman"/>
          <w:spacing w:val="-3"/>
          <w:sz w:val="24"/>
        </w:rPr>
        <w:t xml:space="preserve">e,,;cept</w:t>
      </w:r>
      <w:r>
        <w:rPr>
          <w:rFonts w:ascii="Times New Roman"/>
          <w:sz w:val="24"/>
        </w:rPr>
        <w:t xml:space="preserve">as</w:t>
      </w:r>
      <w:r>
        <w:rPr>
          <w:rFonts w:ascii="Times New Roman"/>
          <w:sz w:val="24"/>
        </w:rPr>
        <w:t xml:space="preserve">authorized</w:t>
      </w:r>
      <w:r>
        <w:rPr>
          <w:rFonts w:ascii="Times New Roman"/>
          <w:sz w:val="22"/>
        </w:rPr>
        <w:t xml:space="preserve">by</w:t>
      </w:r>
      <w:r>
        <w:rPr>
          <w:rFonts w:ascii="Arial"/>
          <w:sz w:val="22"/>
        </w:rPr>
        <w:t xml:space="preserve">the</w:t>
      </w:r>
      <w:r>
        <w:rPr>
          <w:rFonts w:ascii="Times New Roman"/>
          <w:sz w:val="24"/>
        </w:rPr>
        <w:t xml:space="preserve">Commission.</w:t>
      </w:r>
      <w:r>
        <w:rPr>
          <w:rFonts w:ascii="Times New Roman"/>
          <w:sz w:val="24"/>
        </w:rPr>
      </w:r>
      <w:r/>
    </w:p>
    <w:p>
      <w:pPr>
        <w:numPr>
          <w:ilvl w:val="0"/>
          <w:numId w:val="117"/>
        </w:numPr>
        <w:ind w:left="250" w:right="25" w:firstLine="489"/>
        <w:jc w:val="both"/>
        <w:spacing w:lineRule="auto" w:line="219" w:before="93"/>
        <w:tabs>
          <w:tab w:val="left" w:pos="114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2"/>
        </w:rPr>
        <w:t xml:space="preserve">All</w:t>
      </w:r>
      <w:r>
        <w:rPr>
          <w:rFonts w:ascii="Times New Roman"/>
          <w:sz w:val="24"/>
        </w:rPr>
        <w:t xml:space="preserve">instruments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3"/>
        </w:rPr>
        <w:t xml:space="preserve">documents</w:t>
      </w:r>
      <w:r>
        <w:rPr>
          <w:rFonts w:ascii="Times New Roman"/>
          <w:sz w:val="22"/>
        </w:rPr>
        <w:t xml:space="preserve">is.sued</w:t>
      </w:r>
      <w:r>
        <w:rPr>
          <w:rFonts w:ascii="Times New Roman"/>
          <w:sz w:val="22"/>
        </w:rPr>
        <w:t xml:space="preserve">under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common</w:t>
      </w:r>
      <w:r>
        <w:rPr>
          <w:rFonts w:ascii="Times New Roman"/>
          <w:sz w:val="24"/>
        </w:rPr>
        <w:t xml:space="preserve">seal</w:t>
      </w:r>
      <w:r>
        <w:rPr>
          <w:rFonts w:ascii="Arial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-3"/>
          <w:sz w:val="24"/>
        </w:rPr>
        <w:t xml:space="preserve">C</w:t>
      </w:r>
      <w:r>
        <w:rPr>
          <w:rFonts w:ascii="Times New Roman"/>
          <w:spacing w:val="-4"/>
          <w:sz w:val="24"/>
        </w:rPr>
        <w:t xml:space="preserve">ommission</w:t>
      </w:r>
      <w:r>
        <w:rPr>
          <w:rFonts w:ascii="Times New Roman"/>
          <w:sz w:val="24"/>
        </w:rPr>
        <w:t xml:space="preserve">shall</w:t>
      </w:r>
      <w:r>
        <w:rPr>
          <w:rFonts w:ascii="Arial"/>
          <w:sz w:val="23"/>
        </w:rPr>
        <w:t xml:space="preserve">be</w:t>
      </w:r>
      <w:r>
        <w:rPr>
          <w:rFonts w:ascii="Times New Roman"/>
          <w:sz w:val="24"/>
        </w:rPr>
        <w:t xml:space="preserve">authenticated</w:t>
      </w:r>
      <w:r>
        <w:rPr>
          <w:rFonts w:ascii="Times New Roman"/>
          <w:sz w:val="24"/>
        </w:rPr>
        <w:t xml:space="preserve">under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hand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-2"/>
          <w:sz w:val="24"/>
        </w:rPr>
        <w:t xml:space="preserve">Director:</w:t>
      </w:r>
      <w:r>
        <w:rPr>
          <w:rFonts w:ascii="Times New Roman"/>
          <w:spacing w:val="-1"/>
          <w:sz w:val="24"/>
        </w:rPr>
        <w:t xml:space="preserve">-General.</w:t>
      </w:r>
      <w:r>
        <w:rPr>
          <w:rFonts w:ascii="Times New Roman"/>
          <w:sz w:val="24"/>
        </w:rPr>
      </w:r>
      <w:r/>
    </w:p>
    <w:p>
      <w:pPr>
        <w:numPr>
          <w:ilvl w:val="0"/>
          <w:numId w:val="117"/>
        </w:numPr>
        <w:ind w:left="245" w:right="1" w:firstLine="490"/>
        <w:jc w:val="both"/>
        <w:spacing w:lineRule="auto" w:line="226" w:before="81"/>
        <w:tabs>
          <w:tab w:val="left" w:pos="1167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4"/>
        </w:rPr>
        <w:t xml:space="preserve">common</w:t>
      </w:r>
      <w:r>
        <w:rPr>
          <w:rFonts w:ascii="Arial"/>
          <w:i/>
          <w:sz w:val="23"/>
        </w:rPr>
        <w:t xml:space="preserve">seal</w:t>
      </w:r>
      <w:r>
        <w:rPr>
          <w:rFonts w:ascii="Times New Roman"/>
          <w:sz w:val="24"/>
        </w:rPr>
        <w:t xml:space="preserve">of</w:t>
      </w:r>
      <w:r>
        <w:rPr>
          <w:rFonts w:ascii="Arial"/>
          <w:sz w:val="23"/>
        </w:rPr>
        <w:t xml:space="preserve">the</w:t>
      </w:r>
      <w:r>
        <w:rPr>
          <w:rFonts w:ascii="Times New Roman"/>
          <w:sz w:val="24"/>
        </w:rPr>
        <w:t xml:space="preserve">Commission,</w:t>
      </w:r>
      <w:r>
        <w:rPr>
          <w:rFonts w:ascii="Arial"/>
          <w:sz w:val="21"/>
        </w:rPr>
        <w:t xml:space="preserve">when</w:t>
      </w:r>
      <w:r>
        <w:rPr>
          <w:rFonts w:ascii="Times New Roman"/>
          <w:sz w:val="23"/>
        </w:rPr>
        <w:t xml:space="preserve">af</w:t>
      </w:r>
      <w:r>
        <w:rPr>
          <w:rFonts w:ascii="Times New Roman"/>
          <w:spacing w:val="-23"/>
          <w:sz w:val="23"/>
        </w:rPr>
        <w:t xml:space="preserve">f</w:t>
      </w:r>
      <w:r>
        <w:rPr>
          <w:rFonts w:ascii="Arial"/>
          <w:sz w:val="22"/>
        </w:rPr>
        <w:t xml:space="preserve">J.Ud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document</w:t>
      </w:r>
      <w:r>
        <w:rPr>
          <w:rFonts w:ascii="Arial"/>
          <w:sz w:val="23"/>
        </w:rPr>
        <w:t xml:space="preserve">and</w:t>
      </w:r>
      <w:r>
        <w:rPr>
          <w:rFonts w:ascii="Times New Roman"/>
          <w:sz w:val="23"/>
        </w:rPr>
        <w:t xml:space="preserve">duly</w:t>
      </w:r>
      <w:r>
        <w:rPr>
          <w:rFonts w:ascii="Times New Roman"/>
          <w:sz w:val="23"/>
        </w:rPr>
        <w:t xml:space="preserve">authenticated</w:t>
      </w:r>
      <w:r>
        <w:rPr>
          <w:rFonts w:ascii="Times New Roman"/>
          <w:sz w:val="23"/>
        </w:rPr>
        <w:t xml:space="preserve">shall</w:t>
      </w:r>
      <w:r>
        <w:rPr>
          <w:rFonts w:ascii="Arial"/>
          <w:sz w:val="23"/>
        </w:rPr>
        <w:t xml:space="preserve">be</w:t>
      </w:r>
      <w:r>
        <w:rPr>
          <w:rFonts w:ascii="Times New Roman"/>
          <w:sz w:val="23"/>
        </w:rPr>
        <w:t xml:space="preserve">judicially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officially</w:t>
      </w:r>
      <w:r>
        <w:rPr>
          <w:rFonts w:ascii="Times New Roman"/>
          <w:sz w:val="23"/>
        </w:rPr>
        <w:t xml:space="preserve">noticed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unless</w:t>
      </w:r>
      <w:r>
        <w:rPr>
          <w:rFonts w:ascii="Arial"/>
          <w:sz w:val="21"/>
        </w:rPr>
        <w:t xml:space="preserve">and</w:t>
      </w:r>
      <w:r>
        <w:rPr>
          <w:rFonts w:ascii="Times New Roman"/>
          <w:spacing w:val="-5"/>
          <w:sz w:val="23"/>
        </w:rPr>
        <w:t xml:space="preserve">un</w:t>
      </w:r>
      <w:r>
        <w:rPr>
          <w:rFonts w:ascii="Times New Roman"/>
          <w:spacing w:val="-6"/>
          <w:sz w:val="23"/>
        </w:rPr>
        <w:t xml:space="preserve">ti1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4"/>
        </w:rPr>
        <w:t xml:space="preserve">contrary</w:t>
      </w:r>
      <w:r>
        <w:rPr>
          <w:rFonts w:ascii="Times New Roman"/>
          <w:sz w:val="24"/>
        </w:rPr>
        <w:t xml:space="preserve">is</w:t>
      </w:r>
      <w:r>
        <w:rPr>
          <w:rFonts w:ascii="Times New Roman"/>
          <w:sz w:val="24"/>
        </w:rPr>
        <w:t xml:space="preserve">proved,</w:t>
      </w:r>
      <w:r>
        <w:rPr>
          <w:rFonts w:ascii="Times New Roman"/>
          <w:sz w:val="24"/>
        </w:rPr>
        <w:t xml:space="preserve">any</w:t>
      </w:r>
      <w:r>
        <w:rPr>
          <w:rFonts w:ascii="Times New Roman"/>
          <w:sz w:val="24"/>
        </w:rPr>
        <w:t xml:space="preserve">necessary</w:t>
      </w:r>
      <w:r>
        <w:rPr>
          <w:rFonts w:ascii="Arial"/>
          <w:sz w:val="23"/>
        </w:rPr>
        <w:t xml:space="preserve">order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authorization</w:t>
      </w:r>
      <w:r>
        <w:rPr>
          <w:rFonts w:ascii="Times New Roman"/>
          <w:sz w:val="22"/>
        </w:rPr>
        <w:t xml:space="preserve">by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4"/>
        </w:rPr>
        <w:t xml:space="preserve">Commission</w:t>
      </w:r>
      <w:r>
        <w:rPr>
          <w:rFonts w:ascii="Times New Roman"/>
          <w:sz w:val="24"/>
        </w:rPr>
        <w:t xml:space="preserve">under</w:t>
      </w:r>
      <w:r>
        <w:rPr>
          <w:rFonts w:ascii="Times New Roman"/>
          <w:sz w:val="24"/>
        </w:rPr>
        <w:t xml:space="preserve">this</w:t>
      </w:r>
      <w:r>
        <w:rPr>
          <w:rFonts w:ascii="Times New Roman"/>
          <w:sz w:val="24"/>
        </w:rPr>
        <w:t xml:space="preserve">section</w:t>
      </w:r>
      <w:r>
        <w:rPr>
          <w:rFonts w:ascii="Arial"/>
          <w:spacing w:val="-4"/>
          <w:sz w:val="23"/>
        </w:rPr>
        <w:t xml:space="preserve">shaft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4"/>
        </w:rPr>
        <w:t xml:space="preserve">presomed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</w:r>
      <w:r/>
    </w:p>
    <w:p>
      <w:pPr>
        <w:numPr>
          <w:ilvl w:val="1"/>
          <w:numId w:val="136"/>
        </w:numPr>
        <w:ind w:left="240" w:right="0" w:hanging="134"/>
        <w:jc w:val="left"/>
        <w:spacing w:lineRule="exact" w:line="245" w:before="0"/>
        <w:tabs>
          <w:tab w:val="left" w:pos="246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have</w:t>
      </w:r>
      <w:r>
        <w:rPr>
          <w:rFonts w:ascii="Times New Roman"/>
          <w:sz w:val="22"/>
        </w:rPr>
        <w:t xml:space="preserve">been</w:t>
      </w:r>
      <w:r>
        <w:rPr>
          <w:rFonts w:ascii="Times New Roman"/>
          <w:sz w:val="23"/>
        </w:rPr>
        <w:t xml:space="preserve">duly</w:t>
      </w:r>
      <w:r>
        <w:rPr>
          <w:rFonts w:ascii="Times New Roman"/>
          <w:sz w:val="22"/>
        </w:rPr>
        <w:t xml:space="preserve">given.</w:t>
      </w:r>
      <w:r>
        <w:rPr>
          <w:rFonts w:ascii="Times New Roman"/>
          <w:sz w:val="22"/>
        </w:rPr>
      </w:r>
      <w:r/>
    </w:p>
    <w:p>
      <w:pPr>
        <w:ind w:left="106" w:right="158" w:firstLine="4"/>
        <w:jc w:val="left"/>
        <w:spacing w:lineRule="auto" w:line="250" w:before="88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Liability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z w:val="16"/>
        </w:rPr>
        <w:t xml:space="preserve">Commis!OOn</w:t>
      </w:r>
      <w:r>
        <w:rPr>
          <w:rFonts w:ascii="Times New Roman"/>
          <w:sz w:val="16"/>
        </w:rPr>
        <w:t xml:space="preserve">fur</w:t>
      </w:r>
      <w:r>
        <w:rPr>
          <w:rFonts w:ascii="Times New Roman"/>
          <w:sz w:val="15"/>
        </w:rPr>
        <w:t xml:space="preserve">da.m</w:t>
      </w:r>
      <w:r>
        <w:rPr>
          <w:rFonts w:ascii="Times New Roman"/>
          <w:spacing w:val="1"/>
          <w:sz w:val="15"/>
        </w:rPr>
        <w:t xml:space="preserve">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720" w:h="14140" w:orient="portrait"/>
          <w:pgMar w:top="1240" w:right="840" w:bottom="280" w:left="460" w:header="709" w:footer="709" w:gutter="0"/>
          <w:cols w:num="2" w:sep="0" w:space="1701" w:equalWidth="0">
            <w:col w:w="6003" w:space="102"/>
            <w:col w:w="131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692" w:right="0" w:firstLine="0"/>
        <w:jc w:val="left"/>
        <w:spacing w:lineRule="exact" w:line="490" w:before="84"/>
        <w:rPr>
          <w:rFonts w:ascii="Arial" w:hAnsi="Arial" w:cs="Arial" w:eastAsia="Arial"/>
          <w:sz w:val="46"/>
          <w:szCs w:val="46"/>
        </w:rPr>
      </w:pPr>
      <w:r>
        <w:rPr>
          <w:rFonts w:ascii="Times New Roman"/>
          <w:spacing w:val="-954"/>
          <w:sz w:val="18"/>
        </w:rPr>
        <w:t xml:space="preserve">-</w:t>
      </w:r>
      <w:r>
        <w:rPr>
          <w:rFonts w:ascii="Times New Roman"/>
          <w:spacing w:val="-31"/>
          <w:sz w:val="18"/>
        </w:rPr>
        <w:t xml:space="preserve">-</w:t>
      </w:r>
      <w:r>
        <w:rPr>
          <w:rFonts w:ascii="Times New Roman"/>
          <w:spacing w:val="-28"/>
          <w:sz w:val="18"/>
        </w:rPr>
        <w:t xml:space="preserve">-</w:t>
      </w:r>
      <w:r>
        <w:rPr>
          <w:rFonts w:ascii="Times New Roman"/>
          <w:spacing w:val="-56"/>
          <w:sz w:val="18"/>
        </w:rPr>
        <w:t xml:space="preserve">-</w:t>
      </w:r>
      <w:r>
        <w:rPr>
          <w:rFonts w:ascii="Times New Roman"/>
          <w:spacing w:val="-132"/>
          <w:sz w:val="18"/>
        </w:rPr>
        <w:t xml:space="preserve">-</w:t>
      </w:r>
      <w:r>
        <w:rPr>
          <w:rFonts w:ascii="Times New Roman"/>
          <w:spacing w:val="-539"/>
          <w:sz w:val="18"/>
        </w:rPr>
        <w:t xml:space="preserve">-</w:t>
      </w:r>
      <w:r>
        <w:rPr>
          <w:rFonts w:ascii="Arial"/>
          <w:position w:val="-14"/>
          <w:sz w:val="46"/>
        </w:rPr>
        <w:t xml:space="preserve">.</w:t>
      </w:r>
      <w:r>
        <w:rPr>
          <w:rFonts w:ascii="Arial"/>
          <w:sz w:val="46"/>
        </w:rPr>
      </w:r>
      <w:r/>
    </w:p>
    <w:p>
      <w:pPr>
        <w:ind w:left="737" w:right="0" w:firstLine="0"/>
        <w:jc w:val="left"/>
        <w:spacing w:lineRule="exact" w:line="191" w:before="44"/>
        <w:rPr>
          <w:rFonts w:ascii="Times New Roman" w:hAnsi="Times New Roman" w:cs="Times New Roman" w:eastAsia="Times New Roman"/>
          <w:sz w:val="19"/>
          <w:szCs w:val="19"/>
        </w:rPr>
      </w:pPr>
      <w:r>
        <w:br w:type="column"/>
      </w:r>
      <w:r>
        <w:rPr>
          <w:rFonts w:ascii="Times New Roman" w:hAnsi="Times New Roman"/>
          <w:i/>
          <w:sz w:val="19"/>
        </w:rPr>
        <w:t xml:space="preserve">Nuckar</w:t>
      </w:r>
      <w:r>
        <w:rPr>
          <w:rFonts w:ascii="Times New Roman" w:hAnsi="Times New Roman"/>
          <w:i/>
          <w:sz w:val="20"/>
        </w:rPr>
        <w:t xml:space="preserve">llegulatmy</w:t>
      </w:r>
      <w:r>
        <w:rPr>
          <w:rFonts w:ascii="Times New Roman" w:hAnsi="Times New Roman"/>
          <w:i/>
          <w:sz w:val="19"/>
        </w:rPr>
        <w:t xml:space="preserve">Bill.</w:t>
      </w:r>
      <w:r>
        <w:rPr>
          <w:rFonts w:ascii="Times New Roman" w:hAnsi="Times New Roman"/>
          <w:i/>
          <w:sz w:val="19"/>
        </w:rPr>
        <w:t xml:space="preserve">1.018</w:t>
      </w:r>
      <w:r>
        <w:rPr>
          <w:rFonts w:ascii="Times New Roman" w:hAnsi="Times New Roman"/>
          <w:sz w:val="19"/>
        </w:rPr>
        <w:t xml:space="preserve">·</w:t>
      </w:r>
      <w:r>
        <w:rPr>
          <w:rFonts w:ascii="Times New Roman" w:hAnsi="Times New Roman"/>
          <w:sz w:val="19"/>
        </w:rPr>
      </w:r>
      <w:r/>
    </w:p>
    <w:p>
      <w:pPr>
        <w:ind w:left="325" w:right="0" w:firstLine="0"/>
        <w:jc w:val="left"/>
        <w:spacing w:lineRule="exact" w:line="168" w:before="0"/>
        <w:tabs>
          <w:tab w:val="left" w:pos="2310" w:leader="none"/>
          <w:tab w:val="left" w:pos="3387" w:leader="none"/>
          <w:tab w:val="left" w:pos="4085" w:leader="none"/>
        </w:tabs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/>
          <w:sz w:val="18"/>
        </w:rPr>
        <w:t xml:space="preserve">-</w:t>
        <w:tab/>
      </w:r>
      <w:r>
        <w:rPr>
          <w:rFonts w:ascii="Times New Roman" w:hAnsi="Times New Roman"/>
          <w:sz w:val="18"/>
        </w:rPr>
        <w:t xml:space="preserve">--</w:t>
      </w:r>
      <w:r>
        <w:rPr>
          <w:rFonts w:ascii="Times New Roman" w:hAnsi="Times New Roman"/>
          <w:sz w:val="18"/>
        </w:rPr>
        <w:t xml:space="preserve">--</w:t>
      </w:r>
      <w:r>
        <w:rPr>
          <w:rFonts w:ascii="Times New Roman" w:hAnsi="Times New Roman"/>
          <w:spacing w:val="1"/>
          <w:sz w:val="17"/>
        </w:rPr>
        <w:t xml:space="preserve">-</w:t>
      </w:r>
      <w:r>
        <w:rPr>
          <w:rFonts w:ascii="Times New Roman" w:hAnsi="Times New Roman"/>
          <w:sz w:val="17"/>
        </w:rPr>
        <w:t xml:space="preserve">--</w:t>
        <w:tab/>
      </w:r>
      <w:r>
        <w:rPr>
          <w:rFonts w:ascii="Times New Roman" w:hAnsi="Times New Roman"/>
          <w:spacing w:val="-44"/>
          <w:sz w:val="17"/>
        </w:rPr>
        <w:t xml:space="preserve">-</w:t>
      </w:r>
      <w:r>
        <w:rPr>
          <w:rFonts w:ascii="Times New Roman" w:hAnsi="Times New Roman"/>
          <w:sz w:val="17"/>
        </w:rPr>
        <w:t xml:space="preserve">-</w:t>
        <w:tab/>
      </w:r>
      <w:r>
        <w:rPr>
          <w:rFonts w:ascii="Times New Roman" w:hAnsi="Times New Roman"/>
          <w:spacing w:val="-22"/>
          <w:sz w:val="17"/>
        </w:rPr>
        <w:t xml:space="preserve">-</w:t>
      </w:r>
      <w:r>
        <w:rPr>
          <w:rFonts w:ascii="Times New Roman" w:hAnsi="Times New Roman"/>
          <w:spacing w:val="-28"/>
          <w:sz w:val="17"/>
        </w:rPr>
        <w:t xml:space="preserve">-</w:t>
      </w:r>
      <w:r>
        <w:rPr>
          <w:rFonts w:ascii="Times New Roman" w:hAnsi="Times New Roman"/>
          <w:spacing w:val="-23"/>
          <w:sz w:val="17"/>
        </w:rPr>
        <w:t xml:space="preserve">-</w:t>
      </w:r>
      <w:r>
        <w:rPr>
          <w:rFonts w:ascii="Times New Roman" w:hAnsi="Times New Roman"/>
          <w:sz w:val="17"/>
        </w:rPr>
        <w:t xml:space="preserve">-</w:t>
      </w:r>
      <w:r>
        <w:rPr>
          <w:rFonts w:ascii="Times New Roman" w:hAnsi="Times New Roman"/>
          <w:spacing w:val="-14"/>
          <w:sz w:val="17"/>
        </w:rPr>
        <w:t xml:space="preserve">·</w:t>
      </w:r>
      <w:r>
        <w:rPr>
          <w:rFonts w:ascii="Times New Roman" w:hAnsi="Times New Roman"/>
          <w:sz w:val="17"/>
        </w:rPr>
        <w:t xml:space="preserve">-·--</w:t>
      </w:r>
      <w:r>
        <w:rPr>
          <w:rFonts w:ascii="Times New Roman" w:hAnsi="Times New Roman"/>
          <w:sz w:val="17"/>
        </w:rPr>
        <w:t xml:space="preserve">-·</w:t>
      </w:r>
      <w:r>
        <w:rPr>
          <w:rFonts w:ascii="Times New Roman" w:hAnsi="Times New Roman"/>
          <w:sz w:val="17"/>
        </w:rPr>
        <w:t xml:space="preserve">--·</w:t>
      </w:r>
      <w:r>
        <w:rPr>
          <w:rFonts w:ascii="Times New Roman" w:hAnsi="Times New Roman"/>
          <w:sz w:val="17"/>
        </w:rPr>
        <w:t xml:space="preserve">-</w:t>
      </w:r>
      <w:r>
        <w:rPr>
          <w:rFonts w:ascii="Times New Roman" w:hAnsi="Times New Roman"/>
          <w:sz w:val="17"/>
        </w:rPr>
      </w:r>
      <w:r/>
    </w:p>
    <w:p>
      <w:pPr>
        <w:jc w:val="left"/>
        <w:spacing w:lineRule="exact" w:line="168" w:after="0"/>
        <w:rPr>
          <w:rFonts w:ascii="Times New Roman" w:hAnsi="Times New Roman" w:cs="Times New Roman" w:eastAsia="Times New Roman"/>
          <w:sz w:val="17"/>
          <w:szCs w:val="17"/>
        </w:rPr>
        <w:sectPr>
          <w:footnotePr/>
          <w:type w:val="nextPage"/>
          <w:pgSz w:w="8640" w:h="14140" w:orient="portrait"/>
          <w:pgMar w:top="840" w:right="240" w:bottom="280" w:left="0" w:header="709" w:footer="709" w:gutter="0"/>
          <w:cols w:num="2" w:sep="0" w:space="1701" w:equalWidth="0">
            <w:col w:w="2764" w:space="40"/>
            <w:col w:w="559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pStyle w:val="663"/>
        <w:ind w:left="1913" w:right="0"/>
        <w:jc w:val="left"/>
        <w:spacing w:lineRule="exact" w:line="238"/>
      </w:pPr>
      <w:r>
        <w:t xml:space="preserve">PART</w:t>
      </w:r>
      <w:r>
        <w:rPr>
          <w:spacing w:val="-1"/>
        </w:rPr>
        <w:t xml:space="preserve">ID-</w:t>
      </w:r>
      <w:r>
        <w:rPr>
          <w:spacing w:val="-2"/>
        </w:rPr>
        <w:t xml:space="preserve">FINANCIAL</w:t>
      </w:r>
      <w:r>
        <w:t xml:space="preserve">PROVISIONS</w:t>
      </w:r>
      <w:r/>
      <w:r/>
    </w:p>
    <w:p>
      <w:pPr>
        <w:ind w:left="1607" w:right="0" w:firstLine="0"/>
        <w:jc w:val="left"/>
        <w:spacing w:lineRule="exact" w:line="407" w:before="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pacing w:val="-26"/>
          <w:sz w:val="36"/>
        </w:rPr>
        <w:t xml:space="preserve">u</w:t>
      </w:r>
      <w:r>
        <w:rPr>
          <w:rFonts w:ascii="Times New Roman" w:hAnsi="Times New Roman"/>
          <w:spacing w:val="-47"/>
          <w:sz w:val="36"/>
        </w:rPr>
        <w:t xml:space="preserve">;</w:t>
      </w:r>
      <w:r>
        <w:rPr>
          <w:rFonts w:ascii="Times New Roman" w:hAnsi="Times New Roman"/>
          <w:spacing w:val="-26"/>
          <w:sz w:val="36"/>
        </w:rPr>
        <w:t xml:space="preserve">.</w:t>
      </w:r>
      <w:r>
        <w:rPr>
          <w:rFonts w:ascii="Times New Roman" w:hAnsi="Times New Roman"/>
          <w:sz w:val="23"/>
        </w:rPr>
        <w:t xml:space="preserve">(I</w:t>
      </w:r>
      <w:r>
        <w:rPr>
          <w:rFonts w:ascii="Times New Roman" w:hAnsi="Times New Roman"/>
          <w:sz w:val="23"/>
        </w:rPr>
        <w:t xml:space="preserve">)</w:t>
      </w:r>
      <w:r>
        <w:rPr>
          <w:rFonts w:ascii="Arial" w:hAnsi="Arial"/>
          <w:sz w:val="21"/>
        </w:rPr>
        <w:t xml:space="preserve">The</w:t>
      </w:r>
      <w:r>
        <w:rPr>
          <w:rFonts w:ascii="Times New Roman" w:hAnsi="Times New Roman"/>
          <w:sz w:val="23"/>
        </w:rPr>
        <w:t xml:space="preserve">funds</w:t>
      </w:r>
      <w:r>
        <w:rPr>
          <w:rFonts w:ascii="Arial" w:hAnsi="Arial"/>
          <w:sz w:val="22"/>
        </w:rPr>
        <w:t xml:space="preserve">of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36"/>
        </w:rPr>
        <w:t xml:space="preserve">Commimoo</w:t>
      </w:r>
      <w:r>
        <w:rPr>
          <w:rFonts w:ascii="Times New Roman" w:hAnsi="Times New Roman"/>
          <w:sz w:val="23"/>
        </w:rPr>
        <w:t xml:space="preserve">shall</w:t>
      </w:r>
      <w:r>
        <w:rPr>
          <w:rFonts w:ascii="Times New Roman" w:hAnsi="Times New Roman"/>
          <w:sz w:val="23"/>
        </w:rPr>
        <w:t xml:space="preserve">rompr</w:t>
      </w:r>
      <w:r>
        <w:rPr>
          <w:rFonts w:ascii="Times New Roman" w:hAnsi="Times New Roman"/>
          <w:spacing w:val="-6"/>
          <w:sz w:val="23"/>
        </w:rPr>
        <w:t xml:space="preserve">i</w:t>
      </w:r>
      <w:r>
        <w:rPr>
          <w:rFonts w:ascii="Times New Roman" w:hAnsi="Times New Roman"/>
          <w:sz w:val="23"/>
        </w:rPr>
        <w:t xml:space="preserve">£e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z w:val="23"/>
        </w:rPr>
      </w:r>
      <w:r/>
    </w:p>
    <w:p>
      <w:pPr>
        <w:spacing w:lineRule="auto" w:line="240" w:before="6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numPr>
          <w:ilvl w:val="1"/>
          <w:numId w:val="117"/>
        </w:numPr>
        <w:ind w:left="1947" w:right="0" w:hanging="364"/>
        <w:jc w:val="left"/>
        <w:spacing w:lineRule="exact" w:line="290" w:before="66"/>
        <w:tabs>
          <w:tab w:val="left" w:pos="1948" w:leader="none"/>
        </w:tabs>
        <w:rPr>
          <w:rFonts w:ascii="Arial" w:hAnsi="Arial" w:cs="Arial" w:eastAsia="Arial"/>
          <w:sz w:val="23"/>
          <w:szCs w:val="23"/>
        </w:rPr>
      </w:pPr>
      <w:r>
        <w:rPr>
          <w:rFonts w:ascii="Times New Roman"/>
          <w:sz w:val="24"/>
        </w:rPr>
        <w:t xml:space="preserve">IJ10Die5</w:t>
      </w:r>
      <w:r>
        <w:rPr>
          <w:rFonts w:ascii="Times New Roman"/>
          <w:sz w:val="24"/>
        </w:rPr>
        <w:t xml:space="preserve">a.Uoc.ated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-3"/>
          <w:sz w:val="23"/>
        </w:rPr>
        <w:t xml:space="preserve">Parliament</w:t>
      </w:r>
      <w:r>
        <w:rPr>
          <w:rFonts w:ascii="Times New Roman"/>
          <w:sz w:val="24"/>
        </w:rPr>
        <w:t xml:space="preserve">for</w:t>
      </w:r>
      <w:r>
        <w:rPr>
          <w:rFonts w:ascii="Arial"/>
          <w:sz w:val="24"/>
        </w:rPr>
        <w:t xml:space="preserve">the</w:t>
      </w:r>
      <w:r>
        <w:rPr>
          <w:rFonts w:ascii="Times New Roman"/>
          <w:sz w:val="26"/>
        </w:rPr>
        <w:t xml:space="preserve">puJPOSC'</w:t>
      </w:r>
      <w:r>
        <w:rPr>
          <w:rFonts w:ascii="Arial"/>
          <w:sz w:val="23"/>
        </w:rPr>
        <w:t xml:space="preserve">of</w:t>
      </w:r>
      <w:r>
        <w:rPr>
          <w:rFonts w:ascii="Arial"/>
          <w:sz w:val="23"/>
        </w:rPr>
      </w:r>
      <w:r/>
    </w:p>
    <w:p>
      <w:pPr>
        <w:ind w:left="1947" w:right="0" w:firstLine="0"/>
        <w:jc w:val="left"/>
        <w:spacing w:lineRule="exact" w:line="267" w:before="0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4"/>
        </w:rPr>
        <w:t xml:space="preserve">the</w:t>
      </w:r>
      <w:r>
        <w:rPr>
          <w:rFonts w:ascii="Arial"/>
          <w:sz w:val="21"/>
        </w:rPr>
        <w:t xml:space="preserve">Commission;</w:t>
      </w:r>
      <w:r>
        <w:rPr>
          <w:rFonts w:ascii="Arial"/>
          <w:sz w:val="21"/>
        </w:rPr>
      </w:r>
      <w:r/>
    </w:p>
    <w:p>
      <w:pPr>
        <w:ind w:left="1937" w:right="1524" w:hanging="350"/>
        <w:jc w:val="both"/>
        <w:spacing w:lineRule="auto" w:line="226" w:before="36"/>
        <w:rPr>
          <w:rFonts w:ascii="Arial" w:hAnsi="Arial" w:cs="Arial" w:eastAsia="Arial"/>
          <w:sz w:val="23"/>
          <w:szCs w:val="23"/>
        </w:rPr>
      </w:pPr>
      <w:r>
        <w:rPr>
          <w:rFonts w:ascii="Times New Roman"/>
          <w:sz w:val="22"/>
        </w:rPr>
        <w:t xml:space="preserve">(b)</w:t>
      </w:r>
      <w:r>
        <w:rPr>
          <w:rFonts w:ascii="Times New Roman"/>
          <w:sz w:val="24"/>
        </w:rPr>
        <w:t xml:space="preserve">.such</w:t>
      </w:r>
      <w:r>
        <w:rPr>
          <w:rFonts w:ascii="Arial"/>
          <w:sz w:val="24"/>
        </w:rPr>
        <w:t xml:space="preserve">monies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Msets</w:t>
      </w:r>
      <w:r>
        <w:rPr>
          <w:rFonts w:ascii="Arial"/>
          <w:sz w:val="17"/>
        </w:rPr>
        <w:t xml:space="preserve">ail</w:t>
      </w:r>
      <w:r>
        <w:rPr>
          <w:rFonts w:ascii="Times New Roman"/>
          <w:sz w:val="25"/>
        </w:rPr>
        <w:t xml:space="preserve">may</w:t>
      </w:r>
      <w:r>
        <w:rPr>
          <w:rFonts w:ascii="Times New Roman"/>
          <w:sz w:val="23"/>
        </w:rPr>
        <w:t xml:space="preserve">accrue</w:t>
      </w:r>
      <w:r>
        <w:rPr>
          <w:rFonts w:ascii="Times New Roman"/>
          <w:i/>
          <w:sz w:val="33"/>
        </w:rPr>
        <w:t xml:space="preserve">w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4"/>
        </w:rPr>
        <w:t xml:space="preserve">Comm</w:t>
      </w:r>
      <w:r>
        <w:rPr>
          <w:rFonts w:ascii="Times New Roman"/>
          <w:spacing w:val="-10"/>
          <w:sz w:val="24"/>
        </w:rPr>
        <w:t xml:space="preserve">i</w:t>
      </w:r>
      <w:r>
        <w:rPr>
          <w:rFonts w:ascii="Times New Roman"/>
          <w:spacing w:val="-26"/>
          <w:sz w:val="24"/>
        </w:rPr>
        <w:t xml:space="preserve">s</w:t>
      </w:r>
      <w:r>
        <w:rPr>
          <w:rFonts w:ascii="Times New Roman"/>
          <w:sz w:val="24"/>
        </w:rPr>
        <w:t xml:space="preserve">sion</w:t>
      </w:r>
      <w:r>
        <w:rPr>
          <w:rFonts w:ascii="Times New Roman"/>
          <w:sz w:val="24"/>
        </w:rPr>
        <w:t xml:space="preserve">in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4"/>
        </w:rPr>
        <w:t xml:space="preserve">course</w:t>
      </w:r>
      <w:r>
        <w:rPr>
          <w:rFonts w:ascii="Arial"/>
          <w:sz w:val="22"/>
        </w:rPr>
        <w:t xml:space="preserve">of</w:t>
      </w:r>
      <w:r>
        <w:rPr>
          <w:rFonts w:ascii="Times New Roman"/>
          <w:sz w:val="24"/>
        </w:rPr>
        <w:t xml:space="preserve">exe</w:t>
      </w:r>
      <w:r>
        <w:rPr>
          <w:rFonts w:ascii="Times New Roman"/>
          <w:spacing w:val="-31"/>
          <w:sz w:val="24"/>
        </w:rPr>
        <w:t xml:space="preserve">c</w:t>
      </w:r>
      <w:r>
        <w:rPr>
          <w:rFonts w:ascii="Times New Roman"/>
          <w:sz w:val="24"/>
        </w:rPr>
        <w:t xml:space="preserve">cise</w:t>
      </w:r>
      <w:r>
        <w:rPr>
          <w:rFonts w:ascii="Arial"/>
          <w:sz w:val="22"/>
        </w:rPr>
        <w:t xml:space="preserve">of</w:t>
      </w:r>
      <w:r>
        <w:rPr>
          <w:rFonts w:ascii="Times New Roman"/>
          <w:sz w:val="23"/>
        </w:rPr>
        <w:t xml:space="preserve">its</w:t>
      </w:r>
      <w:r>
        <w:rPr>
          <w:rFonts w:ascii="Times New Roman"/>
          <w:sz w:val="19"/>
        </w:rPr>
        <w:t xml:space="preserve">poweis.</w:t>
      </w:r>
      <w:r>
        <w:rPr>
          <w:rFonts w:ascii="Arial"/>
          <w:sz w:val="23"/>
        </w:rPr>
        <w:t xml:space="preserve">or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perf0nnaoce</w:t>
      </w:r>
      <w:r>
        <w:rPr>
          <w:rFonts w:ascii="Arial"/>
          <w:sz w:val="23"/>
        </w:rPr>
        <w:t xml:space="preserve">of</w:t>
      </w:r>
      <w:r>
        <w:rPr>
          <w:rFonts w:ascii="Times New Roman"/>
          <w:sz w:val="23"/>
        </w:rPr>
        <w:t xml:space="preserve">its</w:t>
      </w:r>
      <w:r>
        <w:rPr>
          <w:rFonts w:ascii="Arial"/>
          <w:sz w:val="23"/>
        </w:rPr>
        <w:t xml:space="preserve">functioM</w:t>
      </w:r>
      <w:r>
        <w:rPr>
          <w:rFonts w:ascii="Arial"/>
          <w:sz w:val="23"/>
        </w:rPr>
        <w:t xml:space="preserve">under</w:t>
      </w:r>
      <w:r>
        <w:rPr>
          <w:rFonts w:ascii="Times New Roman"/>
          <w:sz w:val="24"/>
        </w:rPr>
        <w:t xml:space="preserve">dUs</w:t>
      </w:r>
      <w:r>
        <w:rPr>
          <w:rFonts w:ascii="Arial"/>
          <w:sz w:val="22"/>
        </w:rPr>
        <w:t xml:space="preserve">Act;</w:t>
      </w:r>
      <w:r>
        <w:rPr>
          <w:rFonts w:ascii="Arial"/>
          <w:sz w:val="23"/>
        </w:rPr>
        <w:t xml:space="preserve">and</w:t>
      </w:r>
      <w:r>
        <w:rPr>
          <w:rFonts w:ascii="Arial"/>
          <w:sz w:val="23"/>
        </w:rPr>
      </w:r>
      <w:r/>
    </w:p>
    <w:p>
      <w:pPr>
        <w:ind w:left="1583" w:right="0" w:firstLine="0"/>
        <w:jc w:val="left"/>
        <w:spacing w:lineRule="exact" w:line="332" w:before="53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/>
          <w:spacing w:val="-20"/>
          <w:sz w:val="24"/>
        </w:rPr>
        <w:t xml:space="preserve">(</w:t>
      </w:r>
      <w:r>
        <w:rPr>
          <w:rFonts w:ascii="Times New Roman"/>
          <w:sz w:val="24"/>
        </w:rPr>
        <w:t xml:space="preserve">c)</w:t>
      </w:r>
      <w:r>
        <w:rPr>
          <w:rFonts w:ascii="Times New Roman"/>
          <w:sz w:val="24"/>
        </w:rPr>
        <w:t xml:space="preserve">monies</w:t>
      </w:r>
      <w:r>
        <w:rPr>
          <w:rFonts w:ascii="Times New Roman"/>
          <w:sz w:val="24"/>
        </w:rPr>
        <w:t xml:space="preserve">from</w:t>
      </w:r>
      <w:r>
        <w:rPr>
          <w:rFonts w:ascii="Times New Roman"/>
          <w:sz w:val="23"/>
        </w:rPr>
        <w:t xml:space="preserve">other</w:t>
      </w:r>
      <w:r>
        <w:rPr>
          <w:rFonts w:ascii="Times New Roman"/>
          <w:sz w:val="24"/>
        </w:rPr>
        <w:t xml:space="preserve">sour</w:t>
      </w:r>
      <w:r>
        <w:rPr>
          <w:rFonts w:ascii="Arial"/>
          <w:sz w:val="22"/>
        </w:rPr>
        <w:t xml:space="preserve">including</w:t>
      </w:r>
      <w:r>
        <w:rPr>
          <w:rFonts w:ascii="Times New Roman"/>
          <w:sz w:val="24"/>
        </w:rPr>
        <w:t xml:space="preserve">loam.</w:t>
      </w:r>
      <w:r>
        <w:rPr>
          <w:rFonts w:ascii="Times New Roman"/>
          <w:sz w:val="30"/>
        </w:rPr>
        <w:t xml:space="preserve">gram</w:t>
      </w:r>
      <w:r>
        <w:rPr>
          <w:rFonts w:ascii="Times New Roman"/>
          <w:spacing w:val="-32"/>
          <w:sz w:val="30"/>
        </w:rPr>
        <w:t xml:space="preserve">.</w:t>
      </w:r>
      <w:r>
        <w:rPr>
          <w:rFonts w:ascii="Times New Roman"/>
          <w:spacing w:val="-28"/>
          <w:sz w:val="30"/>
        </w:rPr>
        <w:t xml:space="preserve">,</w:t>
      </w:r>
      <w:r>
        <w:rPr>
          <w:rFonts w:ascii="Times New Roman"/>
          <w:sz w:val="30"/>
        </w:rPr>
        <w:t xml:space="preserve">.</w:t>
      </w:r>
      <w:r>
        <w:rPr>
          <w:rFonts w:ascii="Times New Roman"/>
          <w:sz w:val="30"/>
        </w:rPr>
      </w:r>
      <w:r/>
    </w:p>
    <w:p>
      <w:pPr>
        <w:pStyle w:val="665"/>
        <w:ind w:left="1937" w:right="0" w:firstLine="0"/>
        <w:jc w:val="left"/>
        <w:spacing w:lineRule="exact" w:line="263"/>
      </w:pPr>
      <w:r>
        <w:rPr>
          <w:sz w:val="17"/>
        </w:rPr>
        <w:t xml:space="preserve">0£</w:t>
      </w:r>
      <w:r>
        <w:t xml:space="preserve">dooatioM</w:t>
      </w:r>
      <w:r>
        <w:rPr>
          <w:sz w:val="24"/>
        </w:rPr>
        <w:t xml:space="preserve">to</w:t>
      </w:r>
      <w:r>
        <w:t xml:space="preserve">ibe</w:t>
      </w:r>
      <w:r>
        <w:t xml:space="preserve">Commission.</w:t>
      </w:r>
      <w:r/>
      <w:r/>
    </w:p>
    <w:p>
      <w:pPr>
        <w:ind w:left="1100" w:right="1520" w:firstLine="483"/>
        <w:jc w:val="both"/>
        <w:spacing w:lineRule="auto" w:line="212" w:before="126"/>
        <w:tabs>
          <w:tab w:val="left" w:pos="3721" w:leader="none"/>
        </w:tabs>
        <w:rPr>
          <w:rFonts w:ascii="Arial" w:hAnsi="Arial" w:cs="Arial" w:eastAsia="Arial"/>
          <w:sz w:val="22"/>
          <w:szCs w:val="22"/>
        </w:rPr>
      </w:pPr>
      <w:r>
        <w:rPr>
          <w:rFonts w:ascii="Times New Roman" w:hAnsi="Times New Roman" w:cs="Times New Roman" w:eastAsia="Times New Roman"/>
          <w:sz w:val="21"/>
          <w:szCs w:val="21"/>
        </w:rPr>
        <w:t xml:space="preserve">(2)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The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Commission</w:t>
      </w:r>
      <w:r>
        <w:rPr>
          <w:rFonts w:ascii="Arial" w:hAnsi="Arial" w:cs="Arial" w:eastAsia="Arial"/>
          <w:sz w:val="23"/>
          <w:szCs w:val="23"/>
        </w:rPr>
        <w:t xml:space="preserve">.shall</w:t>
      </w:r>
      <w:r>
        <w:rPr>
          <w:rFonts w:ascii="Arial" w:hAnsi="Arial" w:cs="Arial" w:eastAsia="Arial"/>
          <w:sz w:val="23"/>
          <w:szCs w:val="23"/>
        </w:rPr>
        <w:t xml:space="preserve">open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a</w:t>
      </w:r>
      <w:r>
        <w:rPr>
          <w:rFonts w:ascii="Arial" w:hAnsi="Arial" w:cs="Arial" w:eastAsia="Arial"/>
          <w:sz w:val="24"/>
          <w:szCs w:val="24"/>
        </w:rPr>
        <w:t xml:space="preserve">bank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acrount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for</w:t>
      </w:r>
      <w:r>
        <w:rPr>
          <w:rFonts w:ascii="Arial" w:hAnsi="Arial" w:cs="Arial" w:eastAsia="Arial"/>
          <w:sz w:val="23"/>
          <w:szCs w:val="23"/>
        </w:rPr>
        <w:t xml:space="preserve">i</w:t>
      </w:r>
      <w:r>
        <w:rPr>
          <w:rFonts w:ascii="Arial" w:hAnsi="Arial" w:cs="Arial" w:eastAsia="Arial"/>
          <w:spacing w:val="-28"/>
          <w:sz w:val="23"/>
          <w:szCs w:val="23"/>
        </w:rPr>
        <w:t xml:space="preserve">t</w:t>
      </w:r>
      <w:r>
        <w:rPr>
          <w:rFonts w:ascii="Arial" w:hAnsi="Arial" w:cs="Arial" w:eastAsia="Arial"/>
          <w:sz w:val="23"/>
          <w:szCs w:val="23"/>
        </w:rPr>
        <w:t xml:space="preserve">ti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funds</w:t>
      </w:r>
      <w:r>
        <w:rPr>
          <w:rFonts w:ascii="Arial" w:hAnsi="Arial" w:cs="Arial" w:eastAsia="Arial"/>
          <w:sz w:val="23"/>
          <w:szCs w:val="23"/>
        </w:rPr>
        <w:t xml:space="preserve">and</w:t>
      </w:r>
      <w:r>
        <w:rPr>
          <w:rFonts w:ascii="Arial" w:hAnsi="Arial" w:cs="Arial" w:eastAsia="Arial"/>
          <w:sz w:val="23"/>
          <w:szCs w:val="23"/>
        </w:rPr>
        <w:t xml:space="preserve">its</w:t>
      </w:r>
      <w:r>
        <w:rPr>
          <w:rFonts w:ascii="Times New Roman" w:hAnsi="Times New Roman" w:cs="Times New Roman" w:eastAsia="Times New Roman"/>
          <w:sz w:val="25"/>
          <w:szCs w:val="25"/>
        </w:rPr>
        <w:t xml:space="preserve">balaooe:s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at</w:t>
      </w:r>
      <w:r>
        <w:rPr>
          <w:rFonts w:ascii="Arial" w:hAnsi="Arial" w:cs="Arial" w:eastAsia="Arial"/>
          <w:sz w:val="21"/>
          <w:szCs w:val="21"/>
        </w:rPr>
        <w:t xml:space="preserve">the</w:t>
      </w:r>
      <w:r>
        <w:rPr>
          <w:rFonts w:ascii="Times New Roman" w:hAnsi="Times New Roman" w:cs="Times New Roman" w:eastAsia="Times New Roman"/>
          <w:sz w:val="25"/>
          <w:szCs w:val="25"/>
        </w:rPr>
        <w:t xml:space="preserve">close</w:t>
      </w:r>
      <w:r>
        <w:rPr>
          <w:rFonts w:ascii="Arial" w:hAnsi="Arial" w:cs="Arial" w:eastAsia="Arial"/>
          <w:sz w:val="22"/>
          <w:szCs w:val="22"/>
        </w:rPr>
        <w:t xml:space="preserve">of</w:t>
      </w:r>
      <w:r>
        <w:rPr>
          <w:rFonts w:ascii="Arial" w:hAnsi="Arial" w:cs="Arial" w:eastAsia="Arial"/>
          <w:sz w:val="24"/>
          <w:szCs w:val="24"/>
        </w:rPr>
        <w:t xml:space="preserve">each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financial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year</w:t>
      </w:r>
      <w:r>
        <w:rPr>
          <w:rFonts w:ascii="Arial" w:hAnsi="Arial" w:cs="Arial" w:eastAsia="Arial"/>
          <w:sz w:val="23"/>
          <w:szCs w:val="23"/>
        </w:rPr>
        <w:t xml:space="preserve">ma11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not</w:t>
      </w:r>
      <w:r>
        <w:rPr>
          <w:rFonts w:ascii="Arial" w:hAnsi="Arial" w:cs="Arial" w:eastAsia="Arial"/>
          <w:sz w:val="23"/>
          <w:szCs w:val="23"/>
        </w:rPr>
        <w:t xml:space="preserve">be</w:t>
      </w:r>
      <w:r>
        <w:rPr>
          <w:rFonts w:ascii="Arial" w:hAnsi="Arial" w:cs="Arial" w:eastAsia="Arial"/>
          <w:sz w:val="21"/>
          <w:szCs w:val="21"/>
        </w:rPr>
        <w:t xml:space="preserve">paid</w:t>
      </w:r>
      <w:r>
        <w:rPr>
          <w:rFonts w:ascii="Arial" w:hAnsi="Arial" w:cs="Arial" w:eastAsia="Arial"/>
          <w:sz w:val="23"/>
          <w:szCs w:val="23"/>
        </w:rPr>
        <w:t xml:space="preserve">into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the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 xml:space="preserve">eomo•idatoo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Fund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but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man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be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retained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for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the</w:t>
        <w:tab/>
      </w:r>
      <w:r>
        <w:rPr>
          <w:rFonts w:ascii="Times New Roman" w:hAnsi="Times New Roman" w:cs="Times New Roman" w:eastAsia="Times New Roman"/>
          <w:spacing w:val="-10"/>
          <w:sz w:val="23"/>
          <w:szCs w:val="23"/>
        </w:rPr>
        <w:t xml:space="preserve">o</w:t>
      </w:r>
      <w:r>
        <w:rPr>
          <w:rFonts w:ascii="Times New Roman" w:hAnsi="Times New Roman" w:cs="Times New Roman" w:eastAsia="Times New Roman"/>
          <w:spacing w:val="-12"/>
          <w:sz w:val="23"/>
          <w:szCs w:val="23"/>
        </w:rPr>
        <w:t xml:space="preserve">f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dlls</w:t>
      </w:r>
      <w:r>
        <w:rPr>
          <w:rFonts w:ascii="Times New Roman" w:hAnsi="Times New Roman" w:cs="Times New Roman" w:eastAsia="Times New Roman"/>
          <w:sz w:val="25"/>
          <w:szCs w:val="25"/>
        </w:rPr>
        <w:t xml:space="preserve">Act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in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accmdaoce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with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Adicle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1n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 xml:space="preserve">6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 xml:space="preserve">(</w:t>
      </w:r>
      <w:r>
        <w:rPr>
          <w:rFonts w:ascii="Arial" w:hAnsi="Arial" w:cs="Arial" w:eastAsia="Arial"/>
          <w:sz w:val="21"/>
          <w:szCs w:val="21"/>
        </w:rPr>
        <w:t xml:space="preserve">t)</w:t>
      </w:r>
      <w:r>
        <w:rPr>
          <w:rFonts w:ascii="Times New Roman" w:hAnsi="Times New Roman" w:cs="Times New Roman" w:eastAsia="Times New Roman"/>
          <w:spacing w:val="-22"/>
          <w:sz w:val="22"/>
          <w:szCs w:val="22"/>
        </w:rPr>
        <w:t xml:space="preserve">(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a)</w:t>
      </w:r>
      <w:r>
        <w:rPr>
          <w:rFonts w:ascii="Arial" w:hAnsi="Arial" w:cs="Arial" w:eastAsia="Arial"/>
          <w:sz w:val="23"/>
          <w:szCs w:val="23"/>
        </w:rPr>
        <w:t xml:space="preserve">and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(b)</w:t>
      </w:r>
      <w:r>
        <w:rPr>
          <w:rFonts w:ascii="Arial" w:hAnsi="Arial" w:cs="Arial" w:eastAsia="Arial"/>
          <w:sz w:val="22"/>
          <w:szCs w:val="22"/>
        </w:rPr>
        <w:t xml:space="preserve">of</w:t>
      </w:r>
      <w:r>
        <w:rPr>
          <w:rFonts w:ascii="Arial" w:hAnsi="Arial" w:cs="Arial" w:eastAsia="Arial"/>
          <w:sz w:val="21"/>
          <w:szCs w:val="21"/>
        </w:rPr>
        <w:t xml:space="preserve">die</w:t>
      </w:r>
      <w:r>
        <w:rPr>
          <w:rFonts w:ascii="Arial" w:hAnsi="Arial" w:cs="Arial" w:eastAsia="Arial"/>
          <w:sz w:val="22"/>
          <w:szCs w:val="22"/>
        </w:rPr>
        <w:t xml:space="preserve">c.omtirutio</w:t>
      </w:r>
      <w:r>
        <w:rPr>
          <w:rFonts w:ascii="Arial" w:hAnsi="Arial" w:cs="Arial" w:eastAsia="Arial"/>
          <w:spacing w:val="17"/>
          <w:sz w:val="22"/>
          <w:szCs w:val="22"/>
        </w:rPr>
        <w:t xml:space="preserve">o</w:t>
      </w:r>
      <w:r>
        <w:rPr>
          <w:rFonts w:ascii="Arial" w:hAnsi="Arial" w:cs="Arial" w:eastAsia="Arial"/>
          <w:spacing w:val="-42"/>
          <w:sz w:val="22"/>
          <w:szCs w:val="22"/>
        </w:rPr>
        <w:t xml:space="preserve">.</w:t>
      </w:r>
      <w:r>
        <w:rPr>
          <w:rFonts w:ascii="Arial" w:hAnsi="Arial" w:cs="Arial" w:eastAsia="Arial"/>
          <w:sz w:val="22"/>
          <w:szCs w:val="22"/>
        </w:rPr>
        <w:t xml:space="preserve">.</w:t>
      </w:r>
      <w:r>
        <w:rPr>
          <w:rFonts w:ascii="Arial" w:hAnsi="Arial" w:cs="Arial" w:eastAsia="Arial"/>
          <w:sz w:val="22"/>
          <w:szCs w:val="22"/>
        </w:rPr>
      </w:r>
      <w:r/>
    </w:p>
    <w:p>
      <w:pPr>
        <w:ind w:left="1607" w:right="0" w:firstLine="0"/>
        <w:jc w:val="left"/>
        <w:spacing w:lineRule="exact" w:line="301" w:before="45"/>
        <w:tabs>
          <w:tab w:val="left" w:pos="7104" w:leader="none"/>
        </w:tabs>
        <w:rPr>
          <w:rFonts w:ascii="Arial" w:hAnsi="Arial" w:cs="Arial" w:eastAsia="Arial"/>
          <w:sz w:val="15"/>
          <w:szCs w:val="15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2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line">
                  <wp:posOffset>67641</wp:posOffset>
                </wp:positionV>
                <wp:extent cx="90170" cy="311150"/>
                <wp:effectExtent l="0" t="0" r="0" b="0"/>
                <wp:wrapNone/>
                <wp:docPr id="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9017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lineRule="exact" w:line="490" w:before="0"/>
                              <w:rPr>
                                <w:rFonts w:ascii="Arial" w:hAnsi="Arial" w:cs="Arial" w:eastAsia="Arial"/>
                                <w:sz w:val="49"/>
                                <w:szCs w:val="49"/>
                              </w:rPr>
                            </w:pPr>
                            <w:r>
                              <w:rPr>
                                <w:rFonts w:ascii="Arial"/>
                                <w:sz w:val="49"/>
                              </w:rPr>
                              <w:t xml:space="preserve">..</w:t>
                            </w:r>
                            <w:r>
                              <w:rPr>
                                <w:rFonts w:ascii="Arial"/>
                                <w:sz w:val="49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1120;o:allowoverlap:true;o:allowincell:true;mso-position-horizontal-relative:page;margin-left:0.0pt;mso-position-horizontal:absolute;mso-position-vertical-relative:line;margin-top:5.3pt;mso-position-vertical:absolute;width:7.1pt;height:24.5pt;" coordsize="100000,100000" path="" filled="f">
                <v:path textboxrect="0,0,0,0"/>
                <v:textbox>
                  <w:txbxContent>
                    <w:p>
                      <w:pPr>
                        <w:ind w:left="0" w:right="0" w:firstLine="0"/>
                        <w:jc w:val="left"/>
                        <w:spacing w:lineRule="exact" w:line="490" w:before="0"/>
                        <w:rPr>
                          <w:rFonts w:ascii="Arial" w:hAnsi="Arial" w:cs="Arial" w:eastAsia="Arial"/>
                          <w:sz w:val="49"/>
                          <w:szCs w:val="49"/>
                        </w:rPr>
                      </w:pPr>
                      <w:r>
                        <w:rPr>
                          <w:rFonts w:ascii="Arial"/>
                          <w:sz w:val="49"/>
                        </w:rPr>
                        <w:t xml:space="preserve">..</w:t>
                      </w:r>
                      <w:r>
                        <w:rPr>
                          <w:rFonts w:ascii="Arial"/>
                          <w:sz w:val="49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pacing w:val="-60"/>
          <w:sz w:val="25"/>
        </w:rPr>
        <w:t xml:space="preserve">1</w:t>
      </w:r>
      <w:r>
        <w:rPr>
          <w:rFonts w:ascii="Times New Roman" w:hAnsi="Times New Roman"/>
          <w:sz w:val="25"/>
        </w:rPr>
        <w:t xml:space="preserve">7</w:t>
      </w:r>
      <w:r>
        <w:rPr>
          <w:rFonts w:ascii="Times New Roman" w:hAnsi="Times New Roman"/>
          <w:spacing w:val="6"/>
          <w:sz w:val="25"/>
        </w:rPr>
        <w:t xml:space="preserve">.</w:t>
      </w:r>
      <w:r>
        <w:rPr>
          <w:rFonts w:ascii="Arial" w:hAnsi="Arial"/>
          <w:sz w:val="21"/>
        </w:rPr>
        <w:t xml:space="preserve">The</w:t>
      </w:r>
      <w:r>
        <w:rPr>
          <w:rFonts w:ascii="Times New Roman" w:hAnsi="Times New Roman"/>
          <w:spacing w:val="-49"/>
          <w:sz w:val="25"/>
        </w:rPr>
        <w:t xml:space="preserve">F</w:t>
      </w:r>
      <w:r>
        <w:rPr>
          <w:rFonts w:ascii="Times New Roman" w:hAnsi="Times New Roman"/>
          <w:sz w:val="25"/>
        </w:rPr>
        <w:t xml:space="preserve">mancial</w:t>
      </w:r>
      <w:r>
        <w:rPr>
          <w:rFonts w:ascii="Times New Roman" w:hAnsi="Times New Roman"/>
          <w:sz w:val="23"/>
        </w:rPr>
        <w:t xml:space="preserve">year</w:t>
      </w:r>
      <w:r>
        <w:rPr>
          <w:rFonts w:ascii="Arial" w:hAnsi="Arial"/>
          <w:i/>
          <w:sz w:val="23"/>
        </w:rPr>
        <w:t xml:space="preserve">of</w:t>
      </w:r>
      <w:r>
        <w:rPr>
          <w:rFonts w:ascii="Times New Roman" w:hAnsi="Times New Roman"/>
          <w:sz w:val="23"/>
        </w:rPr>
        <w:t xml:space="preserve">die</w:t>
      </w:r>
      <w:r>
        <w:rPr>
          <w:rFonts w:ascii="Arial" w:hAnsi="Arial"/>
          <w:sz w:val="29"/>
        </w:rPr>
        <w:t xml:space="preserve">Comm</w:t>
      </w:r>
      <w:r>
        <w:rPr>
          <w:rFonts w:ascii="Arial" w:hAnsi="Arial"/>
          <w:spacing w:val="-28"/>
          <w:sz w:val="29"/>
        </w:rPr>
        <w:t xml:space="preserve">i</w:t>
      </w:r>
      <w:r>
        <w:rPr>
          <w:rFonts w:ascii="Arial" w:hAnsi="Arial"/>
          <w:sz w:val="29"/>
        </w:rPr>
        <w:t xml:space="preserve">moo</w:t>
      </w:r>
      <w:r>
        <w:rPr>
          <w:rFonts w:ascii="Arial" w:hAnsi="Arial"/>
          <w:sz w:val="21"/>
        </w:rPr>
        <w:t xml:space="preserve">shall</w:t>
      </w:r>
      <w:r>
        <w:rPr>
          <w:rFonts w:ascii="Arial" w:hAnsi="Arial"/>
          <w:sz w:val="21"/>
        </w:rPr>
        <w:t xml:space="preserve">be</w:t>
      </w:r>
      <w:r>
        <w:rPr>
          <w:rFonts w:ascii="Arial" w:hAnsi="Arial"/>
          <w:sz w:val="24"/>
        </w:rPr>
        <w:t xml:space="preserve">the</w:t>
        <w:tab/>
      </w:r>
      <w:r>
        <w:rPr>
          <w:rFonts w:ascii="Arial" w:hAnsi="Arial"/>
          <w:spacing w:val="-34"/>
          <w:sz w:val="16"/>
        </w:rPr>
        <w:t xml:space="preserve">F</w:t>
      </w:r>
      <w:r>
        <w:rPr>
          <w:rFonts w:ascii="Arial" w:hAnsi="Arial"/>
          <w:sz w:val="16"/>
        </w:rPr>
        <w:t xml:space="preserve">.manciit</w:t>
      </w:r>
      <w:r>
        <w:rPr>
          <w:rFonts w:ascii="Arial" w:hAnsi="Arial"/>
          <w:spacing w:val="14"/>
          <w:sz w:val="16"/>
        </w:rPr>
        <w:t xml:space="preserve">1</w:t>
      </w:r>
      <w:r>
        <w:rPr>
          <w:rFonts w:ascii="Arial" w:hAnsi="Arial"/>
          <w:sz w:val="15"/>
        </w:rPr>
        <w:t xml:space="preserve">¥eBr­</w:t>
      </w:r>
      <w:r>
        <w:rPr>
          <w:rFonts w:ascii="Arial" w:hAnsi="Arial"/>
          <w:sz w:val="15"/>
        </w:rPr>
      </w:r>
      <w:r/>
    </w:p>
    <w:p>
      <w:pPr>
        <w:ind w:left="1100" w:right="0" w:firstLine="4"/>
        <w:jc w:val="both"/>
        <w:spacing w:lineRule="exact" w:line="302" w:before="0"/>
        <w:rPr>
          <w:rFonts w:ascii="Arial" w:hAnsi="Arial" w:cs="Arial" w:eastAsia="Arial"/>
          <w:sz w:val="30"/>
          <w:szCs w:val="30"/>
        </w:rPr>
      </w:pPr>
      <w:r>
        <w:rPr>
          <w:rFonts w:ascii="Arial"/>
          <w:sz w:val="22"/>
        </w:rPr>
        <w:t xml:space="preserve">period</w:t>
      </w:r>
      <w:r>
        <w:rPr>
          <w:rFonts w:ascii="Arial"/>
          <w:sz w:val="22"/>
        </w:rPr>
        <w:t xml:space="preserve">of</w:t>
      </w:r>
      <w:r>
        <w:rPr>
          <w:rFonts w:ascii="Times New Roman"/>
          <w:sz w:val="23"/>
        </w:rPr>
        <w:t xml:space="preserve">twelve</w:t>
      </w:r>
      <w:r>
        <w:rPr>
          <w:rFonts w:ascii="Times New Roman"/>
          <w:sz w:val="23"/>
        </w:rPr>
        <w:t xml:space="preserve">months'</w:t>
      </w:r>
      <w:r>
        <w:rPr>
          <w:rFonts w:ascii="Times New Roman"/>
          <w:sz w:val="23"/>
        </w:rPr>
        <w:t xml:space="preserve">ending</w:t>
      </w:r>
      <w:r>
        <w:rPr>
          <w:rFonts w:ascii="Times New Roman"/>
          <w:sz w:val="23"/>
        </w:rPr>
        <w:t xml:space="preserve">on</w:t>
      </w:r>
      <w:r>
        <w:rPr>
          <w:rFonts w:ascii="Times New Roman"/>
          <w:sz w:val="23"/>
        </w:rPr>
        <w:t xml:space="preserve">lbe</w:t>
      </w:r>
      <w:r>
        <w:rPr>
          <w:rFonts w:ascii="Arial"/>
          <w:sz w:val="21"/>
        </w:rPr>
        <w:t xml:space="preserve">dllrtiab.</w:t>
      </w:r>
      <w:r>
        <w:rPr>
          <w:rFonts w:ascii="Arial"/>
          <w:sz w:val="23"/>
        </w:rPr>
        <w:t xml:space="preserve">of</w:t>
      </w:r>
      <w:r>
        <w:rPr>
          <w:rFonts w:ascii="Times New Roman"/>
          <w:sz w:val="23"/>
        </w:rPr>
        <w:t xml:space="preserve">Jame</w:t>
      </w:r>
      <w:r>
        <w:rPr>
          <w:rFonts w:ascii="Arial"/>
          <w:sz w:val="30"/>
        </w:rPr>
        <w:t xml:space="preserve">ot'</w:t>
      </w:r>
      <w:r>
        <w:rPr>
          <w:rFonts w:ascii="Arial"/>
          <w:sz w:val="30"/>
        </w:rPr>
      </w:r>
      <w:r/>
    </w:p>
    <w:p>
      <w:pPr>
        <w:ind w:left="1100" w:right="0" w:firstLine="0"/>
        <w:jc w:val="both"/>
        <w:spacing w:lineRule="exact" w:line="266" w:before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3"/>
        </w:rPr>
        <w:t xml:space="preserve">every</w:t>
      </w:r>
      <w:r>
        <w:rPr>
          <w:rFonts w:ascii="Times New Roman"/>
          <w:sz w:val="24"/>
        </w:rPr>
        <w:t xml:space="preserve">year.</w:t>
      </w:r>
      <w:r>
        <w:rPr>
          <w:rFonts w:ascii="Times New Roman"/>
          <w:sz w:val="24"/>
        </w:rPr>
      </w:r>
      <w:r/>
    </w:p>
    <w:p>
      <w:pPr>
        <w:ind w:left="1612" w:right="0" w:firstLine="0"/>
        <w:jc w:val="left"/>
        <w:spacing w:before="1"/>
        <w:tabs>
          <w:tab w:val="left" w:pos="2535" w:leader="none"/>
          <w:tab w:val="left" w:pos="3085" w:leader="none"/>
          <w:tab w:val="left" w:pos="3836" w:leader="none"/>
          <w:tab w:val="left" w:pos="4635" w:leader="none"/>
          <w:tab w:val="left" w:pos="5645" w:leader="none"/>
          <w:tab w:val="left" w:pos="6568" w:leader="none"/>
          <w:tab w:val="left" w:pos="7113" w:leader="none"/>
          <w:tab w:val="left" w:pos="7984" w:leader="none"/>
        </w:tabs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Arial"/>
          <w:spacing w:val="-49"/>
          <w:sz w:val="21"/>
        </w:rPr>
        <w:t xml:space="preserve">U</w:t>
      </w:r>
      <w:r>
        <w:rPr>
          <w:rFonts w:ascii="Arial"/>
          <w:sz w:val="21"/>
        </w:rPr>
        <w:t xml:space="preserve">t(t)</w:t>
        <w:tab/>
      </w:r>
      <w:r>
        <w:rPr>
          <w:rFonts w:ascii="Times New Roman"/>
          <w:sz w:val="23"/>
        </w:rPr>
        <w:t xml:space="preserve">At</w:t>
        <w:tab/>
      </w:r>
      <w:r>
        <w:rPr>
          <w:rFonts w:ascii="Times New Roman"/>
          <w:sz w:val="24"/>
        </w:rPr>
        <w:t xml:space="preserve">lie:aR</w:t>
        <w:tab/>
      </w:r>
      <w:r>
        <w:rPr>
          <w:rFonts w:ascii="Times New Roman"/>
          <w:sz w:val="23"/>
        </w:rPr>
        <w:t xml:space="preserve">dl</w:t>
      </w:r>
      <w:r>
        <w:rPr>
          <w:rFonts w:ascii="Times New Roman"/>
          <w:spacing w:val="-21"/>
          <w:sz w:val="23"/>
        </w:rPr>
        <w:t xml:space="preserve">r</w:t>
      </w:r>
      <w:r>
        <w:rPr>
          <w:rFonts w:ascii="Times New Roman"/>
          <w:sz w:val="23"/>
        </w:rPr>
        <w:t xml:space="preserve">ee</w:t>
        <w:tab/>
      </w:r>
      <w:r>
        <w:rPr>
          <w:rFonts w:ascii="Arial"/>
          <w:sz w:val="31"/>
        </w:rPr>
        <w:t xml:space="preserve">momm</w:t>
        <w:tab/>
      </w:r>
      <w:r>
        <w:rPr>
          <w:rFonts w:ascii="Arial"/>
          <w:sz w:val="23"/>
        </w:rPr>
        <w:t xml:space="preserve">bet</w:t>
        <w:tab/>
      </w:r>
      <w:r>
        <w:rPr>
          <w:rFonts w:ascii="Times New Roman"/>
          <w:sz w:val="23"/>
        </w:rPr>
        <w:t xml:space="preserve">the</w:t>
        <w:tab/>
      </w:r>
      <w:r>
        <w:rPr>
          <w:rFonts w:ascii="Times New Roman"/>
          <w:sz w:val="15"/>
        </w:rPr>
        <w:t xml:space="preserve">Anu&amp;d</w:t>
        <w:tab/>
      </w:r>
      <w:r>
        <w:rPr>
          <w:rFonts w:ascii="Times New Roman"/>
          <w:sz w:val="15"/>
        </w:rPr>
        <w:t xml:space="preserve">at</w:t>
      </w:r>
      <w:r>
        <w:rPr>
          <w:rFonts w:ascii="Times New Roman"/>
          <w:spacing w:val="12"/>
          <w:sz w:val="15"/>
        </w:rPr>
        <w:t xml:space="preserve">-</w:t>
      </w:r>
      <w:r>
        <w:rPr>
          <w:rFonts w:ascii="Times New Roman"/>
          <w:sz w:val="15"/>
        </w:rPr>
        <w:t xml:space="preserve">.</w:t>
      </w:r>
      <w:r>
        <w:rPr>
          <w:rFonts w:ascii="Times New Roman"/>
          <w:sz w:val="15"/>
        </w:rPr>
      </w:r>
      <w:r/>
    </w:p>
    <w:p>
      <w:pPr>
        <w:ind w:left="1105" w:right="1510" w:hanging="5"/>
        <w:jc w:val="both"/>
        <w:spacing w:lineRule="auto" w:line="228" w:before="13"/>
        <w:tabs>
          <w:tab w:val="left" w:pos="4922" w:leader="none"/>
          <w:tab w:val="left" w:pos="662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2"/>
        </w:rPr>
        <w:t xml:space="preserve">commencemmt</w:t>
      </w:r>
      <w:r>
        <w:rPr>
          <w:rFonts w:ascii="Arial"/>
          <w:sz w:val="23"/>
        </w:rPr>
        <w:t xml:space="preserve">of</w:t>
      </w:r>
      <w:r>
        <w:rPr>
          <w:rFonts w:ascii="Arial"/>
          <w:sz w:val="23"/>
        </w:rPr>
        <w:t xml:space="preserve">eadl</w:t>
      </w:r>
      <w:r>
        <w:rPr>
          <w:rFonts w:ascii="Times New Roman"/>
          <w:sz w:val="22"/>
        </w:rPr>
        <w:t xml:space="preserve">fin;mcial</w:t>
      </w:r>
      <w:r>
        <w:rPr>
          <w:rFonts w:ascii="Times New Roman"/>
          <w:sz w:val="24"/>
        </w:rPr>
        <w:t xml:space="preserve">year</w:t>
      </w:r>
      <w:r>
        <w:rPr>
          <w:rFonts w:ascii="Times New Roman"/>
          <w:sz w:val="23"/>
        </w:rPr>
        <w:t xml:space="preserve">the</w:t>
        <w:tab/>
        <w:t xml:space="preserve">oo</w:t>
      </w:r>
      <w:r>
        <w:rPr>
          <w:rFonts w:ascii="Times New Roman"/>
          <w:spacing w:val="-5"/>
          <w:sz w:val="23"/>
        </w:rPr>
        <w:t xml:space="preserve">shall</w:t>
      </w:r>
      <w:r>
        <w:rPr>
          <w:rFonts w:ascii="Times New Roman"/>
          <w:sz w:val="16"/>
        </w:rPr>
        <w:t xml:space="preserve">amic</w:t>
      </w:r>
      <w:r>
        <w:rPr>
          <w:rFonts w:ascii="Arial"/>
          <w:sz w:val="20"/>
        </w:rPr>
        <w:t xml:space="preserve">to</w:t>
      </w:r>
      <w:r>
        <w:rPr>
          <w:rFonts w:ascii="Times New Roman"/>
          <w:sz w:val="23"/>
        </w:rPr>
        <w:t xml:space="preserve">be</w:t>
      </w:r>
      <w:r>
        <w:rPr>
          <w:rFonts w:ascii="Arial"/>
          <w:spacing w:val="-4"/>
          <w:sz w:val="24"/>
          <w:u w:val="single"/>
        </w:rPr>
        <w:t xml:space="preserve">p</w:t>
      </w:r>
      <w:r>
        <w:rPr>
          <w:rFonts w:ascii="Arial"/>
          <w:spacing w:val="-4"/>
          <w:sz w:val="24"/>
        </w:rPr>
        <w:t xml:space="preserve">repar</w:t>
      </w:r>
      <w:r>
        <w:rPr>
          <w:rFonts w:ascii="Arial"/>
          <w:spacing w:val="-4"/>
          <w:sz w:val="24"/>
          <w:u w:val="single"/>
        </w:rPr>
        <w:t xml:space="preserve">e</w:t>
      </w:r>
      <w:r>
        <w:rPr>
          <w:rFonts w:ascii="Arial"/>
          <w:spacing w:val="-4"/>
          <w:sz w:val="24"/>
        </w:rPr>
        <w:t xml:space="preserve">d</w:t>
        <w:tab/>
      </w:r>
      <w:r>
        <w:rPr>
          <w:rFonts w:ascii="Times New Roman"/>
          <w:sz w:val="23"/>
        </w:rPr>
        <w:t xml:space="preserve">of</w:t>
      </w:r>
      <w:r>
        <w:rPr>
          <w:rFonts w:ascii="Arial"/>
          <w:sz w:val="21"/>
        </w:rPr>
        <w:t xml:space="preserve">die</w:t>
      </w:r>
      <w:r>
        <w:rPr>
          <w:rFonts w:ascii="Arial"/>
          <w:sz w:val="21"/>
        </w:rPr>
        <w:t xml:space="preserve">-</w:t>
      </w:r>
      <w:r>
        <w:rPr>
          <w:rFonts w:ascii="Times New Roman"/>
          <w:sz w:val="23"/>
        </w:rPr>
        <w:t xml:space="preserve">reveooe</w:t>
      </w:r>
      <w:r>
        <w:rPr>
          <w:rFonts w:ascii="Arial"/>
          <w:sz w:val="23"/>
        </w:rPr>
        <w:t xml:space="preserve">and</w:t>
      </w:r>
      <w:r>
        <w:rPr>
          <w:rFonts w:ascii="Times New Roman"/>
          <w:sz w:val="23"/>
        </w:rPr>
        <w:t xml:space="preserve">expeoddure</w:t>
      </w:r>
      <w:r>
        <w:rPr>
          <w:rFonts w:ascii="Arial"/>
          <w:sz w:val="22"/>
        </w:rPr>
        <w:t xml:space="preserve">of</w:t>
      </w:r>
      <w:r>
        <w:rPr>
          <w:rFonts w:ascii="Arial"/>
          <w:sz w:val="23"/>
        </w:rPr>
        <w:t xml:space="preserve">she</w:t>
      </w:r>
      <w:r>
        <w:rPr>
          <w:rFonts w:ascii="Times New Roman"/>
          <w:sz w:val="23"/>
        </w:rPr>
        <w:t xml:space="preserve">Commi-ssion</w:t>
      </w:r>
      <w:r>
        <w:rPr>
          <w:rFonts w:ascii="Times New Roman"/>
          <w:sz w:val="23"/>
        </w:rPr>
        <w:t xml:space="preserve">fur</w:t>
      </w:r>
      <w:r>
        <w:rPr>
          <w:rFonts w:ascii="Arial"/>
          <w:sz w:val="23"/>
        </w:rPr>
        <w:t xml:space="preserve">tlJat</w:t>
      </w:r>
      <w:r>
        <w:rPr>
          <w:rFonts w:ascii="Times New Roman"/>
          <w:sz w:val="23"/>
        </w:rPr>
        <w:t xml:space="preserve">year.</w:t>
      </w:r>
      <w:r>
        <w:rPr>
          <w:rFonts w:ascii="Times New Roman"/>
          <w:sz w:val="23"/>
        </w:rPr>
      </w:r>
      <w:r/>
    </w:p>
    <w:p>
      <w:pPr>
        <w:numPr>
          <w:ilvl w:val="0"/>
          <w:numId w:val="116"/>
        </w:numPr>
        <w:ind w:left="1109" w:right="1515" w:firstLine="484"/>
        <w:jc w:val="left"/>
        <w:spacing w:lineRule="auto" w:line="225" w:before="111"/>
        <w:tabs>
          <w:tab w:val="left" w:pos="1948" w:leader="none"/>
          <w:tab w:val="left" w:pos="613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anma;al</w:t>
      </w:r>
      <w:r>
        <w:rPr>
          <w:rFonts w:ascii="Times New Roman"/>
          <w:sz w:val="24"/>
        </w:rPr>
        <w:t xml:space="preserve">estim</w:t>
      </w:r>
      <w:r>
        <w:rPr>
          <w:rFonts w:ascii="Times New Roman"/>
          <w:spacing w:val="-26"/>
          <w:sz w:val="24"/>
        </w:rPr>
        <w:t xml:space="preserve">:</w:t>
      </w:r>
      <w:r>
        <w:rPr>
          <w:rFonts w:ascii="Times New Roman"/>
          <w:sz w:val="24"/>
        </w:rPr>
        <w:t xml:space="preserve">atffl</w:t>
      </w:r>
      <w:r>
        <w:rPr>
          <w:rFonts w:ascii="Arial"/>
          <w:sz w:val="22"/>
        </w:rPr>
        <w:t xml:space="preserve">iba!I</w:t>
      </w:r>
      <w:r>
        <w:rPr>
          <w:rFonts w:ascii="Arial"/>
          <w:sz w:val="23"/>
        </w:rPr>
        <w:t xml:space="preserve">makie</w:t>
      </w:r>
      <w:r>
        <w:rPr>
          <w:rFonts w:ascii="Arial"/>
          <w:sz w:val="21"/>
        </w:rPr>
        <w:t xml:space="preserve">pnwKioo.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all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3"/>
          <w:u w:val="single"/>
        </w:rPr>
        <w:t xml:space="preserve">esrimatM</w:t>
      </w:r>
      <w:r>
        <w:rPr>
          <w:rFonts w:ascii="Times New Roman"/>
          <w:spacing w:val="-22"/>
          <w:sz w:val="23"/>
        </w:rPr>
        <w:t xml:space="preserve">e</w:t>
      </w:r>
      <w:r>
        <w:rPr>
          <w:rFonts w:ascii="Times New Roman"/>
          <w:sz w:val="23"/>
        </w:rPr>
        <w:t xml:space="preserve">xpmd</w:t>
      </w:r>
      <w:r>
        <w:rPr>
          <w:rFonts w:ascii="Times New Roman"/>
          <w:spacing w:val="2"/>
          <w:sz w:val="23"/>
        </w:rPr>
        <w:t xml:space="preserve">;</w:t>
      </w:r>
      <w:r>
        <w:rPr>
          <w:rFonts w:ascii="Times New Roman"/>
          <w:sz w:val="23"/>
        </w:rPr>
        <w:t xml:space="preserve">tu,</w:t>
      </w:r>
      <w:r>
        <w:rPr>
          <w:rFonts w:ascii="Times New Roman"/>
          <w:spacing w:val="-28"/>
          <w:sz w:val="23"/>
        </w:rPr>
        <w:t xml:space="preserve">-</w:t>
      </w:r>
      <w:r>
        <w:rPr>
          <w:rFonts w:ascii="Times New Roman"/>
          <w:sz w:val="23"/>
        </w:rPr>
        <w:t xml:space="preserve">e</w:t>
      </w:r>
      <w:r>
        <w:rPr>
          <w:rFonts w:ascii="Times New Roman"/>
          <w:sz w:val="23"/>
        </w:rPr>
        <w:t xml:space="preserve">of</w:t>
      </w:r>
      <w:r>
        <w:rPr>
          <w:rFonts w:ascii="Arial"/>
          <w:sz w:val="21"/>
        </w:rPr>
        <w:t xml:space="preserve">the</w:t>
        <w:tab/>
      </w:r>
      <w:r>
        <w:rPr>
          <w:rFonts w:ascii="Times New Roman"/>
          <w:sz w:val="23"/>
        </w:rPr>
        <w:t xml:space="preserve">for-</w:t>
      </w:r>
      <w:r>
        <w:rPr>
          <w:rFonts w:ascii="Times New Roman"/>
          <w:sz w:val="25"/>
        </w:rPr>
        <w:t xml:space="preserve">fimmcial</w:t>
      </w:r>
      <w:r>
        <w:rPr>
          <w:rFonts w:ascii="Arial"/>
          <w:sz w:val="21"/>
        </w:rPr>
        <w:t xml:space="preserve">year</w:t>
      </w:r>
      <w:r>
        <w:rPr>
          <w:rFonts w:ascii="Times New Roman"/>
          <w:sz w:val="23"/>
        </w:rPr>
        <w:t xml:space="preserve">roncemod</w:t>
      </w:r>
      <w:r>
        <w:rPr>
          <w:rFonts w:ascii="Times New Roman"/>
          <w:sz w:val="23"/>
        </w:rPr>
        <w:t xml:space="preserve">and</w:t>
      </w:r>
      <w:r>
        <w:rPr>
          <w:rFonts w:ascii="Arial"/>
          <w:sz w:val="23"/>
        </w:rPr>
        <w:t xml:space="preserve">in</w:t>
      </w:r>
      <w:r>
        <w:rPr>
          <w:rFonts w:ascii="Times New Roman"/>
          <w:sz w:val="23"/>
        </w:rPr>
        <w:t xml:space="preserve">particular</w:t>
      </w:r>
      <w:r>
        <w:rPr>
          <w:rFonts w:ascii="Arial"/>
          <w:sz w:val="23"/>
        </w:rPr>
        <w:t xml:space="preserve">.sla.Uft</w:t>
      </w:r>
      <w:r>
        <w:rPr>
          <w:rFonts w:ascii="Arial"/>
          <w:sz w:val="21"/>
        </w:rPr>
        <w:t xml:space="preserve">p</w:t>
      </w:r>
      <w:r>
        <w:rPr>
          <w:rFonts w:ascii="Arial"/>
          <w:spacing w:val="-29"/>
          <w:sz w:val="21"/>
        </w:rPr>
        <w:t xml:space="preserve">r</w:t>
      </w:r>
      <w:r>
        <w:rPr>
          <w:rFonts w:ascii="Arial"/>
          <w:sz w:val="21"/>
        </w:rPr>
        <w:t xml:space="preserve">ovide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numPr>
          <w:ilvl w:val="1"/>
          <w:numId w:val="116"/>
        </w:numPr>
        <w:ind w:left="1947" w:right="0" w:hanging="354"/>
        <w:jc w:val="left"/>
        <w:spacing w:lineRule="exact" w:line="422" w:before="0"/>
        <w:tabs>
          <w:tab w:val="left" w:pos="1948" w:leader="none"/>
          <w:tab w:val="left" w:pos="5195" w:leader="none"/>
        </w:tabs>
        <w:rPr>
          <w:rFonts w:ascii="Arial" w:hAnsi="Arial" w:cs="Arial" w:eastAsia="Arial"/>
          <w:sz w:val="22"/>
          <w:szCs w:val="22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6"/>
        </w:rPr>
        <w:t xml:space="preserve">p.aymem</w:t>
      </w:r>
      <w:r>
        <w:rPr>
          <w:rFonts w:ascii="Arial"/>
          <w:sz w:val="23"/>
        </w:rPr>
        <w:t xml:space="preserve">of</w:t>
      </w:r>
      <w:r>
        <w:rPr>
          <w:rFonts w:ascii="Times New Roman"/>
          <w:sz w:val="24"/>
        </w:rPr>
        <w:t xml:space="preserve">sabria.</w:t>
        <w:tab/>
      </w:r>
      <w:r>
        <w:rPr>
          <w:rFonts w:ascii="Times New Roman"/>
          <w:sz w:val="38"/>
        </w:rPr>
        <w:t xml:space="preserve">anoes</w:t>
      </w:r>
      <w:r>
        <w:rPr>
          <w:rFonts w:ascii="Arial"/>
          <w:sz w:val="23"/>
        </w:rPr>
        <w:t xml:space="preserve">and</w:t>
      </w:r>
      <w:r>
        <w:rPr>
          <w:rFonts w:ascii="Arial"/>
          <w:sz w:val="22"/>
        </w:rPr>
        <w:t xml:space="preserve">odla"</w:t>
      </w:r>
      <w:r>
        <w:rPr>
          <w:rFonts w:ascii="Arial"/>
          <w:sz w:val="22"/>
        </w:rPr>
      </w:r>
      <w:r/>
    </w:p>
    <w:p>
      <w:pPr>
        <w:ind w:left="2755" w:right="0" w:firstLine="0"/>
        <w:jc w:val="left"/>
        <w:spacing w:lineRule="exact" w:line="250" w:before="0"/>
        <w:tabs>
          <w:tab w:val="left" w:pos="3717" w:leader="none"/>
        </w:tabs>
        <w:rPr>
          <w:rFonts w:ascii="Arial" w:hAnsi="Arial" w:cs="Arial" w:eastAsia="Arial"/>
          <w:sz w:val="22"/>
          <w:szCs w:val="22"/>
        </w:rPr>
      </w:pPr>
      <w:r>
        <w:rPr>
          <w:rFonts w:ascii="Times New Roman"/>
          <w:sz w:val="23"/>
        </w:rPr>
        <w:t xml:space="preserve">in</w:t>
        <w:tab/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Arial"/>
          <w:spacing w:val="-65"/>
          <w:sz w:val="23"/>
        </w:rPr>
        <w:t xml:space="preserve">.</w:t>
      </w:r>
      <w:r>
        <w:rPr>
          <w:rFonts w:ascii="Arial"/>
          <w:sz w:val="23"/>
        </w:rPr>
        <w:t xml:space="preserve">itaff</w:t>
      </w:r>
      <w:r>
        <w:rPr>
          <w:rFonts w:ascii="Arial"/>
          <w:sz w:val="22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Arial"/>
          <w:sz w:val="22"/>
        </w:rPr>
        <w:t xml:space="preserve">Qm</w:t>
      </w:r>
      <w:r>
        <w:rPr>
          <w:rFonts w:ascii="Arial"/>
          <w:spacing w:val="-7"/>
          <w:sz w:val="22"/>
        </w:rPr>
        <w:t xml:space="preserve">m</w:t>
      </w:r>
      <w:r>
        <w:rPr>
          <w:rFonts w:ascii="Arial"/>
          <w:sz w:val="22"/>
        </w:rPr>
        <w:t xml:space="preserve">i</w:t>
      </w:r>
      <w:r>
        <w:rPr>
          <w:rFonts w:ascii="Arial"/>
          <w:sz w:val="22"/>
        </w:rPr>
      </w:r>
      <w:r/>
    </w:p>
    <w:p>
      <w:pPr>
        <w:ind w:left="1588" w:right="0" w:firstLine="0"/>
        <w:jc w:val="left"/>
        <w:spacing w:lineRule="exact" w:line="248" w:before="28"/>
        <w:rPr>
          <w:rFonts w:ascii="Arial" w:hAnsi="Arial" w:cs="Arial" w:eastAsia="Arial"/>
          <w:sz w:val="23"/>
          <w:szCs w:val="23"/>
        </w:rPr>
      </w:pPr>
      <w:r>
        <w:rPr>
          <w:rFonts w:ascii="Arial" w:hAnsi="Arial" w:cs="Arial" w:eastAsia="Arial"/>
          <w:sz w:val="21"/>
          <w:szCs w:val="21"/>
        </w:rPr>
        <w:t xml:space="preserve">(</w:t>
      </w:r>
      <w:r>
        <w:rPr>
          <w:rFonts w:ascii="Arial" w:hAnsi="Arial" w:cs="Arial" w:eastAsia="Arial"/>
          <w:spacing w:val="-25"/>
          <w:sz w:val="21"/>
          <w:szCs w:val="21"/>
        </w:rPr>
        <w:t xml:space="preserve">b</w:t>
      </w:r>
      <w:r>
        <w:rPr>
          <w:rFonts w:ascii="Arial" w:hAnsi="Arial" w:cs="Arial" w:eastAsia="Arial"/>
          <w:sz w:val="21"/>
          <w:szCs w:val="21"/>
        </w:rPr>
        <w:t xml:space="preserve">}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dJe</w:t>
      </w:r>
      <w:r>
        <w:rPr>
          <w:rFonts w:ascii="Arial" w:hAnsi="Arial" w:cs="Arial" w:eastAsia="Arial"/>
          <w:sz w:val="21"/>
          <w:szCs w:val="21"/>
        </w:rPr>
        <w:t xml:space="preserve">payment</w:t>
      </w:r>
      <w:r>
        <w:rPr>
          <w:rFonts w:ascii="Arial" w:hAnsi="Arial" w:cs="Arial" w:eastAsia="Arial"/>
          <w:sz w:val="23"/>
          <w:szCs w:val="23"/>
        </w:rPr>
        <w:t xml:space="preserve">of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pcmioos.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gr.w</w:t>
      </w:r>
      <w:r>
        <w:rPr>
          <w:rFonts w:ascii="Times New Roman" w:hAnsi="Times New Roman" w:cs="Times New Roman" w:eastAsia="Times New Roman"/>
          <w:spacing w:val="-6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•ifn</w:t>
      </w:r>
      <w:r>
        <w:rPr>
          <w:rFonts w:ascii="Arial" w:hAnsi="Arial" w:cs="Arial" w:eastAsia="Arial"/>
          <w:sz w:val="23"/>
          <w:szCs w:val="23"/>
        </w:rPr>
        <w:t xml:space="preserve">and</w:t>
      </w:r>
      <w:r>
        <w:rPr>
          <w:rFonts w:ascii="Arial" w:hAnsi="Arial" w:cs="Arial" w:eastAsia="Arial"/>
          <w:sz w:val="23"/>
          <w:szCs w:val="23"/>
        </w:rPr>
        <w:t xml:space="preserve">'1ltba"</w:t>
      </w:r>
      <w:r>
        <w:rPr>
          <w:rFonts w:ascii="Arial" w:hAnsi="Arial" w:cs="Arial" w:eastAsia="Arial"/>
          <w:sz w:val="23"/>
          <w:szCs w:val="23"/>
        </w:rPr>
      </w:r>
      <w:r/>
    </w:p>
    <w:p>
      <w:pPr>
        <w:ind w:left="1947" w:right="0" w:firstLine="0"/>
        <w:jc w:val="left"/>
        <w:spacing w:lineRule="exact" w:line="343" w:before="0"/>
        <w:rPr>
          <w:rFonts w:ascii="Arial" w:hAnsi="Arial" w:cs="Arial" w:eastAsia="Arial"/>
          <w:sz w:val="32"/>
          <w:szCs w:val="32"/>
        </w:rPr>
      </w:pPr>
      <w:r>
        <w:rPr>
          <w:rFonts w:ascii="Arial"/>
          <w:sz w:val="21"/>
        </w:rPr>
        <w:t xml:space="preserve">cbaags</w:t>
      </w:r>
      <w:r>
        <w:rPr>
          <w:rFonts w:ascii="Times New Roman"/>
          <w:sz w:val="36"/>
        </w:rPr>
        <w:t xml:space="preserve">m.</w:t>
      </w:r>
      <w:r>
        <w:rPr>
          <w:rFonts w:ascii="Times New Roman"/>
          <w:sz w:val="21"/>
        </w:rPr>
        <w:t xml:space="preserve">re.ipfdof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4"/>
        </w:rPr>
        <w:t xml:space="preserve">:Staff</w:t>
      </w:r>
      <w:r>
        <w:rPr>
          <w:rFonts w:ascii="Times New Roman"/>
          <w:i/>
          <w:spacing w:val="7"/>
          <w:sz w:val="37"/>
        </w:rPr>
        <w:t xml:space="preserve">m-</w:t>
      </w:r>
      <w:r>
        <w:rPr>
          <w:rFonts w:ascii="Arial"/>
          <w:spacing w:val="6"/>
          <w:sz w:val="32"/>
        </w:rPr>
        <w:t xml:space="preserve">me</w:t>
      </w:r>
      <w:r>
        <w:rPr>
          <w:rFonts w:ascii="Arial"/>
          <w:sz w:val="32"/>
        </w:rPr>
      </w:r>
      <w:r/>
    </w:p>
    <w:p>
      <w:pPr>
        <w:ind w:left="1593" w:right="0" w:firstLine="0"/>
        <w:jc w:val="left"/>
        <w:spacing w:lineRule="exact" w:line="296" w:before="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pacing w:val="-32"/>
          <w:sz w:val="21"/>
        </w:rPr>
        <w:t xml:space="preserve">(</w:t>
      </w:r>
      <w:r>
        <w:rPr>
          <w:rFonts w:ascii="Times New Roman" w:hAnsi="Times New Roman"/>
          <w:sz w:val="21"/>
        </w:rPr>
        <w:t xml:space="preserve">c)</w:t>
      </w:r>
      <w:r>
        <w:rPr>
          <w:rFonts w:ascii="Times New Roman" w:hAnsi="Times New Roman"/>
          <w:sz w:val="23"/>
        </w:rPr>
        <w:t xml:space="preserve">dte</w:t>
      </w:r>
      <w:r>
        <w:rPr>
          <w:rFonts w:ascii="Times New Roman" w:hAnsi="Times New Roman"/>
          <w:sz w:val="23"/>
        </w:rPr>
        <w:t xml:space="preserve">ma</w:t>
      </w:r>
      <w:r>
        <w:rPr>
          <w:rFonts w:ascii="Times New Roman" w:hAnsi="Times New Roman"/>
          <w:spacing w:val="12"/>
          <w:sz w:val="23"/>
        </w:rPr>
        <w:t xml:space="preserve">i</w:t>
      </w:r>
      <w:r>
        <w:rPr>
          <w:rFonts w:ascii="Times New Roman" w:hAnsi="Times New Roman"/>
          <w:sz w:val="23"/>
        </w:rPr>
        <w:t xml:space="preserve">.</w:t>
      </w:r>
      <w:r>
        <w:rPr>
          <w:rFonts w:ascii="Arial" w:hAnsi="Arial"/>
          <w:sz w:val="30"/>
        </w:rPr>
        <w:t xml:space="preserve">rqmc</w:t>
      </w:r>
      <w:r>
        <w:rPr>
          <w:rFonts w:ascii="Arial" w:hAnsi="Arial"/>
          <w:sz w:val="23"/>
        </w:rPr>
        <w:t xml:space="preserve">ad</w:t>
      </w:r>
      <w:r>
        <w:rPr>
          <w:rFonts w:ascii="Arial" w:hAnsi="Arial"/>
          <w:sz w:val="16"/>
        </w:rPr>
        <w:t xml:space="preserve">tqdill«</w:t>
      </w:r>
      <w:r>
        <w:rPr>
          <w:rFonts w:ascii="Times New Roman" w:hAnsi="Times New Roman"/>
          <w:sz w:val="24"/>
        </w:rPr>
        <w:t xml:space="preserve">colmt</w:t>
      </w:r>
      <w:r>
        <w:rPr>
          <w:rFonts w:ascii="Arial" w:hAnsi="Arial"/>
          <w:sz w:val="22"/>
        </w:rPr>
        <w:t xml:space="preserve">of</w:t>
      </w:r>
      <w:r>
        <w:rPr>
          <w:rFonts w:ascii="Times New Roman" w:hAnsi="Times New Roman"/>
          <w:sz w:val="23"/>
        </w:rPr>
        <w:t xml:space="preserve">die</w:t>
      </w:r>
      <w:r>
        <w:rPr>
          <w:rFonts w:ascii="Times New Roman" w:hAnsi="Times New Roman"/>
          <w:sz w:val="23"/>
        </w:rPr>
      </w:r>
      <w:r/>
    </w:p>
    <w:p>
      <w:pPr>
        <w:ind w:left="1593" w:right="0" w:firstLine="354"/>
        <w:jc w:val="left"/>
        <w:spacing w:lineRule="exact" w:line="293" w:before="0"/>
        <w:rPr>
          <w:rFonts w:ascii="Arial" w:hAnsi="Arial" w:cs="Arial" w:eastAsia="Arial"/>
          <w:sz w:val="22"/>
          <w:szCs w:val="22"/>
        </w:rPr>
      </w:pPr>
      <w:r>
        <w:rPr>
          <w:rFonts w:ascii="Times New Roman"/>
          <w:sz w:val="22"/>
        </w:rPr>
        <w:t xml:space="preserve">eqWpmeol</w:t>
      </w:r>
      <w:r>
        <w:rPr>
          <w:rFonts w:ascii="Arial"/>
          <w:sz w:val="23"/>
        </w:rPr>
        <w:t xml:space="preserve">and</w:t>
      </w:r>
      <w:r>
        <w:rPr>
          <w:rFonts w:ascii="Times New Roman"/>
          <w:sz w:val="23"/>
        </w:rPr>
        <w:t xml:space="preserve">odJel"</w:t>
      </w:r>
      <w:r>
        <w:rPr>
          <w:rFonts w:ascii="Times New Roman"/>
          <w:sz w:val="29"/>
        </w:rPr>
        <w:t xml:space="preserve">propmy</w:t>
      </w:r>
      <w:r>
        <w:rPr>
          <w:rFonts w:ascii="Arial"/>
          <w:sz w:val="22"/>
        </w:rPr>
        <w:t xml:space="preserve">of</w:t>
      </w:r>
      <w:r>
        <w:rPr>
          <w:rFonts w:ascii="Times New Roman"/>
          <w:sz w:val="23"/>
        </w:rPr>
        <w:t xml:space="preserve">die</w:t>
      </w:r>
      <w:r>
        <w:rPr>
          <w:rFonts w:ascii="Arial"/>
          <w:spacing w:val="-2"/>
          <w:sz w:val="22"/>
        </w:rPr>
        <w:t xml:space="preserve">Commiuioo;</w:t>
      </w:r>
      <w:r>
        <w:rPr>
          <w:rFonts w:ascii="Arial"/>
          <w:sz w:val="22"/>
        </w:rPr>
      </w:r>
      <w:r/>
    </w:p>
    <w:p>
      <w:pPr>
        <w:ind w:left="1593" w:right="0" w:firstLine="0"/>
        <w:jc w:val="left"/>
        <w:spacing w:lineRule="exact" w:line="288" w:before="47"/>
        <w:tabs>
          <w:tab w:val="left" w:pos="3764" w:leader="none"/>
          <w:tab w:val="left" w:pos="618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pacing w:val="-25"/>
          <w:sz w:val="22"/>
        </w:rPr>
        <w:t xml:space="preserve">(</w:t>
      </w:r>
      <w:r>
        <w:rPr>
          <w:rFonts w:ascii="Times New Roman"/>
          <w:sz w:val="22"/>
        </w:rPr>
        <w:t xml:space="preserve">d)</w:t>
      </w:r>
      <w:r>
        <w:rPr>
          <w:rFonts w:ascii="Times New Roman"/>
          <w:sz w:val="25"/>
          <w:u w:val="single"/>
        </w:rPr>
        <w:t xml:space="preserve">i</w:t>
      </w:r>
      <w:r>
        <w:rPr>
          <w:rFonts w:ascii="Times New Roman"/>
          <w:sz w:val="25"/>
        </w:rPr>
        <w:t xml:space="preserve">mpkmrnt1tioD</w:t>
        <w:tab/>
      </w:r>
      <w:r>
        <w:rPr>
          <w:rFonts w:ascii="Arial"/>
          <w:i/>
          <w:sz w:val="25"/>
        </w:rPr>
        <w:t xml:space="preserve">ot</w:t>
      </w:r>
      <w:r>
        <w:rPr>
          <w:rFonts w:ascii="Arial"/>
          <w:i/>
          <w:spacing w:val="12"/>
          <w:sz w:val="25"/>
        </w:rPr>
        <w:t xml:space="preserve">.</w:t>
      </w:r>
      <w:r>
        <w:rPr>
          <w:rFonts w:ascii="Arial"/>
          <w:sz w:val="25"/>
        </w:rPr>
        <w:t xml:space="preserve">-</w:t>
      </w:r>
      <w:r>
        <w:rPr>
          <w:rFonts w:ascii="Arial"/>
          <w:sz w:val="24"/>
        </w:rPr>
        <w:t xml:space="preserve">dire</w:t>
        <w:tab/>
      </w:r>
      <w:r>
        <w:rPr>
          <w:rFonts w:ascii="Times New Roman"/>
          <w:sz w:val="23"/>
        </w:rPr>
        <w:t xml:space="preserve">coauol</w:t>
      </w:r>
      <w:r>
        <w:rPr>
          <w:rFonts w:ascii="Times New Roman"/>
          <w:sz w:val="23"/>
        </w:rPr>
      </w:r>
      <w:r/>
    </w:p>
    <w:p>
      <w:pPr>
        <w:ind w:left="1951" w:right="0" w:firstLine="0"/>
        <w:jc w:val="left"/>
        <w:spacing w:lineRule="exact" w:line="241" w:before="0"/>
        <w:rPr>
          <w:rFonts w:ascii="Arial" w:hAnsi="Arial" w:cs="Arial" w:eastAsia="Arial"/>
          <w:sz w:val="13"/>
          <w:szCs w:val="13"/>
        </w:rPr>
      </w:pPr>
      <w:r>
        <w:rPr>
          <w:rFonts w:ascii="Times New Roman"/>
          <w:sz w:val="21"/>
        </w:rPr>
      </w:r>
      <w:r>
        <w:rPr>
          <w:rFonts w:ascii="Times New Roman"/>
          <w:sz w:val="21"/>
          <w:u w:val="single"/>
        </w:rPr>
        <w:t xml:space="preserve">pmgt</w:t>
      </w:r>
      <w:r>
        <w:rPr>
          <w:rFonts w:ascii="Arial"/>
          <w:sz w:val="13"/>
          <w:u w:val="single"/>
        </w:rPr>
        <w:t xml:space="preserve">a!</w:t>
      </w:r>
      <w:r>
        <w:rPr>
          <w:rFonts w:ascii="Arial"/>
          <w:spacing w:val="-9"/>
          <w:sz w:val="13"/>
          <w:u w:val="single"/>
        </w:rPr>
        <w:t xml:space="preserve">H</w:t>
      </w:r>
      <w:r>
        <w:rPr>
          <w:rFonts w:ascii="Arial"/>
          <w:spacing w:val="-29"/>
          <w:sz w:val="13"/>
          <w:u w:val="single"/>
        </w:rPr>
        <w:t xml:space="preserve">H</w:t>
      </w:r>
      <w:r>
        <w:rPr>
          <w:rFonts w:ascii="Arial"/>
          <w:sz w:val="13"/>
          <w:u w:val="single"/>
        </w:rPr>
        <w:t xml:space="preserve">!lC:;,and</w:t>
      </w:r>
      <w:r>
        <w:rPr>
          <w:rFonts w:ascii="Arial"/>
          <w:sz w:val="13"/>
        </w:rPr>
      </w:r>
      <w:r/>
    </w:p>
    <w:p>
      <w:pPr>
        <w:ind w:left="1947" w:right="0" w:hanging="350"/>
        <w:jc w:val="left"/>
        <w:spacing w:before="80"/>
        <w:tabs>
          <w:tab w:val="left" w:pos="623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pacing w:val="-28"/>
          <w:sz w:val="21"/>
        </w:rPr>
        <w:t xml:space="preserve">(</w:t>
      </w:r>
      <w:r>
        <w:rPr>
          <w:rFonts w:ascii="Times New Roman" w:hAnsi="Times New Roman"/>
          <w:spacing w:val="-20"/>
          <w:sz w:val="21"/>
        </w:rPr>
        <w:t xml:space="preserve">e</w:t>
      </w:r>
      <w:r>
        <w:rPr>
          <w:rFonts w:ascii="Times New Roman" w:hAnsi="Times New Roman"/>
          <w:sz w:val="21"/>
        </w:rPr>
        <w:t xml:space="preserve">)</w:t>
      </w:r>
      <w:r>
        <w:rPr>
          <w:rFonts w:ascii="Times New Roman" w:hAnsi="Times New Roman"/>
          <w:sz w:val="24"/>
        </w:rPr>
        <w:t xml:space="preserve">any</w:t>
      </w:r>
      <w:r>
        <w:rPr>
          <w:rFonts w:ascii="Arial" w:hAnsi="Arial"/>
          <w:sz w:val="23"/>
        </w:rPr>
        <w:t xml:space="preserve">oda'</w:t>
      </w:r>
      <w:r>
        <w:rPr>
          <w:rFonts w:ascii="Times New Roman" w:hAnsi="Times New Roman"/>
          <w:sz w:val="21"/>
        </w:rPr>
        <w:t xml:space="preserve">apnn@finan;e</w:t>
      </w:r>
      <w:r>
        <w:rPr>
          <w:rFonts w:ascii="Times New Roman" w:hAnsi="Times New Roman"/>
          <w:sz w:val="21"/>
        </w:rPr>
        <w:t xml:space="preserve">as</w:t>
      </w:r>
      <w:r>
        <w:rPr>
          <w:rFonts w:ascii="Arial" w:hAnsi="Arial"/>
          <w:sz w:val="21"/>
        </w:rPr>
        <w:t xml:space="preserve">may</w:t>
      </w:r>
      <w:r>
        <w:rPr>
          <w:rFonts w:ascii="Arial" w:hAnsi="Arial"/>
          <w:sz w:val="21"/>
        </w:rPr>
        <w:t xml:space="preserve">be</w:t>
        <w:tab/>
      </w:r>
      <w:r>
        <w:rPr>
          <w:rFonts w:ascii="Times New Roman" w:hAnsi="Times New Roman"/>
          <w:sz w:val="25"/>
        </w:rPr>
        <w:t xml:space="preserve">f«</w:t>
      </w:r>
      <w:r>
        <w:rPr>
          <w:rFonts w:ascii="Times New Roman" w:hAnsi="Times New Roman"/>
          <w:sz w:val="23"/>
        </w:rPr>
        <w:t xml:space="preserve">die</w:t>
      </w:r>
      <w:r>
        <w:rPr>
          <w:rFonts w:ascii="Times New Roman" w:hAnsi="Times New Roman"/>
          <w:sz w:val="23"/>
        </w:rPr>
      </w:r>
      <w:r/>
    </w:p>
    <w:p>
      <w:pPr>
        <w:ind w:left="1947" w:right="1515" w:firstLine="4"/>
        <w:jc w:val="left"/>
        <w:spacing w:lineRule="auto" w:line="194" w:before="4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2"/>
        </w:rPr>
        <w:t xml:space="preserve">CID)'lng</w:t>
      </w:r>
      <w:r>
        <w:rPr>
          <w:rFonts w:ascii="Arial"/>
          <w:sz w:val="20"/>
        </w:rPr>
        <w:t xml:space="preserve">out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die</w:t>
      </w:r>
      <w:r>
        <w:rPr>
          <w:rFonts w:ascii="Times New Roman"/>
          <w:sz w:val="21"/>
        </w:rPr>
        <w:t xml:space="preserve">O</w:t>
      </w:r>
      <w:r>
        <w:rPr>
          <w:rFonts w:ascii="Times New Roman"/>
          <w:spacing w:val="-32"/>
          <w:sz w:val="21"/>
        </w:rPr>
        <w:t xml:space="preserve">l</w:t>
      </w:r>
      <w:r>
        <w:rPr>
          <w:rFonts w:ascii="Times New Roman"/>
          <w:spacing w:val="-15"/>
          <w:sz w:val="21"/>
        </w:rPr>
        <w:t xml:space="preserve">.</w:t>
      </w:r>
      <w:r>
        <w:rPr>
          <w:rFonts w:ascii="Times New Roman"/>
          <w:spacing w:val="-48"/>
          <w:sz w:val="21"/>
        </w:rPr>
        <w:t xml:space="preserve">i</w:t>
      </w:r>
      <w:r>
        <w:rPr>
          <w:rFonts w:ascii="Times New Roman"/>
          <w:sz w:val="21"/>
        </w:rPr>
        <w:t xml:space="preserve">.i)td:i</w:t>
      </w:r>
      <w:r>
        <w:rPr>
          <w:rFonts w:ascii="Times New Roman"/>
          <w:spacing w:val="-1"/>
          <w:sz w:val="21"/>
        </w:rPr>
        <w:t xml:space="preserve">-</w:t>
      </w:r>
      <w:r>
        <w:rPr>
          <w:rFonts w:ascii="Times New Roman"/>
          <w:sz w:val="25"/>
        </w:rPr>
        <w:t xml:space="preserve">fwn.L'i:Jom</w:t>
      </w:r>
      <w:r>
        <w:rPr>
          <w:rFonts w:ascii="Arial"/>
          <w:sz w:val="22"/>
        </w:rPr>
        <w:t xml:space="preserve">of</w:t>
      </w:r>
      <w:r>
        <w:rPr>
          <w:rFonts w:ascii="Arial"/>
          <w:sz w:val="23"/>
        </w:rPr>
        <w:t xml:space="preserve">dhe</w:t>
      </w:r>
      <w:r>
        <w:rPr>
          <w:rFonts w:ascii="Arial"/>
          <w:sz w:val="23"/>
        </w:rPr>
        <w:t xml:space="preserve">Commitiioo</w:t>
      </w:r>
      <w:r>
        <w:rPr>
          <w:rFonts w:ascii="Arial"/>
          <w:sz w:val="24"/>
        </w:rPr>
        <w:t xml:space="preserve">mDlb"</w:t>
      </w:r>
      <w:r>
        <w:rPr>
          <w:rFonts w:ascii="Times New Roman"/>
          <w:sz w:val="24"/>
        </w:rPr>
        <w:t xml:space="preserve">dnis</w:t>
      </w:r>
      <w:r>
        <w:rPr>
          <w:rFonts w:ascii="Times New Roman"/>
          <w:sz w:val="23"/>
        </w:rPr>
        <w:t xml:space="preserve">Ad..</w:t>
      </w:r>
      <w:r>
        <w:rPr>
          <w:rFonts w:ascii="Times New Roman"/>
          <w:sz w:val="23"/>
        </w:rPr>
      </w:r>
      <w:r/>
    </w:p>
    <w:p>
      <w:pPr>
        <w:jc w:val="left"/>
        <w:spacing w:lineRule="auto" w:line="194" w:after="0"/>
        <w:rPr>
          <w:rFonts w:ascii="Times New Roman" w:hAnsi="Times New Roman" w:cs="Times New Roman" w:eastAsia="Times New Roman"/>
          <w:sz w:val="23"/>
          <w:szCs w:val="23"/>
        </w:rPr>
        <w:sectPr>
          <w:footnotePr/>
          <w:type w:val="continuous"/>
          <w:pgSz w:w="8640" w:h="14140" w:orient="portrait"/>
          <w:pgMar w:top="1240" w:right="240" w:bottom="280" w:left="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numPr>
          <w:ilvl w:val="0"/>
          <w:numId w:val="115"/>
        </w:numPr>
        <w:ind w:left="191" w:right="0" w:hanging="76"/>
        <w:jc w:val="left"/>
        <w:spacing w:before="53"/>
        <w:tabs>
          <w:tab w:val="left" w:pos="192" w:leader="none"/>
          <w:tab w:val="left" w:pos="2394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Arial"/>
          <w:sz w:val="18"/>
        </w:rPr>
        <w:t xml:space="preserve">958</w:t>
        <w:tab/>
      </w:r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z w:val="19"/>
        </w:rPr>
        <w:t xml:space="preserve">Nuclear</w:t>
      </w:r>
      <w:r>
        <w:rPr>
          <w:rFonts w:ascii="Times New Roman"/>
          <w:i/>
          <w:sz w:val="19"/>
        </w:rPr>
        <w:t xml:space="preserve">Re!{11</w:t>
      </w:r>
      <w:r>
        <w:rPr>
          <w:rFonts w:ascii="Times New Roman"/>
          <w:i/>
          <w:sz w:val="19"/>
        </w:rPr>
        <w:t xml:space="preserve">/atory</w:t>
      </w:r>
      <w:r>
        <w:rPr>
          <w:rFonts w:ascii="Times New Roman"/>
          <w:i/>
          <w:sz w:val="19"/>
        </w:rPr>
        <w:t xml:space="preserve">Bill,</w:t>
      </w:r>
      <w:r>
        <w:rPr>
          <w:rFonts w:ascii="Times New Roman"/>
          <w:i/>
          <w:sz w:val="19"/>
        </w:rPr>
        <w:t xml:space="preserve">20</w:t>
      </w:r>
      <w:r>
        <w:rPr>
          <w:rFonts w:ascii="Times New Roman"/>
          <w:i/>
          <w:sz w:val="19"/>
        </w:rPr>
        <w:t xml:space="preserve">IR</w:t>
      </w:r>
      <w:r>
        <w:rPr>
          <w:rFonts w:ascii="Times New Roman"/>
          <w:sz w:val="19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8680" w:h="14100" w:orient="portrait"/>
          <w:pgMar w:top="720" w:right="0" w:bottom="280" w:left="12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116"/>
        </w:numPr>
        <w:ind w:left="297" w:right="3" w:firstLine="489"/>
        <w:jc w:val="both"/>
        <w:spacing w:lineRule="auto" w:line="259" w:before="73"/>
        <w:tabs>
          <w:tab w:val="left" w:pos="1181" w:leader="none"/>
        </w:tabs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 xml:space="preserve">The</w:t>
      </w:r>
      <w:r>
        <w:rPr>
          <w:rFonts w:ascii="Times New Roman"/>
          <w:spacing w:val="7"/>
          <w:sz w:val="21"/>
        </w:rPr>
        <w:t xml:space="preserve">an</w:t>
      </w:r>
      <w:r>
        <w:rPr>
          <w:rFonts w:ascii="Times New Roman"/>
          <w:spacing w:val="8"/>
          <w:sz w:val="21"/>
        </w:rPr>
        <w:t xml:space="preserve">n</w:t>
      </w:r>
      <w:r>
        <w:rPr>
          <w:rFonts w:ascii="Times New Roman"/>
          <w:spacing w:val="7"/>
          <w:sz w:val="21"/>
        </w:rPr>
        <w:t xml:space="preserve">ual</w:t>
      </w:r>
      <w:r>
        <w:rPr>
          <w:rFonts w:ascii="Times New Roman"/>
          <w:sz w:val="21"/>
        </w:rPr>
        <w:t xml:space="preserve">est</w:t>
      </w:r>
      <w:r>
        <w:rPr>
          <w:rFonts w:ascii="Times New Roman"/>
          <w:spacing w:val="4"/>
          <w:sz w:val="21"/>
        </w:rPr>
        <w:t xml:space="preserve">i</w:t>
      </w:r>
      <w:r>
        <w:rPr>
          <w:rFonts w:ascii="Times New Roman"/>
          <w:spacing w:val="3"/>
          <w:sz w:val="21"/>
        </w:rPr>
        <w:t xml:space="preserve">mates</w:t>
      </w:r>
      <w:r>
        <w:rPr>
          <w:rFonts w:ascii="Times New Roman"/>
          <w:sz w:val="21"/>
        </w:rPr>
        <w:t xml:space="preserve">shall</w:t>
      </w:r>
      <w:r>
        <w:rPr>
          <w:rFonts w:ascii="Times New Roman"/>
          <w:sz w:val="21"/>
        </w:rPr>
        <w:t xml:space="preserve">be</w:t>
      </w:r>
      <w:r>
        <w:rPr>
          <w:rFonts w:ascii="Times New Roman"/>
          <w:sz w:val="21"/>
        </w:rPr>
        <w:t xml:space="preserve">approved</w:t>
      </w:r>
      <w:r>
        <w:rPr>
          <w:rFonts w:ascii="Times New Roman"/>
          <w:sz w:val="21"/>
        </w:rPr>
        <w:t xml:space="preserve">by</w:t>
      </w:r>
      <w:r>
        <w:rPr>
          <w:rFonts w:ascii="Times New Roman"/>
          <w:sz w:val="21"/>
        </w:rPr>
        <w:t xml:space="preserve">the</w:t>
      </w:r>
      <w:r>
        <w:rPr>
          <w:rFonts w:ascii="Times New Roman"/>
          <w:sz w:val="21"/>
        </w:rPr>
        <w:t xml:space="preserve">Commission</w:t>
      </w:r>
      <w:r>
        <w:rPr>
          <w:rFonts w:ascii="Times New Roman"/>
          <w:sz w:val="21"/>
        </w:rPr>
        <w:t xml:space="preserve">before</w:t>
      </w:r>
      <w:r>
        <w:rPr>
          <w:rFonts w:ascii="Times New Roman"/>
          <w:sz w:val="21"/>
        </w:rPr>
        <w:t xml:space="preserve">the</w:t>
      </w:r>
      <w:r>
        <w:rPr>
          <w:rFonts w:ascii="Times New Roman"/>
          <w:sz w:val="21"/>
        </w:rPr>
        <w:t xml:space="preserve">commencement</w:t>
      </w:r>
      <w:r>
        <w:rPr>
          <w:rFonts w:ascii="Times New Roman"/>
          <w:sz w:val="21"/>
        </w:rPr>
        <w:t xml:space="preserve">of</w:t>
      </w:r>
      <w:r>
        <w:rPr>
          <w:rFonts w:ascii="Times New Roman"/>
          <w:sz w:val="21"/>
        </w:rPr>
        <w:t xml:space="preserve">the</w:t>
      </w:r>
      <w:r>
        <w:rPr>
          <w:rFonts w:ascii="Times New Roman"/>
          <w:sz w:val="21"/>
        </w:rPr>
        <w:t xml:space="preserve">f</w:t>
      </w:r>
      <w:r>
        <w:rPr>
          <w:rFonts w:ascii="Times New Roman"/>
          <w:spacing w:val="20"/>
          <w:sz w:val="21"/>
        </w:rPr>
        <w:t xml:space="preserve">i</w:t>
      </w:r>
      <w:r>
        <w:rPr>
          <w:rFonts w:ascii="Times New Roman"/>
          <w:sz w:val="21"/>
        </w:rPr>
        <w:t xml:space="preserve">nancial</w:t>
      </w:r>
      <w:r>
        <w:rPr>
          <w:rFonts w:ascii="Times New Roman"/>
          <w:sz w:val="21"/>
        </w:rPr>
        <w:t xml:space="preserve">year</w:t>
      </w:r>
      <w:r>
        <w:rPr>
          <w:rFonts w:ascii="Times New Roman"/>
          <w:sz w:val="21"/>
        </w:rPr>
        <w:t xml:space="preserve">to</w:t>
      </w:r>
      <w:r>
        <w:rPr>
          <w:rFonts w:ascii="Times New Roman"/>
          <w:sz w:val="21"/>
        </w:rPr>
        <w:t xml:space="preserve">which</w:t>
      </w:r>
      <w:r>
        <w:rPr>
          <w:rFonts w:ascii="Times New Roman"/>
          <w:sz w:val="21"/>
        </w:rPr>
        <w:t xml:space="preserve">they</w:t>
      </w:r>
      <w:r>
        <w:rPr>
          <w:rFonts w:ascii="Times New Roman"/>
          <w:sz w:val="21"/>
        </w:rPr>
        <w:t xml:space="preserve">relate</w:t>
      </w:r>
      <w:r>
        <w:rPr>
          <w:rFonts w:ascii="Times New Roman"/>
          <w:sz w:val="21"/>
        </w:rPr>
        <w:t xml:space="preserve">and</w:t>
      </w:r>
      <w:r>
        <w:rPr>
          <w:rFonts w:ascii="Times New Roman"/>
          <w:sz w:val="21"/>
        </w:rPr>
        <w:t xml:space="preserve">shall</w:t>
      </w:r>
      <w:r>
        <w:rPr>
          <w:rFonts w:ascii="Times New Roman"/>
          <w:sz w:val="21"/>
        </w:rPr>
        <w:t xml:space="preserve">be</w:t>
      </w:r>
      <w:r>
        <w:rPr>
          <w:rFonts w:ascii="Times New Roman"/>
          <w:spacing w:val="3"/>
          <w:sz w:val="21"/>
        </w:rPr>
        <w:t xml:space="preserve">submi</w:t>
      </w:r>
      <w:r>
        <w:rPr>
          <w:rFonts w:ascii="Times New Roman"/>
          <w:sz w:val="21"/>
        </w:rPr>
        <w:t xml:space="preserve">tted</w:t>
      </w:r>
      <w:r>
        <w:rPr>
          <w:rFonts w:ascii="Times New Roman"/>
          <w:sz w:val="21"/>
        </w:rPr>
        <w:t xml:space="preserve">to</w:t>
      </w:r>
      <w:r>
        <w:rPr>
          <w:rFonts w:ascii="Times New Roman"/>
          <w:sz w:val="21"/>
        </w:rPr>
        <w:t xml:space="preserve">the</w:t>
      </w:r>
      <w:r>
        <w:rPr>
          <w:rFonts w:ascii="Times New Roman"/>
          <w:sz w:val="21"/>
        </w:rPr>
        <w:t xml:space="preserve">Cabinet</w:t>
      </w:r>
      <w:r>
        <w:rPr>
          <w:rFonts w:ascii="Times New Roman"/>
          <w:sz w:val="21"/>
        </w:rPr>
        <w:t xml:space="preserve">Secretary</w:t>
      </w:r>
      <w:r>
        <w:rPr>
          <w:rFonts w:ascii="Times New Roman"/>
          <w:sz w:val="21"/>
        </w:rPr>
        <w:t xml:space="preserve">for</w:t>
      </w:r>
      <w:r>
        <w:rPr>
          <w:rFonts w:ascii="Times New Roman"/>
          <w:sz w:val="21"/>
        </w:rPr>
        <w:t xml:space="preserve">approval</w:t>
      </w:r>
      <w:r>
        <w:rPr>
          <w:rFonts w:ascii="Times New Roman"/>
          <w:sz w:val="21"/>
        </w:rPr>
        <w:t xml:space="preserve">.</w:t>
      </w:r>
      <w:r>
        <w:rPr>
          <w:rFonts w:ascii="Times New Roman"/>
          <w:sz w:val="21"/>
        </w:rPr>
        <w:t xml:space="preserve">.</w:t>
      </w:r>
      <w:r>
        <w:rPr>
          <w:rFonts w:ascii="Times New Roman"/>
          <w:sz w:val="21"/>
        </w:rPr>
      </w:r>
      <w:r/>
    </w:p>
    <w:p>
      <w:pPr>
        <w:numPr>
          <w:ilvl w:val="0"/>
          <w:numId w:val="116"/>
        </w:numPr>
        <w:ind w:left="297" w:right="5" w:firstLine="489"/>
        <w:jc w:val="both"/>
        <w:spacing w:lineRule="auto" w:line="259" w:before="71"/>
        <w:tabs>
          <w:tab w:val="left" w:pos="1152" w:leader="none"/>
        </w:tabs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 xml:space="preserve">No</w:t>
      </w:r>
      <w:r>
        <w:rPr>
          <w:rFonts w:ascii="Times New Roman"/>
          <w:spacing w:val="1"/>
          <w:sz w:val="21"/>
        </w:rPr>
        <w:t xml:space="preserve">ex</w:t>
      </w:r>
      <w:r>
        <w:rPr>
          <w:rFonts w:ascii="Times New Roman"/>
          <w:spacing w:val="2"/>
          <w:sz w:val="21"/>
        </w:rPr>
        <w:t xml:space="preserve">pendi</w:t>
      </w:r>
      <w:r>
        <w:rPr>
          <w:rFonts w:ascii="Times New Roman"/>
          <w:spacing w:val="6"/>
          <w:sz w:val="21"/>
        </w:rPr>
        <w:t xml:space="preserve">t</w:t>
      </w:r>
      <w:r>
        <w:rPr>
          <w:rFonts w:ascii="Times New Roman"/>
          <w:spacing w:val="5"/>
          <w:sz w:val="21"/>
        </w:rPr>
        <w:t xml:space="preserve">ure</w:t>
      </w:r>
      <w:r>
        <w:rPr>
          <w:rFonts w:ascii="Times New Roman"/>
          <w:sz w:val="21"/>
        </w:rPr>
        <w:t xml:space="preserve">shall</w:t>
      </w:r>
      <w:r>
        <w:rPr>
          <w:rFonts w:ascii="Times New Roman"/>
          <w:sz w:val="21"/>
        </w:rPr>
        <w:t xml:space="preserve">be</w:t>
      </w:r>
      <w:r>
        <w:rPr>
          <w:rFonts w:ascii="Times New Roman"/>
          <w:spacing w:val="9"/>
          <w:sz w:val="21"/>
        </w:rPr>
        <w:t xml:space="preserve">i</w:t>
      </w:r>
      <w:r>
        <w:rPr>
          <w:rFonts w:ascii="Times New Roman"/>
          <w:spacing w:val="5"/>
          <w:sz w:val="21"/>
        </w:rPr>
        <w:t xml:space="preserve">ncu</w:t>
      </w:r>
      <w:r>
        <w:rPr>
          <w:rFonts w:ascii="Times New Roman"/>
          <w:sz w:val="21"/>
        </w:rPr>
        <w:t xml:space="preserve">rred</w:t>
      </w:r>
      <w:r>
        <w:rPr>
          <w:rFonts w:ascii="Times New Roman"/>
          <w:sz w:val="21"/>
        </w:rPr>
        <w:t xml:space="preserve">for</w:t>
      </w:r>
      <w:r>
        <w:rPr>
          <w:rFonts w:ascii="Times New Roman"/>
          <w:sz w:val="21"/>
        </w:rPr>
        <w:t xml:space="preserve">the</w:t>
      </w:r>
      <w:r>
        <w:rPr>
          <w:rFonts w:ascii="Times New Roman"/>
          <w:sz w:val="21"/>
        </w:rPr>
        <w:t xml:space="preserve">purposes</w:t>
      </w:r>
      <w:r>
        <w:rPr>
          <w:rFonts w:ascii="Times New Roman"/>
          <w:sz w:val="21"/>
        </w:rPr>
        <w:t xml:space="preserve">of</w:t>
      </w:r>
      <w:r>
        <w:rPr>
          <w:rFonts w:ascii="Times New Roman"/>
          <w:sz w:val="21"/>
        </w:rPr>
        <w:t xml:space="preserve">the</w:t>
      </w:r>
      <w:r>
        <w:rPr>
          <w:rFonts w:ascii="Times New Roman"/>
          <w:sz w:val="21"/>
        </w:rPr>
        <w:t xml:space="preserve">Commi</w:t>
      </w:r>
      <w:r>
        <w:rPr>
          <w:rFonts w:ascii="Times New Roman"/>
          <w:sz w:val="21"/>
        </w:rPr>
        <w:t xml:space="preserve">ssion</w:t>
      </w:r>
      <w:r>
        <w:rPr>
          <w:rFonts w:ascii="Times New Roman"/>
          <w:sz w:val="21"/>
        </w:rPr>
        <w:t xml:space="preserve">except</w:t>
      </w:r>
      <w:r>
        <w:rPr>
          <w:rFonts w:ascii="Times New Roman"/>
          <w:sz w:val="21"/>
        </w:rPr>
        <w:t xml:space="preserve">i</w:t>
      </w:r>
      <w:r>
        <w:rPr>
          <w:rFonts w:ascii="Times New Roman"/>
          <w:sz w:val="21"/>
        </w:rPr>
        <w:t xml:space="preserve">n</w:t>
      </w:r>
      <w:r>
        <w:rPr>
          <w:rFonts w:ascii="Times New Roman"/>
          <w:sz w:val="21"/>
        </w:rPr>
        <w:t xml:space="preserve">accordance</w:t>
      </w:r>
      <w:r>
        <w:rPr>
          <w:rFonts w:ascii="Times New Roman"/>
          <w:sz w:val="21"/>
        </w:rPr>
        <w:t xml:space="preserve">with</w:t>
      </w:r>
      <w:r>
        <w:rPr>
          <w:rFonts w:ascii="Times New Roman"/>
          <w:sz w:val="21"/>
        </w:rPr>
        <w:t xml:space="preserve">the</w:t>
      </w:r>
      <w:r>
        <w:rPr>
          <w:rFonts w:ascii="Times New Roman"/>
          <w:spacing w:val="3"/>
          <w:sz w:val="21"/>
        </w:rPr>
        <w:t xml:space="preserve">annual</w:t>
      </w:r>
      <w:r>
        <w:rPr>
          <w:rFonts w:ascii="Times New Roman"/>
          <w:sz w:val="21"/>
        </w:rPr>
        <w:t xml:space="preserve">esti</w:t>
      </w:r>
      <w:r>
        <w:rPr>
          <w:rFonts w:ascii="Times New Roman"/>
          <w:sz w:val="21"/>
        </w:rPr>
        <w:t xml:space="preserve">mates</w:t>
      </w:r>
      <w:r>
        <w:rPr>
          <w:rFonts w:ascii="Times New Roman"/>
          <w:sz w:val="21"/>
        </w:rPr>
        <w:t xml:space="preserve">approved</w:t>
      </w:r>
      <w:r>
        <w:rPr>
          <w:rFonts w:ascii="Times New Roman"/>
          <w:spacing w:val="29"/>
          <w:sz w:val="21"/>
        </w:rPr>
        <w:t xml:space="preserve">u</w:t>
      </w:r>
      <w:r>
        <w:rPr>
          <w:rFonts w:ascii="Times New Roman"/>
          <w:sz w:val="21"/>
        </w:rPr>
        <w:t xml:space="preserve">nder</w:t>
      </w:r>
      <w:r>
        <w:rPr>
          <w:rFonts w:ascii="Times New Roman"/>
          <w:sz w:val="21"/>
        </w:rPr>
        <w:t xml:space="preserve">subsect</w:t>
      </w:r>
      <w:r>
        <w:rPr>
          <w:rFonts w:ascii="Times New Roman"/>
          <w:sz w:val="21"/>
        </w:rPr>
        <w:t xml:space="preserve">ion</w:t>
      </w:r>
      <w:r>
        <w:rPr>
          <w:rFonts w:ascii="Times New Roman"/>
          <w:sz w:val="21"/>
        </w:rPr>
        <w:t xml:space="preserve">(3),</w:t>
      </w:r>
      <w:r>
        <w:rPr>
          <w:rFonts w:ascii="Times New Roman"/>
          <w:sz w:val="21"/>
        </w:rPr>
        <w:t xml:space="preserve">or</w:t>
      </w:r>
      <w:r>
        <w:rPr>
          <w:rFonts w:ascii="Times New Roman"/>
          <w:sz w:val="21"/>
        </w:rPr>
        <w:t xml:space="preserve">pu</w:t>
      </w:r>
      <w:r>
        <w:rPr>
          <w:rFonts w:ascii="Times New Roman"/>
          <w:sz w:val="21"/>
        </w:rPr>
        <w:t xml:space="preserve">rsuance</w:t>
      </w:r>
      <w:r>
        <w:rPr>
          <w:rFonts w:ascii="Times New Roman"/>
          <w:sz w:val="21"/>
        </w:rPr>
        <w:t xml:space="preserve">to</w:t>
      </w:r>
      <w:r>
        <w:rPr>
          <w:rFonts w:ascii="Times New Roman"/>
          <w:sz w:val="21"/>
        </w:rPr>
        <w:t xml:space="preserve">an</w:t>
      </w:r>
      <w:r>
        <w:rPr>
          <w:rFonts w:ascii="Times New Roman"/>
          <w:sz w:val="21"/>
        </w:rPr>
        <w:t xml:space="preserve">authorizat</w:t>
      </w:r>
      <w:r>
        <w:rPr>
          <w:rFonts w:ascii="Times New Roman"/>
          <w:sz w:val="21"/>
        </w:rPr>
        <w:t xml:space="preserve">ion</w:t>
      </w:r>
      <w:r>
        <w:rPr>
          <w:rFonts w:ascii="Times New Roman"/>
          <w:sz w:val="21"/>
        </w:rPr>
        <w:t xml:space="preserve">of</w:t>
      </w:r>
      <w:r>
        <w:rPr>
          <w:rFonts w:ascii="Times New Roman"/>
          <w:spacing w:val="8"/>
          <w:sz w:val="21"/>
        </w:rPr>
        <w:t xml:space="preserve">t</w:t>
      </w:r>
      <w:r>
        <w:rPr>
          <w:rFonts w:ascii="Times New Roman"/>
          <w:spacing w:val="7"/>
          <w:sz w:val="21"/>
        </w:rPr>
        <w:t xml:space="preserve">he</w:t>
      </w:r>
      <w:r>
        <w:rPr>
          <w:rFonts w:ascii="Times New Roman"/>
          <w:sz w:val="21"/>
        </w:rPr>
        <w:t xml:space="preserve">Commission</w:t>
      </w:r>
      <w:r>
        <w:rPr>
          <w:rFonts w:ascii="Times New Roman"/>
          <w:spacing w:val="4"/>
          <w:sz w:val="21"/>
        </w:rPr>
        <w:t xml:space="preserve">given</w:t>
      </w:r>
      <w:r>
        <w:rPr>
          <w:rFonts w:ascii="Times New Roman"/>
          <w:sz w:val="21"/>
        </w:rPr>
        <w:t xml:space="preserve">with</w:t>
      </w:r>
      <w:r>
        <w:rPr>
          <w:rFonts w:ascii="Times New Roman"/>
          <w:sz w:val="21"/>
        </w:rPr>
        <w:t xml:space="preserve">prior</w:t>
      </w:r>
      <w:r>
        <w:rPr>
          <w:rFonts w:ascii="Times New Roman"/>
          <w:sz w:val="21"/>
        </w:rPr>
        <w:t xml:space="preserve">written</w:t>
      </w:r>
      <w:r>
        <w:rPr>
          <w:rFonts w:ascii="Times New Roman"/>
          <w:sz w:val="21"/>
        </w:rPr>
        <w:t xml:space="preserve">approval</w:t>
      </w:r>
      <w:r>
        <w:rPr>
          <w:rFonts w:ascii="Times New Roman"/>
          <w:sz w:val="21"/>
        </w:rPr>
        <w:t xml:space="preserve">of</w:t>
      </w:r>
      <w:r>
        <w:rPr>
          <w:rFonts w:ascii="Times New Roman"/>
          <w:spacing w:val="8"/>
          <w:sz w:val="21"/>
        </w:rPr>
        <w:t xml:space="preserve">t</w:t>
      </w:r>
      <w:r>
        <w:rPr>
          <w:rFonts w:ascii="Times New Roman"/>
          <w:spacing w:val="7"/>
          <w:sz w:val="21"/>
        </w:rPr>
        <w:t xml:space="preserve">he</w:t>
      </w:r>
      <w:r>
        <w:rPr>
          <w:rFonts w:ascii="Times New Roman"/>
          <w:sz w:val="21"/>
        </w:rPr>
        <w:t xml:space="preserve">Cab</w:t>
      </w:r>
      <w:r>
        <w:rPr>
          <w:rFonts w:ascii="Times New Roman"/>
          <w:spacing w:val="23"/>
          <w:sz w:val="21"/>
        </w:rPr>
        <w:t xml:space="preserve">i</w:t>
      </w:r>
      <w:r>
        <w:rPr>
          <w:rFonts w:ascii="Times New Roman"/>
          <w:sz w:val="21"/>
        </w:rPr>
        <w:t xml:space="preserve">net</w:t>
      </w:r>
      <w:r>
        <w:rPr>
          <w:rFonts w:ascii="Times New Roman"/>
          <w:sz w:val="21"/>
        </w:rPr>
        <w:t xml:space="preserve">Secretary.</w:t>
      </w:r>
      <w:r>
        <w:rPr>
          <w:rFonts w:ascii="Times New Roman"/>
          <w:sz w:val="21"/>
        </w:rPr>
      </w:r>
      <w:r/>
    </w:p>
    <w:p>
      <w:pPr>
        <w:numPr>
          <w:ilvl w:val="0"/>
          <w:numId w:val="114"/>
        </w:numPr>
        <w:ind w:left="297" w:right="0" w:firstLine="504"/>
        <w:jc w:val="both"/>
        <w:spacing w:lineRule="auto" w:line="257" w:before="99"/>
        <w:tabs>
          <w:tab w:val="left" w:pos="1147" w:leader="none"/>
        </w:tabs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3"/>
        </w:rPr>
        <w:t xml:space="preserve">(</w:t>
      </w:r>
      <w:r>
        <w:rPr>
          <w:rFonts w:ascii="Times New Roman"/>
          <w:sz w:val="21"/>
        </w:rPr>
        <w:t xml:space="preserve">l</w:t>
      </w:r>
      <w:r>
        <w:rPr>
          <w:rFonts w:ascii="Times New Roman"/>
          <w:sz w:val="21"/>
        </w:rPr>
        <w:t xml:space="preserve">)</w:t>
      </w:r>
      <w:r>
        <w:rPr>
          <w:rFonts w:ascii="Times New Roman"/>
          <w:sz w:val="21"/>
        </w:rPr>
        <w:t xml:space="preserve">The</w:t>
      </w:r>
      <w:r>
        <w:rPr>
          <w:rFonts w:ascii="Times New Roman"/>
          <w:sz w:val="21"/>
        </w:rPr>
        <w:t xml:space="preserve">Comm</w:t>
      </w:r>
      <w:r>
        <w:rPr>
          <w:rFonts w:ascii="Times New Roman"/>
          <w:sz w:val="21"/>
        </w:rPr>
        <w:t xml:space="preserve">ission</w:t>
      </w:r>
      <w:r>
        <w:rPr>
          <w:rFonts w:ascii="Times New Roman"/>
          <w:sz w:val="21"/>
        </w:rPr>
        <w:t xml:space="preserve">shall</w:t>
      </w:r>
      <w:r>
        <w:rPr>
          <w:rFonts w:ascii="Times New Roman"/>
          <w:sz w:val="21"/>
        </w:rPr>
        <w:t xml:space="preserve">cause</w:t>
      </w:r>
      <w:r>
        <w:rPr>
          <w:rFonts w:ascii="Times New Roman"/>
          <w:sz w:val="21"/>
        </w:rPr>
        <w:t xml:space="preserve">to</w:t>
      </w:r>
      <w:r>
        <w:rPr>
          <w:rFonts w:ascii="Times New Roman"/>
          <w:sz w:val="21"/>
        </w:rPr>
        <w:t xml:space="preserve">be</w:t>
      </w:r>
      <w:r>
        <w:rPr>
          <w:rFonts w:ascii="Times New Roman"/>
          <w:sz w:val="21"/>
        </w:rPr>
        <w:t xml:space="preserve">kept</w:t>
      </w:r>
      <w:r>
        <w:rPr>
          <w:rFonts w:ascii="Times New Roman"/>
          <w:sz w:val="21"/>
        </w:rPr>
        <w:t xml:space="preserve">all</w:t>
      </w:r>
      <w:r>
        <w:rPr>
          <w:rFonts w:ascii="Times New Roman"/>
          <w:sz w:val="21"/>
        </w:rPr>
        <w:t xml:space="preserve">proper</w:t>
      </w:r>
      <w:r>
        <w:rPr>
          <w:rFonts w:ascii="Times New Roman"/>
          <w:sz w:val="21"/>
        </w:rPr>
        <w:t xml:space="preserve">books</w:t>
      </w:r>
      <w:r>
        <w:rPr>
          <w:rFonts w:ascii="Times New Roman"/>
          <w:sz w:val="21"/>
        </w:rPr>
        <w:t xml:space="preserve">and</w:t>
      </w:r>
      <w:r>
        <w:rPr>
          <w:rFonts w:ascii="Times New Roman"/>
          <w:sz w:val="21"/>
        </w:rPr>
        <w:t xml:space="preserve">records</w:t>
      </w:r>
      <w:r>
        <w:rPr>
          <w:rFonts w:ascii="Times New Roman"/>
          <w:sz w:val="21"/>
        </w:rPr>
        <w:t xml:space="preserve">of</w:t>
      </w:r>
      <w:r>
        <w:rPr>
          <w:rFonts w:ascii="Times New Roman"/>
          <w:spacing w:val="2"/>
          <w:sz w:val="21"/>
        </w:rPr>
        <w:t xml:space="preserve">accou</w:t>
      </w:r>
      <w:r>
        <w:rPr>
          <w:rFonts w:ascii="Times New Roman"/>
          <w:spacing w:val="3"/>
          <w:sz w:val="21"/>
        </w:rPr>
        <w:t xml:space="preserve">nt</w:t>
      </w:r>
      <w:r>
        <w:rPr>
          <w:rFonts w:ascii="Times New Roman"/>
          <w:sz w:val="21"/>
        </w:rPr>
        <w:t xml:space="preserve">of</w:t>
      </w:r>
      <w:r>
        <w:rPr>
          <w:rFonts w:ascii="Times New Roman"/>
          <w:spacing w:val="8"/>
          <w:sz w:val="21"/>
        </w:rPr>
        <w:t xml:space="preserve">t</w:t>
      </w:r>
      <w:r>
        <w:rPr>
          <w:rFonts w:ascii="Times New Roman"/>
          <w:spacing w:val="7"/>
          <w:sz w:val="21"/>
        </w:rPr>
        <w:t xml:space="preserve">he</w:t>
      </w:r>
      <w:r>
        <w:rPr>
          <w:rFonts w:ascii="Times New Roman"/>
          <w:spacing w:val="4"/>
          <w:sz w:val="21"/>
        </w:rPr>
        <w:t xml:space="preserve">i</w:t>
      </w:r>
      <w:r>
        <w:rPr>
          <w:rFonts w:ascii="Times New Roman"/>
          <w:spacing w:val="2"/>
          <w:sz w:val="21"/>
        </w:rPr>
        <w:t xml:space="preserve">ncome,</w:t>
      </w:r>
      <w:r>
        <w:rPr>
          <w:rFonts w:ascii="Times New Roman"/>
          <w:sz w:val="21"/>
        </w:rPr>
        <w:t xml:space="preserve">expend</w:t>
      </w:r>
      <w:r>
        <w:rPr>
          <w:rFonts w:ascii="Times New Roman"/>
          <w:sz w:val="21"/>
        </w:rPr>
        <w:t xml:space="preserve">iture.</w:t>
      </w:r>
      <w:r>
        <w:rPr>
          <w:rFonts w:ascii="Times New Roman"/>
          <w:sz w:val="21"/>
        </w:rPr>
        <w:t xml:space="preserve">assets</w:t>
      </w:r>
      <w:r>
        <w:rPr>
          <w:rFonts w:ascii="Times New Roman"/>
          <w:sz w:val="21"/>
        </w:rPr>
        <w:t xml:space="preserve">and</w:t>
      </w:r>
      <w:r>
        <w:rPr>
          <w:rFonts w:ascii="Times New Roman"/>
          <w:sz w:val="21"/>
        </w:rPr>
        <w:t xml:space="preserve">l</w:t>
      </w:r>
      <w:r>
        <w:rPr>
          <w:rFonts w:ascii="Times New Roman"/>
          <w:sz w:val="21"/>
        </w:rPr>
        <w:t xml:space="preserve">iabil</w:t>
      </w:r>
      <w:r>
        <w:rPr>
          <w:rFonts w:ascii="Times New Roman"/>
          <w:sz w:val="21"/>
        </w:rPr>
        <w:t xml:space="preserve">ities</w:t>
      </w:r>
      <w:r>
        <w:rPr>
          <w:rFonts w:ascii="Times New Roman"/>
          <w:sz w:val="21"/>
        </w:rPr>
        <w:t xml:space="preserve">of</w:t>
      </w:r>
      <w:r>
        <w:rPr>
          <w:rFonts w:ascii="Times New Roman"/>
          <w:sz w:val="21"/>
        </w:rPr>
        <w:t xml:space="preserve">the</w:t>
      </w:r>
      <w:r>
        <w:rPr>
          <w:rFonts w:ascii="Times New Roman"/>
          <w:sz w:val="21"/>
        </w:rPr>
        <w:t xml:space="preserve">Commission</w:t>
      </w:r>
      <w:r>
        <w:rPr>
          <w:rFonts w:ascii="Times New Roman"/>
          <w:sz w:val="21"/>
        </w:rPr>
        <w:t xml:space="preserve">.</w:t>
      </w:r>
      <w:r>
        <w:rPr>
          <w:rFonts w:ascii="Times New Roman"/>
          <w:sz w:val="21"/>
        </w:rPr>
      </w:r>
      <w:r/>
    </w:p>
    <w:p>
      <w:pPr>
        <w:numPr>
          <w:ilvl w:val="0"/>
          <w:numId w:val="113"/>
        </w:numPr>
        <w:ind w:left="297" w:right="0" w:firstLine="485"/>
        <w:jc w:val="both"/>
        <w:spacing w:lineRule="auto" w:line="254" w:before="121"/>
        <w:tabs>
          <w:tab w:val="left" w:pos="1205" w:leader="none"/>
        </w:tabs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  <w:t xml:space="preserve">Withi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n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a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period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of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three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months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after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the end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of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a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 xml:space="preserve">financial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year,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the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Commission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sha</w:t>
      </w:r>
      <w:r>
        <w:rPr>
          <w:rFonts w:ascii="Times New Roman" w:hAnsi="Times New Roman" w:cs="Times New Roman" w:eastAsia="Times New Roman"/>
          <w:spacing w:val="23"/>
          <w:sz w:val="21"/>
          <w:szCs w:val="21"/>
        </w:rPr>
        <w:t xml:space="preserve">l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f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 xml:space="preserve">submit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&lt;to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the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Auditor-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General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the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acco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 xml:space="preserve">u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nts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of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the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Com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mission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for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that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year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fr)°gether</w:t>
      </w:r>
      <w:r>
        <w:rPr>
          <w:rFonts w:ascii="Times New Roman" w:hAnsi="Times New Roman" w:cs="Times New Roman" w:eastAsia="Times New Roman"/>
          <w:spacing w:val="5"/>
          <w:sz w:val="21"/>
          <w:szCs w:val="21"/>
        </w:rPr>
        <w:t xml:space="preserve">wi</w:t>
      </w:r>
      <w:r>
        <w:rPr>
          <w:rFonts w:ascii="Times New Roman" w:hAnsi="Times New Roman" w:cs="Times New Roman" w:eastAsia="Times New Roman"/>
          <w:spacing w:val="6"/>
          <w:sz w:val="21"/>
          <w:szCs w:val="21"/>
        </w:rPr>
        <w:t xml:space="preserve">th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-</w:t>
      </w: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numPr>
          <w:ilvl w:val="0"/>
          <w:numId w:val="112"/>
        </w:numPr>
        <w:ind w:left="1141" w:right="14" w:hanging="359"/>
        <w:jc w:val="left"/>
        <w:spacing w:lineRule="auto" w:line="257" w:before="128"/>
        <w:tabs>
          <w:tab w:val="left" w:pos="1142" w:leader="none"/>
        </w:tabs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 xml:space="preserve">a</w:t>
      </w:r>
      <w:r>
        <w:rPr>
          <w:rFonts w:ascii="Times New Roman"/>
          <w:sz w:val="21"/>
        </w:rPr>
        <w:t xml:space="preserve">statement</w:t>
      </w:r>
      <w:r>
        <w:rPr>
          <w:rFonts w:ascii="Times New Roman"/>
          <w:sz w:val="21"/>
        </w:rPr>
        <w:t xml:space="preserve">of</w:t>
      </w:r>
      <w:r>
        <w:rPr>
          <w:rFonts w:ascii="Times New Roman"/>
          <w:spacing w:val="4"/>
          <w:sz w:val="21"/>
        </w:rPr>
        <w:t xml:space="preserve">i</w:t>
      </w:r>
      <w:r>
        <w:rPr>
          <w:rFonts w:ascii="Times New Roman"/>
          <w:spacing w:val="2"/>
          <w:sz w:val="21"/>
        </w:rPr>
        <w:t xml:space="preserve">ncome</w:t>
      </w:r>
      <w:r>
        <w:rPr>
          <w:rFonts w:ascii="Times New Roman"/>
          <w:sz w:val="21"/>
        </w:rPr>
        <w:t xml:space="preserve">and</w:t>
      </w:r>
      <w:r>
        <w:rPr>
          <w:rFonts w:ascii="Times New Roman"/>
          <w:spacing w:val="1"/>
          <w:sz w:val="21"/>
        </w:rPr>
        <w:t xml:space="preserve">ex</w:t>
      </w:r>
      <w:r>
        <w:rPr>
          <w:rFonts w:ascii="Times New Roman"/>
          <w:spacing w:val="2"/>
          <w:sz w:val="21"/>
        </w:rPr>
        <w:t xml:space="preserve">pend</w:t>
      </w:r>
      <w:r>
        <w:rPr>
          <w:rFonts w:ascii="Times New Roman"/>
          <w:spacing w:val="7"/>
          <w:sz w:val="21"/>
        </w:rPr>
        <w:t xml:space="preserve">i</w:t>
      </w:r>
      <w:r>
        <w:rPr>
          <w:rFonts w:ascii="Times New Roman"/>
          <w:spacing w:val="3"/>
          <w:sz w:val="21"/>
        </w:rPr>
        <w:t xml:space="preserve">ture</w:t>
      </w:r>
      <w:r>
        <w:rPr>
          <w:rFonts w:ascii="Times New Roman"/>
          <w:spacing w:val="4"/>
          <w:sz w:val="21"/>
        </w:rPr>
        <w:t xml:space="preserve">duri</w:t>
      </w:r>
      <w:r>
        <w:rPr>
          <w:rFonts w:ascii="Times New Roman"/>
          <w:sz w:val="21"/>
        </w:rPr>
        <w:t xml:space="preserve">ng</w:t>
      </w:r>
      <w:r>
        <w:rPr>
          <w:rFonts w:ascii="Times New Roman"/>
          <w:sz w:val="21"/>
        </w:rPr>
        <w:t xml:space="preserve">the</w:t>
      </w:r>
      <w:r>
        <w:rPr>
          <w:rFonts w:ascii="Times New Roman"/>
          <w:sz w:val="21"/>
        </w:rPr>
        <w:t xml:space="preserve">year;</w:t>
      </w:r>
      <w:r>
        <w:rPr>
          <w:rFonts w:ascii="Times New Roman"/>
          <w:sz w:val="21"/>
        </w:rPr>
        <w:t xml:space="preserve">and</w:t>
      </w:r>
      <w:r>
        <w:rPr>
          <w:rFonts w:ascii="Times New Roman"/>
          <w:sz w:val="21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numPr>
          <w:ilvl w:val="0"/>
          <w:numId w:val="112"/>
        </w:numPr>
        <w:ind w:left="1137" w:right="14" w:hanging="355"/>
        <w:jc w:val="left"/>
        <w:spacing w:lineRule="auto" w:line="172" w:before="0"/>
        <w:tabs>
          <w:tab w:val="left" w:pos="1142" w:leader="none"/>
        </w:tabs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 xml:space="preserve">a</w:t>
      </w:r>
      <w:r>
        <w:rPr>
          <w:rFonts w:ascii="Times New Roman"/>
          <w:sz w:val="21"/>
        </w:rPr>
        <w:t xml:space="preserve">statement</w:t>
      </w:r>
      <w:r>
        <w:rPr>
          <w:rFonts w:ascii="Times New Roman"/>
          <w:sz w:val="21"/>
        </w:rPr>
        <w:t xml:space="preserve">of</w:t>
      </w:r>
      <w:r>
        <w:rPr>
          <w:rFonts w:ascii="Times New Roman"/>
          <w:spacing w:val="34"/>
          <w:sz w:val="21"/>
        </w:rPr>
        <w:t xml:space="preserve">t</w:t>
      </w:r>
      <w:r>
        <w:rPr>
          <w:rFonts w:ascii="Times New Roman"/>
          <w:sz w:val="21"/>
        </w:rPr>
        <w:t xml:space="preserve">he</w:t>
      </w:r>
      <w:r>
        <w:rPr>
          <w:rFonts w:ascii="Times New Roman"/>
          <w:sz w:val="21"/>
        </w:rPr>
        <w:t xml:space="preserve">assets</w:t>
      </w:r>
      <w:r>
        <w:rPr>
          <w:rFonts w:ascii="Times New Roman"/>
          <w:sz w:val="21"/>
        </w:rPr>
        <w:t xml:space="preserve">and</w:t>
      </w:r>
      <w:r>
        <w:rPr>
          <w:rFonts w:ascii="Times New Roman"/>
          <w:sz w:val="21"/>
        </w:rPr>
        <w:t xml:space="preserve">l</w:t>
      </w:r>
      <w:r>
        <w:rPr>
          <w:rFonts w:ascii="Times New Roman"/>
          <w:sz w:val="21"/>
        </w:rPr>
        <w:t xml:space="preserve">iabi</w:t>
      </w:r>
      <w:r>
        <w:rPr>
          <w:rFonts w:ascii="Times New Roman"/>
          <w:sz w:val="21"/>
        </w:rPr>
        <w:t xml:space="preserve">l</w:t>
      </w:r>
      <w:r>
        <w:rPr>
          <w:rFonts w:ascii="Times New Roman"/>
          <w:sz w:val="21"/>
        </w:rPr>
        <w:t xml:space="preserve">it</w:t>
      </w:r>
      <w:r>
        <w:rPr>
          <w:rFonts w:ascii="Times New Roman"/>
          <w:sz w:val="21"/>
        </w:rPr>
        <w:t xml:space="preserve">ies</w:t>
      </w:r>
      <w:r>
        <w:rPr>
          <w:rFonts w:ascii="Times New Roman"/>
          <w:sz w:val="21"/>
        </w:rPr>
        <w:t xml:space="preserve">of</w:t>
      </w:r>
      <w:r>
        <w:rPr>
          <w:rFonts w:ascii="Times New Roman"/>
          <w:sz w:val="21"/>
        </w:rPr>
        <w:t xml:space="preserve">the</w:t>
      </w:r>
      <w:r>
        <w:rPr>
          <w:rFonts w:ascii="Times New Roman"/>
          <w:sz w:val="21"/>
        </w:rPr>
        <w:t xml:space="preserve">Commission</w:t>
      </w:r>
      <w:r>
        <w:rPr>
          <w:rFonts w:ascii="Times New Roman"/>
          <w:sz w:val="21"/>
        </w:rPr>
        <w:t xml:space="preserve">as</w:t>
      </w:r>
      <w:r>
        <w:rPr>
          <w:rFonts w:ascii="Times New Roman"/>
          <w:sz w:val="21"/>
        </w:rPr>
        <w:t xml:space="preserve">on</w:t>
      </w:r>
      <w:r>
        <w:rPr>
          <w:rFonts w:ascii="Times New Roman"/>
          <w:sz w:val="21"/>
        </w:rPr>
        <w:t xml:space="preserve">the</w:t>
      </w:r>
      <w:r>
        <w:rPr>
          <w:rFonts w:ascii="Times New Roman"/>
          <w:sz w:val="21"/>
        </w:rPr>
        <w:t xml:space="preserve">last</w:t>
      </w:r>
      <w:r>
        <w:rPr>
          <w:rFonts w:ascii="Times New Roman"/>
          <w:sz w:val="21"/>
        </w:rPr>
        <w:t xml:space="preserve">day</w:t>
      </w:r>
      <w:r>
        <w:rPr>
          <w:rFonts w:ascii="Times New Roman"/>
          <w:sz w:val="21"/>
        </w:rPr>
        <w:t xml:space="preserve">of</w:t>
      </w:r>
      <w:r>
        <w:rPr>
          <w:rFonts w:ascii="Times New Roman"/>
          <w:sz w:val="21"/>
        </w:rPr>
        <w:t xml:space="preserve">that</w:t>
      </w:r>
      <w:r>
        <w:rPr>
          <w:rFonts w:ascii="Times New Roman"/>
          <w:sz w:val="21"/>
        </w:rPr>
        <w:t xml:space="preserve">y</w:t>
      </w:r>
      <w:r>
        <w:rPr>
          <w:rFonts w:ascii="Times New Roman"/>
          <w:spacing w:val="-37"/>
          <w:sz w:val="21"/>
        </w:rPr>
        <w:t xml:space="preserve">e</w:t>
      </w:r>
      <w:r>
        <w:rPr>
          <w:rFonts w:ascii="Arial"/>
          <w:spacing w:val="-97"/>
          <w:position w:val="-14"/>
          <w:sz w:val="46"/>
        </w:rPr>
        <w:t xml:space="preserve">.</w:t>
      </w:r>
      <w:r>
        <w:rPr>
          <w:rFonts w:ascii="Times New Roman"/>
          <w:sz w:val="21"/>
        </w:rPr>
        <w:t xml:space="preserve">ar.</w:t>
      </w:r>
      <w:r>
        <w:rPr>
          <w:rFonts w:ascii="Times New Roman"/>
          <w:sz w:val="21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br w:type="column"/>
      </w:r>
      <w:r>
        <w:rPr>
          <w:rFonts w:ascii="Times New Roman"/>
          <w:sz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205" w:right="1437" w:firstLine="0"/>
        <w:jc w:val="left"/>
        <w:spacing w:lineRule="exact" w:line="182" w:before="111"/>
        <w:rPr>
          <w:rFonts w:ascii="Arial" w:hAnsi="Arial" w:cs="Arial" w:eastAsia="Arial"/>
          <w:sz w:val="19"/>
          <w:szCs w:val="19"/>
        </w:rPr>
      </w:pPr>
      <w:r>
        <w:rPr>
          <w:rFonts w:ascii="Times New Roman"/>
          <w:sz w:val="14"/>
        </w:rPr>
        <w:t xml:space="preserve">Accou</w:t>
      </w:r>
      <w:r>
        <w:rPr>
          <w:rFonts w:ascii="Times New Roman"/>
          <w:sz w:val="14"/>
        </w:rPr>
        <w:t xml:space="preserve">nts</w:t>
      </w:r>
      <w:r>
        <w:rPr>
          <w:rFonts w:ascii="Times New Roman"/>
          <w:sz w:val="14"/>
        </w:rPr>
        <w:t xml:space="preserve">and</w:t>
      </w:r>
      <w:r>
        <w:rPr>
          <w:rFonts w:ascii="Times New Roman"/>
          <w:sz w:val="14"/>
        </w:rPr>
        <w:t xml:space="preserve">A</w:t>
      </w:r>
      <w:r>
        <w:rPr>
          <w:rFonts w:ascii="Times New Roman"/>
          <w:sz w:val="14"/>
        </w:rPr>
        <w:t xml:space="preserve">udi</w:t>
      </w:r>
      <w:r>
        <w:rPr>
          <w:rFonts w:ascii="Arial"/>
          <w:sz w:val="19"/>
        </w:rPr>
        <w:t xml:space="preserve">i.</w:t>
      </w:r>
      <w:r>
        <w:rPr>
          <w:rFonts w:ascii="Arial"/>
          <w:sz w:val="19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5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sz w:val="19"/>
          <w:szCs w:val="19"/>
        </w:rPr>
      </w:r>
      <w:r/>
    </w:p>
    <w:p>
      <w:pPr>
        <w:ind w:left="0" w:right="36" w:firstLine="0"/>
        <w:jc w:val="right"/>
        <w:spacing w:before="0"/>
        <w:rPr>
          <w:rFonts w:ascii="Arial" w:hAnsi="Arial" w:cs="Arial" w:eastAsia="Arial"/>
          <w:sz w:val="69"/>
          <w:szCs w:val="69"/>
        </w:rPr>
      </w:pPr>
      <w:r>
        <w:rPr>
          <w:rFonts w:ascii="Arial"/>
          <w:sz w:val="69"/>
        </w:rPr>
        <w:t xml:space="preserve">.</w:t>
      </w:r>
      <w:r>
        <w:rPr>
          <w:rFonts w:ascii="Arial"/>
          <w:sz w:val="69"/>
        </w:rPr>
      </w:r>
      <w:r/>
    </w:p>
    <w:p>
      <w:pPr>
        <w:jc w:val="right"/>
        <w:spacing w:after="0"/>
        <w:rPr>
          <w:rFonts w:ascii="Arial" w:hAnsi="Arial" w:cs="Arial" w:eastAsia="Arial"/>
          <w:sz w:val="69"/>
          <w:szCs w:val="69"/>
        </w:rPr>
        <w:sectPr>
          <w:footnotePr/>
          <w:type w:val="continuous"/>
          <w:pgSz w:w="8680" w:h="14100" w:orient="portrait"/>
          <w:pgMar w:top="1240" w:right="0" w:bottom="280" w:left="120" w:header="709" w:footer="709" w:gutter="0"/>
          <w:cols w:num="2" w:sep="0" w:space="1701" w:equalWidth="0">
            <w:col w:w="6021" w:space="40"/>
            <w:col w:w="2499" w:space="0"/>
          </w:cols>
          <w:docGrid w:linePitch="360"/>
        </w:sectPr>
      </w:pPr>
      <w:r>
        <w:rPr>
          <w:rFonts w:ascii="Arial" w:hAnsi="Arial" w:cs="Arial" w:eastAsia="Arial"/>
          <w:sz w:val="69"/>
          <w:szCs w:val="69"/>
        </w:rPr>
      </w:r>
      <w:r/>
    </w:p>
    <w:p>
      <w:pPr>
        <w:numPr>
          <w:ilvl w:val="0"/>
          <w:numId w:val="113"/>
        </w:numPr>
        <w:ind w:left="1146" w:right="0" w:hanging="369"/>
        <w:jc w:val="left"/>
        <w:spacing w:before="5"/>
        <w:tabs>
          <w:tab w:val="left" w:pos="1147" w:leader="none"/>
          <w:tab w:val="left" w:pos="6256" w:leader="none"/>
        </w:tabs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21"/>
        </w:rPr>
        <w:t xml:space="preserve">The</w:t>
      </w:r>
      <w:r>
        <w:rPr>
          <w:rFonts w:ascii="Times New Roman"/>
          <w:spacing w:val="6"/>
          <w:sz w:val="21"/>
        </w:rPr>
        <w:t xml:space="preserve">an</w:t>
      </w:r>
      <w:r>
        <w:rPr>
          <w:rFonts w:ascii="Times New Roman"/>
          <w:spacing w:val="8"/>
          <w:sz w:val="21"/>
        </w:rPr>
        <w:t xml:space="preserve">n</w:t>
      </w:r>
      <w:r>
        <w:rPr>
          <w:rFonts w:ascii="Times New Roman"/>
          <w:spacing w:val="7"/>
          <w:sz w:val="21"/>
        </w:rPr>
        <w:t xml:space="preserve">ual</w:t>
      </w:r>
      <w:r>
        <w:rPr>
          <w:rFonts w:ascii="Times New Roman"/>
          <w:sz w:val="21"/>
        </w:rPr>
        <w:t xml:space="preserve">acco</w:t>
      </w:r>
      <w:r>
        <w:rPr>
          <w:rFonts w:ascii="Times New Roman"/>
          <w:spacing w:val="22"/>
          <w:sz w:val="21"/>
        </w:rPr>
        <w:t xml:space="preserve">u</w:t>
      </w:r>
      <w:r>
        <w:rPr>
          <w:rFonts w:ascii="Times New Roman"/>
          <w:sz w:val="21"/>
        </w:rPr>
        <w:t xml:space="preserve">nts</w:t>
      </w:r>
      <w:r>
        <w:rPr>
          <w:rFonts w:ascii="Times New Roman"/>
          <w:sz w:val="21"/>
        </w:rPr>
        <w:t xml:space="preserve">of</w:t>
      </w:r>
      <w:r>
        <w:rPr>
          <w:rFonts w:ascii="Times New Roman"/>
          <w:sz w:val="21"/>
        </w:rPr>
        <w:t xml:space="preserve">the</w:t>
      </w:r>
      <w:r>
        <w:rPr>
          <w:rFonts w:ascii="Times New Roman"/>
          <w:sz w:val="21"/>
        </w:rPr>
        <w:t xml:space="preserve">Commi</w:t>
      </w:r>
      <w:r>
        <w:rPr>
          <w:rFonts w:ascii="Times New Roman"/>
          <w:sz w:val="21"/>
        </w:rPr>
        <w:t xml:space="preserve">ssion</w:t>
      </w:r>
      <w:r>
        <w:rPr>
          <w:rFonts w:ascii="Times New Roman"/>
          <w:sz w:val="21"/>
        </w:rPr>
        <w:t xml:space="preserve">shall</w:t>
      </w:r>
      <w:r>
        <w:rPr>
          <w:rFonts w:ascii="Times New Roman"/>
          <w:sz w:val="21"/>
        </w:rPr>
        <w:t xml:space="preserve">be</w:t>
        <w:tab/>
      </w:r>
      <w:r>
        <w:rPr>
          <w:rFonts w:ascii="Times New Roman"/>
          <w:sz w:val="14"/>
        </w:rPr>
        <w:t xml:space="preserve">No.</w:t>
      </w:r>
      <w:r>
        <w:rPr>
          <w:rFonts w:ascii="Times New Roman"/>
          <w:sz w:val="14"/>
        </w:rPr>
        <w:t xml:space="preserve">J4</w:t>
      </w:r>
      <w:r>
        <w:rPr>
          <w:rFonts w:ascii="Times New Roman"/>
          <w:sz w:val="14"/>
        </w:rPr>
        <w:t xml:space="preserve">of</w:t>
      </w:r>
      <w:r>
        <w:rPr>
          <w:rFonts w:ascii="Times New Roman"/>
          <w:sz w:val="14"/>
        </w:rPr>
        <w:t xml:space="preserve">20</w:t>
      </w:r>
      <w:r>
        <w:rPr>
          <w:rFonts w:ascii="Times New Roman"/>
          <w:sz w:val="14"/>
        </w:rPr>
        <w:t xml:space="preserve">J</w:t>
      </w:r>
      <w:r>
        <w:rPr>
          <w:rFonts w:ascii="Times New Roman"/>
          <w:sz w:val="14"/>
        </w:rPr>
        <w:t xml:space="preserve">5.</w:t>
      </w:r>
      <w:r>
        <w:rPr>
          <w:rFonts w:ascii="Times New Roman"/>
          <w:sz w:val="14"/>
        </w:rPr>
      </w:r>
      <w:r/>
    </w:p>
    <w:p>
      <w:pPr>
        <w:ind w:left="302" w:right="2057" w:hanging="5"/>
        <w:jc w:val="left"/>
        <w:spacing w:lineRule="auto" w:line="252" w:before="13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</w:rPr>
        <w:t xml:space="preserve">prepared</w:t>
      </w:r>
      <w:r>
        <w:rPr>
          <w:rFonts w:ascii="Times New Roman" w:hAnsi="Times New Roman"/>
          <w:sz w:val="21"/>
        </w:rPr>
        <w:t xml:space="preserve">,</w:t>
      </w:r>
      <w:r>
        <w:rPr>
          <w:rFonts w:ascii="Times New Roman" w:hAnsi="Times New Roman"/>
          <w:sz w:val="21"/>
        </w:rPr>
        <w:t xml:space="preserve">aud</w:t>
      </w:r>
      <w:r>
        <w:rPr>
          <w:rFonts w:ascii="Times New Roman" w:hAnsi="Times New Roman"/>
          <w:sz w:val="21"/>
        </w:rPr>
        <w:t xml:space="preserve">i</w:t>
      </w:r>
      <w:r>
        <w:rPr>
          <w:rFonts w:ascii="Times New Roman" w:hAnsi="Times New Roman"/>
          <w:sz w:val="21"/>
        </w:rPr>
        <w:t xml:space="preserve">ted</w:t>
      </w:r>
      <w:r>
        <w:rPr>
          <w:rFonts w:ascii="Times New Roman" w:hAnsi="Times New Roman"/>
          <w:sz w:val="21"/>
        </w:rPr>
        <w:t xml:space="preserve">,</w:t>
      </w:r>
      <w:r>
        <w:rPr>
          <w:rFonts w:ascii="Times New Roman" w:hAnsi="Times New Roman"/>
          <w:sz w:val="21"/>
        </w:rPr>
        <w:t xml:space="preserve">and</w:t>
      </w:r>
      <w:r>
        <w:rPr>
          <w:rFonts w:ascii="Times New Roman" w:hAnsi="Times New Roman"/>
          <w:sz w:val="21"/>
        </w:rPr>
        <w:t xml:space="preserve">reported·</w:t>
      </w:r>
      <w:r>
        <w:rPr>
          <w:rFonts w:ascii="Times New Roman" w:hAnsi="Times New Roman"/>
          <w:sz w:val="21"/>
        </w:rPr>
        <w:t xml:space="preserve">upon</w:t>
      </w:r>
      <w:r>
        <w:rPr>
          <w:rFonts w:ascii="Times New Roman" w:hAnsi="Times New Roman"/>
          <w:sz w:val="21"/>
        </w:rPr>
        <w:t xml:space="preserve">in</w:t>
      </w:r>
      <w:r>
        <w:rPr>
          <w:rFonts w:ascii="Times New Roman" w:hAnsi="Times New Roman"/>
          <w:sz w:val="21"/>
        </w:rPr>
        <w:t xml:space="preserve">accordance</w:t>
      </w:r>
      <w:r>
        <w:rPr>
          <w:rFonts w:ascii="Times New Roman" w:hAnsi="Times New Roman"/>
          <w:sz w:val="21"/>
        </w:rPr>
        <w:t xml:space="preserve">with</w:t>
      </w:r>
      <w:r>
        <w:rPr>
          <w:rFonts w:ascii="Times New Roman" w:hAnsi="Times New Roman"/>
          <w:sz w:val="21"/>
        </w:rPr>
        <w:t xml:space="preserve">the</w:t>
      </w:r>
      <w:r>
        <w:rPr>
          <w:rFonts w:ascii="Times New Roman" w:hAnsi="Times New Roman"/>
          <w:sz w:val="21"/>
        </w:rPr>
        <w:t xml:space="preserve">Public</w:t>
      </w:r>
      <w:r>
        <w:rPr>
          <w:rFonts w:ascii="Times New Roman" w:hAnsi="Times New Roman"/>
          <w:sz w:val="21"/>
        </w:rPr>
        <w:t xml:space="preserve">Aud</w:t>
      </w:r>
      <w:r>
        <w:rPr>
          <w:rFonts w:ascii="Times New Roman" w:hAnsi="Times New Roman"/>
          <w:sz w:val="21"/>
        </w:rPr>
        <w:t xml:space="preserve">it</w:t>
      </w:r>
      <w:r>
        <w:rPr>
          <w:rFonts w:ascii="Times New Roman" w:hAnsi="Times New Roman"/>
          <w:sz w:val="21"/>
        </w:rPr>
        <w:t xml:space="preserve">Act</w:t>
      </w:r>
      <w:r>
        <w:rPr>
          <w:rFonts w:ascii="Times New Roman" w:hAnsi="Times New Roman"/>
          <w:sz w:val="21"/>
        </w:rPr>
        <w:t xml:space="preserve">,</w:t>
      </w:r>
      <w:r>
        <w:rPr>
          <w:rFonts w:ascii="Times New Roman" w:hAnsi="Times New Roman"/>
          <w:sz w:val="21"/>
        </w:rPr>
        <w:t xml:space="preserve">201</w:t>
      </w:r>
      <w:r>
        <w:rPr>
          <w:rFonts w:ascii="Times New Roman" w:hAnsi="Times New Roman"/>
          <w:sz w:val="21"/>
        </w:rPr>
        <w:t xml:space="preserve">5.</w:t>
      </w:r>
      <w:r>
        <w:rPr>
          <w:rFonts w:ascii="Times New Roman" w:hAnsi="Times New Roman"/>
          <w:sz w:val="21"/>
        </w:rPr>
      </w:r>
      <w:r/>
    </w:p>
    <w:p>
      <w:pPr>
        <w:jc w:val="left"/>
        <w:spacing w:lineRule="auto" w:line="252" w:after="0"/>
        <w:rPr>
          <w:rFonts w:ascii="Times New Roman" w:hAnsi="Times New Roman" w:cs="Times New Roman" w:eastAsia="Times New Roman"/>
          <w:sz w:val="21"/>
          <w:szCs w:val="21"/>
        </w:rPr>
        <w:sectPr>
          <w:footnotePr/>
          <w:type w:val="continuous"/>
          <w:pgSz w:w="8680" w:h="14100" w:orient="portrait"/>
          <w:pgMar w:top="1240" w:right="0" w:bottom="280" w:left="12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numPr>
          <w:ilvl w:val="0"/>
          <w:numId w:val="114"/>
        </w:numPr>
        <w:ind w:left="292" w:right="4" w:firstLine="475"/>
        <w:jc w:val="both"/>
        <w:spacing w:lineRule="auto" w:line="252" w:before="116"/>
        <w:tabs>
          <w:tab w:val="left" w:pos="1128" w:leader="none"/>
        </w:tabs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 xml:space="preserve">The</w:t>
      </w:r>
      <w:r>
        <w:rPr>
          <w:rFonts w:ascii="Times New Roman"/>
          <w:sz w:val="21"/>
        </w:rPr>
        <w:t xml:space="preserve">Commi</w:t>
      </w:r>
      <w:r>
        <w:rPr>
          <w:rFonts w:ascii="Times New Roman"/>
          <w:sz w:val="21"/>
        </w:rPr>
        <w:t xml:space="preserve">ssion</w:t>
      </w:r>
      <w:r>
        <w:rPr>
          <w:rFonts w:ascii="Times New Roman"/>
          <w:sz w:val="21"/>
        </w:rPr>
        <w:t xml:space="preserve">may</w:t>
      </w:r>
      <w:r>
        <w:rPr>
          <w:rFonts w:ascii="Times New Roman"/>
          <w:sz w:val="21"/>
        </w:rPr>
        <w:t xml:space="preserve">i</w:t>
      </w:r>
      <w:r>
        <w:rPr>
          <w:rFonts w:ascii="Times New Roman"/>
          <w:sz w:val="21"/>
        </w:rPr>
        <w:t xml:space="preserve">n</w:t>
      </w:r>
      <w:r>
        <w:rPr>
          <w:rFonts w:ascii="Times New Roman"/>
          <w:sz w:val="21"/>
        </w:rPr>
        <w:t xml:space="preserve">vest</w:t>
      </w:r>
      <w:r>
        <w:rPr>
          <w:rFonts w:ascii="Times New Roman"/>
          <w:sz w:val="21"/>
        </w:rPr>
        <w:t xml:space="preserve">any</w:t>
      </w:r>
      <w:r>
        <w:rPr>
          <w:rFonts w:ascii="Times New Roman"/>
          <w:sz w:val="21"/>
        </w:rPr>
        <w:t xml:space="preserve">of</w:t>
      </w:r>
      <w:r>
        <w:rPr>
          <w:rFonts w:ascii="Times New Roman"/>
          <w:sz w:val="21"/>
        </w:rPr>
        <w:t xml:space="preserve">i</w:t>
      </w:r>
      <w:r>
        <w:rPr>
          <w:rFonts w:ascii="Times New Roman"/>
          <w:sz w:val="21"/>
        </w:rPr>
        <w:t xml:space="preserve">ts</w:t>
      </w:r>
      <w:r>
        <w:rPr>
          <w:rFonts w:ascii="Times New Roman"/>
          <w:sz w:val="21"/>
        </w:rPr>
        <w:t xml:space="preserve">funds</w:t>
      </w:r>
      <w:r>
        <w:rPr>
          <w:rFonts w:ascii="Times New Roman"/>
          <w:sz w:val="21"/>
        </w:rPr>
        <w:t xml:space="preserve">i</w:t>
      </w:r>
      <w:r>
        <w:rPr>
          <w:rFonts w:ascii="Times New Roman"/>
          <w:sz w:val="21"/>
        </w:rPr>
        <w:t xml:space="preserve">n</w:t>
      </w:r>
      <w:r>
        <w:rPr>
          <w:rFonts w:ascii="Times New Roman"/>
          <w:sz w:val="21"/>
        </w:rPr>
        <w:t xml:space="preserve">securities,</w:t>
      </w:r>
      <w:r>
        <w:rPr>
          <w:rFonts w:ascii="Times New Roman"/>
          <w:sz w:val="21"/>
        </w:rPr>
        <w:t xml:space="preserve">trust</w:t>
      </w:r>
      <w:r>
        <w:rPr>
          <w:rFonts w:ascii="Times New Roman"/>
          <w:spacing w:val="2"/>
          <w:sz w:val="21"/>
        </w:rPr>
        <w:t xml:space="preserve">funds</w:t>
      </w:r>
      <w:r>
        <w:rPr>
          <w:rFonts w:ascii="Times New Roman"/>
          <w:sz w:val="21"/>
        </w:rPr>
        <w:t xml:space="preserve">or</w:t>
      </w:r>
      <w:r>
        <w:rPr>
          <w:rFonts w:ascii="Times New Roman"/>
          <w:sz w:val="21"/>
        </w:rPr>
        <w:t xml:space="preserve">banks</w:t>
      </w:r>
      <w:r>
        <w:rPr>
          <w:rFonts w:ascii="Times New Roman"/>
          <w:sz w:val="21"/>
        </w:rPr>
        <w:t xml:space="preserve">which</w:t>
      </w:r>
      <w:r>
        <w:rPr>
          <w:rFonts w:ascii="Times New Roman"/>
          <w:sz w:val="21"/>
        </w:rPr>
        <w:t xml:space="preserve">the</w:t>
      </w:r>
      <w:r>
        <w:rPr>
          <w:rFonts w:ascii="Times New Roman"/>
          <w:sz w:val="21"/>
        </w:rPr>
        <w:t xml:space="preserve">Nat</w:t>
      </w:r>
      <w:r>
        <w:rPr>
          <w:rFonts w:ascii="Times New Roman"/>
          <w:sz w:val="21"/>
        </w:rPr>
        <w:t xml:space="preserve">ional</w:t>
      </w:r>
      <w:r>
        <w:rPr>
          <w:rFonts w:ascii="Times New Roman"/>
          <w:sz w:val="21"/>
        </w:rPr>
        <w:t xml:space="preserve">Treasury</w:t>
      </w:r>
      <w:r>
        <w:rPr>
          <w:rFonts w:ascii="Times New Roman"/>
          <w:sz w:val="21"/>
        </w:rPr>
        <w:t xml:space="preserve">may</w:t>
      </w:r>
      <w:r>
        <w:rPr>
          <w:rFonts w:ascii="Times New Roman"/>
          <w:sz w:val="21"/>
        </w:rPr>
        <w:t xml:space="preserve">from</w:t>
      </w:r>
      <w:r>
        <w:rPr>
          <w:rFonts w:ascii="Times New Roman"/>
          <w:spacing w:val="6"/>
          <w:sz w:val="21"/>
        </w:rPr>
        <w:t xml:space="preserve">ti</w:t>
      </w:r>
      <w:r>
        <w:rPr>
          <w:rFonts w:ascii="Times New Roman"/>
          <w:spacing w:val="5"/>
          <w:sz w:val="21"/>
        </w:rPr>
        <w:t xml:space="preserve">me</w:t>
      </w:r>
      <w:r>
        <w:rPr>
          <w:rFonts w:ascii="Times New Roman"/>
          <w:sz w:val="21"/>
        </w:rPr>
        <w:t xml:space="preserve">to</w:t>
      </w:r>
      <w:r>
        <w:rPr>
          <w:rFonts w:ascii="Times New Roman"/>
          <w:sz w:val="21"/>
        </w:rPr>
        <w:t xml:space="preserve">t</w:t>
      </w:r>
      <w:r>
        <w:rPr>
          <w:rFonts w:ascii="Times New Roman"/>
          <w:spacing w:val="26"/>
          <w:sz w:val="21"/>
        </w:rPr>
        <w:t xml:space="preserve">i</w:t>
      </w:r>
      <w:r>
        <w:rPr>
          <w:rFonts w:ascii="Times New Roman"/>
          <w:sz w:val="21"/>
        </w:rPr>
        <w:t xml:space="preserve">me;</w:t>
      </w:r>
      <w:r>
        <w:rPr>
          <w:rFonts w:ascii="Times New Roman"/>
          <w:sz w:val="21"/>
        </w:rPr>
        <w:t xml:space="preserve">ap,prove</w:t>
      </w:r>
      <w:r>
        <w:rPr>
          <w:rFonts w:ascii="Times New Roman"/>
          <w:sz w:val="21"/>
        </w:rPr>
        <w:t xml:space="preserve">for</w:t>
      </w:r>
      <w:r>
        <w:rPr>
          <w:rFonts w:ascii="Times New Roman"/>
          <w:sz w:val="21"/>
        </w:rPr>
        <w:t xml:space="preserve">that</w:t>
      </w:r>
      <w:r>
        <w:rPr>
          <w:rFonts w:ascii="Times New Roman"/>
          <w:sz w:val="21"/>
        </w:rPr>
        <w:t xml:space="preserve">purpose.</w:t>
      </w:r>
      <w:r>
        <w:rPr>
          <w:rFonts w:ascii="Times New Roman"/>
          <w:sz w:val="21"/>
        </w:rPr>
      </w:r>
      <w:r/>
    </w:p>
    <w:p>
      <w:pPr>
        <w:ind w:left="287" w:right="0" w:firstLine="0"/>
        <w:jc w:val="center"/>
        <w:spacing w:lineRule="exact" w:line="262" w:before="11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PART</w:t>
      </w:r>
      <w:r>
        <w:rPr>
          <w:rFonts w:ascii="Times New Roman"/>
          <w:b/>
          <w:sz w:val="23"/>
        </w:rPr>
        <w:t xml:space="preserve">IV</w:t>
      </w:r>
      <w:r>
        <w:rPr>
          <w:rFonts w:ascii="Times New Roman"/>
          <w:b/>
          <w:sz w:val="23"/>
        </w:rPr>
        <w:t xml:space="preserve">-REGULATORY</w:t>
      </w:r>
      <w:r>
        <w:rPr>
          <w:rFonts w:ascii="Times New Roman"/>
          <w:b/>
          <w:sz w:val="23"/>
        </w:rPr>
        <w:t xml:space="preserve">CONTROL:</w:t>
      </w:r>
      <w:r>
        <w:rPr>
          <w:rFonts w:ascii="Times New Roman"/>
          <w:sz w:val="23"/>
        </w:rPr>
      </w:r>
      <w:r/>
    </w:p>
    <w:p>
      <w:pPr>
        <w:ind w:left="906" w:right="716" w:firstLine="0"/>
        <w:jc w:val="center"/>
        <w:spacing w:lineRule="exact" w:line="254" w:before="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.</w:t>
      </w:r>
      <w:r>
        <w:rPr>
          <w:rFonts w:ascii="Times New Roman"/>
          <w:b/>
          <w:spacing w:val="-1"/>
          <w:sz w:val="23"/>
        </w:rPr>
        <w:t xml:space="preserve">NOTlFICATIONS,</w:t>
      </w:r>
      <w:r>
        <w:rPr>
          <w:rFonts w:ascii="Times New Roman"/>
          <w:b/>
          <w:sz w:val="23"/>
        </w:rPr>
        <w:t xml:space="preserve">AUTHORIZATIONS,</w:t>
      </w:r>
      <w:r>
        <w:rPr>
          <w:rFonts w:ascii="Times New Roman"/>
          <w:b/>
          <w:sz w:val="23"/>
        </w:rPr>
        <w:t xml:space="preserve">INSPECTIONS</w:t>
      </w:r>
      <w:r>
        <w:rPr>
          <w:rFonts w:ascii="Times New Roman"/>
          <w:b/>
          <w:sz w:val="23"/>
        </w:rPr>
        <w:t xml:space="preserve">AND</w:t>
      </w:r>
      <w:r>
        <w:rPr>
          <w:rFonts w:ascii="Times New Roman"/>
          <w:b/>
          <w:sz w:val="23"/>
        </w:rPr>
        <w:t xml:space="preserve">ENFORCEMENT</w:t>
      </w:r>
      <w:r>
        <w:rPr>
          <w:rFonts w:ascii="Times New Roman"/>
          <w:sz w:val="23"/>
        </w:rPr>
      </w:r>
      <w:r/>
    </w:p>
    <w:p>
      <w:pPr>
        <w:ind w:left="287" w:right="0" w:firstLine="475"/>
        <w:jc w:val="both"/>
        <w:spacing w:lineRule="auto" w:line="254" w:before="126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b/>
          <w:sz w:val="22"/>
        </w:rPr>
        <w:t xml:space="preserve">21.</w:t>
      </w:r>
      <w:r>
        <w:rPr>
          <w:rFonts w:ascii="Arial"/>
          <w:sz w:val="22"/>
        </w:rPr>
        <w:t xml:space="preserve">(</w:t>
      </w:r>
      <w:r>
        <w:rPr>
          <w:rFonts w:ascii="Times New Roman"/>
          <w:sz w:val="21"/>
        </w:rPr>
        <w:t xml:space="preserve">1</w:t>
      </w:r>
      <w:r>
        <w:rPr>
          <w:rFonts w:ascii="Times New Roman"/>
          <w:sz w:val="21"/>
        </w:rPr>
        <w:t xml:space="preserve">)</w:t>
      </w:r>
      <w:r>
        <w:rPr>
          <w:rFonts w:ascii="Times New Roman"/>
          <w:sz w:val="21"/>
        </w:rPr>
        <w:t xml:space="preserve">A</w:t>
      </w:r>
      <w:r>
        <w:rPr>
          <w:rFonts w:ascii="Times New Roman"/>
          <w:sz w:val="21"/>
        </w:rPr>
        <w:t xml:space="preserve">person</w:t>
      </w:r>
      <w:r>
        <w:rPr>
          <w:rFonts w:ascii="Times New Roman"/>
          <w:sz w:val="21"/>
        </w:rPr>
        <w:t xml:space="preserve">who</w:t>
      </w:r>
      <w:r>
        <w:rPr>
          <w:rFonts w:ascii="Times New Roman"/>
          <w:sz w:val="21"/>
        </w:rPr>
        <w:t xml:space="preserve">intends</w:t>
      </w:r>
      <w:r>
        <w:rPr>
          <w:rFonts w:ascii="Times New Roman"/>
          <w:sz w:val="21"/>
        </w:rPr>
        <w:t xml:space="preserve">to</w:t>
      </w:r>
      <w:r>
        <w:rPr>
          <w:rFonts w:ascii="Times New Roman"/>
          <w:sz w:val="21"/>
        </w:rPr>
        <w:t xml:space="preserve">engage</w:t>
      </w:r>
      <w:r>
        <w:rPr>
          <w:rFonts w:ascii="Times New Roman"/>
          <w:sz w:val="21"/>
        </w:rPr>
        <w:t xml:space="preserve">i</w:t>
      </w:r>
      <w:r>
        <w:rPr>
          <w:rFonts w:ascii="Times New Roman"/>
          <w:sz w:val="21"/>
        </w:rPr>
        <w:t xml:space="preserve">n</w:t>
      </w:r>
      <w:r>
        <w:rPr>
          <w:rFonts w:ascii="Times New Roman"/>
          <w:sz w:val="21"/>
        </w:rPr>
        <w:t xml:space="preserve">any</w:t>
      </w:r>
      <w:r>
        <w:rPr>
          <w:rFonts w:ascii="Times New Roman"/>
          <w:spacing w:val="1"/>
          <w:sz w:val="21"/>
        </w:rPr>
        <w:t xml:space="preserve">acti</w:t>
      </w:r>
      <w:r>
        <w:rPr>
          <w:rFonts w:ascii="Times New Roman"/>
          <w:spacing w:val="2"/>
          <w:sz w:val="21"/>
        </w:rPr>
        <w:t xml:space="preserve">vity</w:t>
      </w:r>
      <w:r>
        <w:rPr>
          <w:rFonts w:ascii="Times New Roman"/>
          <w:sz w:val="21"/>
        </w:rPr>
        <w:t xml:space="preserve">shall</w:t>
      </w:r>
      <w:r>
        <w:rPr>
          <w:rFonts w:ascii="Times New Roman"/>
          <w:spacing w:val="3"/>
          <w:sz w:val="21"/>
        </w:rPr>
        <w:t xml:space="preserve">submi</w:t>
      </w:r>
      <w:r>
        <w:rPr>
          <w:rFonts w:ascii="Times New Roman"/>
          <w:sz w:val="21"/>
        </w:rPr>
        <w:t xml:space="preserve">t</w:t>
      </w:r>
      <w:r>
        <w:rPr>
          <w:rFonts w:ascii="Times New Roman"/>
          <w:sz w:val="21"/>
        </w:rPr>
        <w:t xml:space="preserve">a</w:t>
      </w:r>
      <w:r>
        <w:rPr>
          <w:rFonts w:ascii="Times New Roman"/>
          <w:sz w:val="21"/>
        </w:rPr>
        <w:t xml:space="preserve">notificat</w:t>
      </w:r>
      <w:r>
        <w:rPr>
          <w:rFonts w:ascii="Times New Roman"/>
          <w:sz w:val="21"/>
        </w:rPr>
        <w:t xml:space="preserve">ion</w:t>
      </w:r>
      <w:r>
        <w:rPr>
          <w:rFonts w:ascii="Times New Roman"/>
          <w:sz w:val="21"/>
        </w:rPr>
        <w:t xml:space="preserve">to</w:t>
      </w:r>
      <w:r>
        <w:rPr>
          <w:rFonts w:ascii="Times New Roman"/>
          <w:sz w:val="21"/>
        </w:rPr>
        <w:t xml:space="preserve">the</w:t>
      </w:r>
      <w:r>
        <w:rPr>
          <w:rFonts w:ascii="Times New Roman"/>
          <w:sz w:val="21"/>
        </w:rPr>
        <w:t xml:space="preserve">Commission</w:t>
      </w:r>
      <w:r>
        <w:rPr>
          <w:rFonts w:ascii="Times New Roman"/>
          <w:sz w:val="21"/>
        </w:rPr>
        <w:t xml:space="preserve">of</w:t>
      </w:r>
      <w:r>
        <w:rPr>
          <w:rFonts w:ascii="Times New Roman"/>
          <w:sz w:val="21"/>
        </w:rPr>
        <w:t xml:space="preserve">h</w:t>
      </w:r>
      <w:r>
        <w:rPr>
          <w:rFonts w:ascii="Times New Roman"/>
          <w:sz w:val="21"/>
        </w:rPr>
        <w:t xml:space="preserve">is</w:t>
      </w:r>
      <w:r>
        <w:rPr>
          <w:rFonts w:ascii="Times New Roman"/>
          <w:spacing w:val="3"/>
          <w:sz w:val="21"/>
        </w:rPr>
        <w:t xml:space="preserve">i</w:t>
      </w:r>
      <w:r>
        <w:rPr>
          <w:rFonts w:ascii="Times New Roman"/>
          <w:spacing w:val="1"/>
          <w:sz w:val="21"/>
        </w:rPr>
        <w:t xml:space="preserve">ntention</w:t>
      </w:r>
      <w:r>
        <w:rPr>
          <w:rFonts w:ascii="Times New Roman"/>
          <w:sz w:val="21"/>
        </w:rPr>
        <w:t xml:space="preserve">to</w:t>
      </w:r>
      <w:r>
        <w:rPr>
          <w:rFonts w:ascii="Times New Roman"/>
          <w:sz w:val="21"/>
        </w:rPr>
        <w:t xml:space="preserve">carry</w:t>
      </w:r>
      <w:r>
        <w:rPr>
          <w:rFonts w:ascii="Times New Roman"/>
          <w:sz w:val="21"/>
        </w:rPr>
        <w:t xml:space="preserve">out</w:t>
      </w:r>
      <w:r>
        <w:rPr>
          <w:rFonts w:ascii="Times New Roman"/>
          <w:sz w:val="21"/>
        </w:rPr>
        <w:t xml:space="preserve">such</w:t>
      </w:r>
      <w:r>
        <w:rPr>
          <w:rFonts w:ascii="Times New Roman"/>
          <w:sz w:val="21"/>
        </w:rPr>
        <w:t xml:space="preserve">act</w:t>
      </w:r>
      <w:r>
        <w:rPr>
          <w:rFonts w:ascii="Times New Roman"/>
          <w:spacing w:val="4"/>
          <w:sz w:val="21"/>
        </w:rPr>
        <w:t xml:space="preserve">i</w:t>
      </w:r>
      <w:r>
        <w:rPr>
          <w:rFonts w:ascii="Times New Roman"/>
          <w:spacing w:val="2"/>
          <w:sz w:val="21"/>
        </w:rPr>
        <w:t xml:space="preserve">vity.</w:t>
      </w:r>
      <w:r>
        <w:rPr>
          <w:rFonts w:ascii="Times New Roman"/>
          <w:sz w:val="21"/>
        </w:rPr>
      </w:r>
      <w:r/>
    </w:p>
    <w:p>
      <w:pPr>
        <w:ind w:left="283" w:right="3" w:firstLine="484"/>
        <w:jc w:val="both"/>
        <w:spacing w:lineRule="auto" w:line="250" w:before="119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 xml:space="preserve">(2)</w:t>
      </w:r>
      <w:r>
        <w:rPr>
          <w:rFonts w:ascii="Times New Roman"/>
          <w:sz w:val="21"/>
        </w:rPr>
        <w:t xml:space="preserve">The</w:t>
      </w:r>
      <w:r>
        <w:rPr>
          <w:rFonts w:ascii="Times New Roman"/>
          <w:sz w:val="21"/>
        </w:rPr>
        <w:t xml:space="preserve">Commission</w:t>
      </w:r>
      <w:r>
        <w:rPr>
          <w:rFonts w:ascii="Times New Roman"/>
          <w:sz w:val="21"/>
        </w:rPr>
        <w:t xml:space="preserve">shall</w:t>
      </w:r>
      <w:r>
        <w:rPr>
          <w:rFonts w:ascii="Times New Roman"/>
          <w:sz w:val="21"/>
        </w:rPr>
        <w:t xml:space="preserve">prescri</w:t>
      </w:r>
      <w:r>
        <w:rPr>
          <w:rFonts w:ascii="Times New Roman"/>
          <w:sz w:val="21"/>
        </w:rPr>
        <w:t xml:space="preserve">be</w:t>
      </w:r>
      <w:r>
        <w:rPr>
          <w:rFonts w:ascii="Times New Roman"/>
          <w:sz w:val="21"/>
        </w:rPr>
        <w:t xml:space="preserve">by</w:t>
      </w:r>
      <w:r>
        <w:rPr>
          <w:rFonts w:ascii="Times New Roman"/>
          <w:sz w:val="21"/>
        </w:rPr>
        <w:t xml:space="preserve">'regulations</w:t>
      </w:r>
      <w:r>
        <w:rPr>
          <w:rFonts w:ascii="Times New Roman"/>
          <w:sz w:val="21"/>
        </w:rPr>
        <w:t xml:space="preserve">a</w:t>
      </w:r>
      <w:r>
        <w:rPr>
          <w:rFonts w:ascii="Times New Roman"/>
          <w:sz w:val="21"/>
        </w:rPr>
        <w:t xml:space="preserve">notification</w:t>
      </w:r>
      <w:r>
        <w:rPr>
          <w:rFonts w:ascii="Times New Roman"/>
          <w:sz w:val="21"/>
        </w:rPr>
        <w:t xml:space="preserve">regi</w:t>
      </w:r>
      <w:r>
        <w:rPr>
          <w:rFonts w:ascii="Times New Roman"/>
          <w:sz w:val="21"/>
        </w:rPr>
        <w:t xml:space="preserve">me</w:t>
      </w:r>
      <w:r>
        <w:rPr>
          <w:rFonts w:ascii="Times New Roman"/>
          <w:sz w:val="21"/>
        </w:rPr>
        <w:t xml:space="preserve">prescri</w:t>
      </w:r>
      <w:r>
        <w:rPr>
          <w:rFonts w:ascii="Times New Roman"/>
          <w:sz w:val="21"/>
        </w:rPr>
        <w:t xml:space="preserve">bi</w:t>
      </w:r>
      <w:r>
        <w:rPr>
          <w:rFonts w:ascii="Times New Roman"/>
          <w:sz w:val="21"/>
        </w:rPr>
        <w:t xml:space="preserve">ng</w:t>
      </w:r>
      <w:r>
        <w:rPr>
          <w:rFonts w:ascii="Times New Roman"/>
          <w:spacing w:val="11"/>
          <w:sz w:val="21"/>
        </w:rPr>
        <w:t xml:space="preserve">t</w:t>
      </w:r>
      <w:r>
        <w:rPr>
          <w:rFonts w:ascii="Times New Roman"/>
          <w:spacing w:val="8"/>
          <w:sz w:val="21"/>
        </w:rPr>
        <w:t xml:space="preserve">he</w:t>
      </w:r>
      <w:r>
        <w:rPr>
          <w:rFonts w:ascii="Times New Roman"/>
          <w:sz w:val="21"/>
        </w:rPr>
        <w:t xml:space="preserve">form,</w:t>
      </w:r>
      <w:r>
        <w:rPr>
          <w:rFonts w:ascii="Times New Roman"/>
          <w:sz w:val="21"/>
        </w:rPr>
        <w:t xml:space="preserve">man</w:t>
      </w:r>
      <w:r>
        <w:rPr>
          <w:rFonts w:ascii="Times New Roman"/>
          <w:sz w:val="21"/>
        </w:rPr>
        <w:t xml:space="preserve">ner</w:t>
      </w:r>
      <w:r>
        <w:rPr>
          <w:rFonts w:ascii="Times New Roman"/>
          <w:sz w:val="21"/>
        </w:rPr>
        <w:t xml:space="preserve">and</w:t>
      </w:r>
      <w:r>
        <w:rPr>
          <w:rFonts w:ascii="Times New Roman"/>
          <w:sz w:val="21"/>
        </w:rPr>
        <w:t xml:space="preserve">t</w:t>
      </w:r>
      <w:r>
        <w:rPr>
          <w:rFonts w:ascii="Times New Roman"/>
          <w:spacing w:val="12"/>
          <w:sz w:val="21"/>
        </w:rPr>
        <w:t xml:space="preserve">i</w:t>
      </w:r>
      <w:r>
        <w:rPr>
          <w:rFonts w:ascii="Times New Roman"/>
          <w:spacing w:val="7"/>
          <w:sz w:val="21"/>
        </w:rPr>
        <w:t xml:space="preserve">me</w:t>
      </w:r>
      <w:r>
        <w:rPr>
          <w:rFonts w:ascii="Times New Roman"/>
          <w:sz w:val="21"/>
        </w:rPr>
        <w:t xml:space="preserve">l</w:t>
      </w:r>
      <w:r>
        <w:rPr>
          <w:rFonts w:ascii="Times New Roman"/>
          <w:spacing w:val="6"/>
          <w:sz w:val="21"/>
        </w:rPr>
        <w:t xml:space="preserve">i</w:t>
      </w:r>
      <w:r>
        <w:rPr>
          <w:rFonts w:ascii="Times New Roman"/>
          <w:spacing w:val="3"/>
          <w:sz w:val="21"/>
        </w:rPr>
        <w:t xml:space="preserve">mits</w:t>
      </w:r>
      <w:r>
        <w:rPr>
          <w:rFonts w:ascii="Times New Roman"/>
          <w:sz w:val="21"/>
        </w:rPr>
        <w:t xml:space="preserve">withi</w:t>
      </w:r>
      <w:r>
        <w:rPr>
          <w:rFonts w:ascii="Times New Roman"/>
          <w:sz w:val="21"/>
        </w:rPr>
        <w:t xml:space="preserve">n</w:t>
      </w:r>
      <w:r>
        <w:rPr>
          <w:rFonts w:ascii="Times New Roman"/>
          <w:sz w:val="21"/>
        </w:rPr>
        <w:t xml:space="preserve">which</w:t>
      </w:r>
      <w:r>
        <w:rPr>
          <w:rFonts w:ascii="Times New Roman"/>
          <w:sz w:val="21"/>
        </w:rPr>
        <w:t xml:space="preserve">the</w:t>
      </w:r>
      <w:r>
        <w:rPr>
          <w:rFonts w:ascii="Times New Roman"/>
          <w:sz w:val="21"/>
        </w:rPr>
        <w:t xml:space="preserve">noti</w:t>
      </w:r>
      <w:r>
        <w:rPr>
          <w:rFonts w:ascii="Times New Roman"/>
          <w:sz w:val="21"/>
        </w:rPr>
        <w:t xml:space="preserve">fication</w:t>
      </w:r>
      <w:r>
        <w:rPr>
          <w:rFonts w:ascii="Times New Roman"/>
          <w:sz w:val="21"/>
        </w:rPr>
        <w:t xml:space="preserve">shall</w:t>
      </w:r>
      <w:r>
        <w:rPr>
          <w:rFonts w:ascii="Times New Roman"/>
          <w:sz w:val="21"/>
        </w:rPr>
        <w:t xml:space="preserve">be</w:t>
      </w:r>
      <w:r>
        <w:rPr>
          <w:rFonts w:ascii="Times New Roman"/>
          <w:sz w:val="21"/>
        </w:rPr>
        <w:t xml:space="preserve">made.</w:t>
      </w:r>
      <w:r>
        <w:rPr>
          <w:rFonts w:ascii="Times New Roman"/>
          <w:sz w:val="21"/>
        </w:rPr>
      </w:r>
      <w:r/>
    </w:p>
    <w:p>
      <w:pPr>
        <w:spacing w:lineRule="auto" w:line="240" w:before="5"/>
        <w:rPr>
          <w:rFonts w:ascii="Times New Roman" w:hAnsi="Times New Roman" w:cs="Times New Roman" w:eastAsia="Times New Roman"/>
          <w:sz w:val="12"/>
          <w:szCs w:val="12"/>
        </w:rPr>
      </w:pPr>
      <w:r>
        <w:br w:type="column"/>
      </w:r>
      <w:r>
        <w:rPr>
          <w:rFonts w:ascii="Times New Roman"/>
          <w:sz w:val="12"/>
        </w:rPr>
      </w:r>
      <w:r/>
    </w:p>
    <w:p>
      <w:pPr>
        <w:ind w:left="212" w:right="1439" w:firstLine="0"/>
        <w:jc w:val="left"/>
        <w:spacing w:lineRule="auto" w:line="264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In</w:t>
      </w:r>
      <w:r>
        <w:rPr>
          <w:rFonts w:ascii="Times New Roman"/>
          <w:sz w:val="14"/>
        </w:rPr>
        <w:t xml:space="preserve">vest</w:t>
      </w:r>
      <w:r>
        <w:rPr>
          <w:rFonts w:ascii="Times New Roman"/>
          <w:sz w:val="14"/>
        </w:rPr>
        <w:t xml:space="preserve">ment</w:t>
      </w:r>
      <w:r>
        <w:rPr>
          <w:rFonts w:ascii="Times New Roman"/>
          <w:sz w:val="14"/>
        </w:rPr>
        <w:t xml:space="preserve">of</w:t>
      </w:r>
      <w:r>
        <w:rPr>
          <w:rFonts w:ascii="Times New Roman"/>
          <w:sz w:val="14"/>
        </w:rPr>
        <w:t xml:space="preserve">fu</w:t>
      </w:r>
      <w:r>
        <w:rPr>
          <w:rFonts w:ascii="Times New Roman"/>
          <w:sz w:val="14"/>
        </w:rPr>
        <w:t xml:space="preserve">nds.</w:t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207" w:right="0" w:firstLine="0"/>
        <w:jc w:val="left"/>
        <w:spacing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Notificat</w:t>
      </w:r>
      <w:r>
        <w:rPr>
          <w:rFonts w:ascii="Times New Roman"/>
          <w:sz w:val="14"/>
        </w:rPr>
        <w:t xml:space="preserve">ions.</w:t>
      </w:r>
      <w:r>
        <w:rPr>
          <w:rFonts w:ascii="Times New Roman"/>
          <w:sz w:val="14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continuous"/>
          <w:pgSz w:w="8680" w:h="14100" w:orient="portrait"/>
          <w:pgMar w:top="1240" w:right="0" w:bottom="280" w:left="120" w:header="709" w:footer="709" w:gutter="0"/>
          <w:cols w:num="2" w:sep="0" w:space="1701" w:equalWidth="0">
            <w:col w:w="6000" w:space="40"/>
            <w:col w:w="252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758" w:right="0" w:firstLine="0"/>
        <w:jc w:val="left"/>
        <w:spacing w:before="99"/>
        <w:tabs>
          <w:tab w:val="left" w:pos="6237" w:leader="none"/>
        </w:tabs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sz w:val="23"/>
        </w:rPr>
        <w:t xml:space="preserve">22.</w:t>
      </w:r>
      <w:r>
        <w:rPr>
          <w:rFonts w:ascii="Times New Roman"/>
          <w:sz w:val="21"/>
        </w:rPr>
        <w:t xml:space="preserve">(</w:t>
      </w:r>
      <w:r>
        <w:rPr>
          <w:rFonts w:ascii="Times New Roman"/>
          <w:sz w:val="21"/>
        </w:rPr>
        <w:t xml:space="preserve">I</w:t>
      </w:r>
      <w:r>
        <w:rPr>
          <w:rFonts w:ascii="Times New Roman"/>
          <w:sz w:val="21"/>
        </w:rPr>
        <w:t xml:space="preserve">)</w:t>
      </w:r>
      <w:r>
        <w:rPr>
          <w:rFonts w:ascii="Times New Roman"/>
          <w:sz w:val="21"/>
        </w:rPr>
        <w:t xml:space="preserve">A</w:t>
      </w:r>
      <w:r>
        <w:rPr>
          <w:rFonts w:ascii="Times New Roman"/>
          <w:sz w:val="21"/>
        </w:rPr>
        <w:t xml:space="preserve">person</w:t>
      </w:r>
      <w:r>
        <w:rPr>
          <w:rFonts w:ascii="Times New Roman"/>
          <w:sz w:val="21"/>
        </w:rPr>
        <w:t xml:space="preserve">shall</w:t>
      </w:r>
      <w:r>
        <w:rPr>
          <w:rFonts w:ascii="Times New Roman"/>
          <w:sz w:val="21"/>
        </w:rPr>
        <w:t xml:space="preserve">not</w:t>
      </w:r>
      <w:r>
        <w:rPr>
          <w:rFonts w:ascii="Times New Roman"/>
          <w:sz w:val="21"/>
        </w:rPr>
        <w:t xml:space="preserve">carry</w:t>
      </w:r>
      <w:r>
        <w:rPr>
          <w:rFonts w:ascii="Times New Roman"/>
          <w:sz w:val="21"/>
        </w:rPr>
        <w:t xml:space="preserve">out</w:t>
      </w:r>
      <w:r>
        <w:rPr>
          <w:rFonts w:ascii="Times New Roman"/>
          <w:sz w:val="21"/>
        </w:rPr>
        <w:t xml:space="preserve">an</w:t>
      </w:r>
      <w:r>
        <w:rPr>
          <w:rFonts w:ascii="Times New Roman"/>
          <w:sz w:val="21"/>
        </w:rPr>
        <w:t xml:space="preserve">activ</w:t>
      </w:r>
      <w:r>
        <w:rPr>
          <w:rFonts w:ascii="Times New Roman"/>
          <w:spacing w:val="24"/>
          <w:sz w:val="21"/>
        </w:rPr>
        <w:t xml:space="preserve">i</w:t>
      </w:r>
      <w:r>
        <w:rPr>
          <w:rFonts w:ascii="Times New Roman"/>
          <w:sz w:val="21"/>
        </w:rPr>
        <w:t xml:space="preserve">ty</w:t>
      </w:r>
      <w:r>
        <w:rPr>
          <w:rFonts w:ascii="Times New Roman"/>
          <w:spacing w:val="29"/>
          <w:sz w:val="21"/>
        </w:rPr>
        <w:t xml:space="preserve">u</w:t>
      </w:r>
      <w:r>
        <w:rPr>
          <w:rFonts w:ascii="Times New Roman"/>
          <w:sz w:val="21"/>
        </w:rPr>
        <w:t xml:space="preserve">nless</w:t>
        <w:tab/>
      </w:r>
      <w:r>
        <w:rPr>
          <w:rFonts w:ascii="Times New Roman"/>
          <w:sz w:val="14"/>
        </w:rPr>
        <w:t xml:space="preserve">Authorii.ation.</w:t>
      </w:r>
      <w:r>
        <w:rPr>
          <w:rFonts w:ascii="Times New Roman"/>
          <w:sz w:val="14"/>
        </w:rPr>
      </w:r>
      <w:r/>
    </w:p>
    <w:p>
      <w:pPr>
        <w:ind w:left="278" w:right="0" w:firstLine="0"/>
        <w:jc w:val="left"/>
        <w:spacing w:before="8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 xml:space="preserve">the</w:t>
      </w:r>
      <w:r>
        <w:rPr>
          <w:rFonts w:ascii="Times New Roman"/>
          <w:sz w:val="21"/>
        </w:rPr>
        <w:t xml:space="preserve">activ</w:t>
      </w:r>
      <w:r>
        <w:rPr>
          <w:rFonts w:ascii="Times New Roman"/>
          <w:spacing w:val="26"/>
          <w:sz w:val="21"/>
        </w:rPr>
        <w:t xml:space="preserve">i</w:t>
      </w:r>
      <w:r>
        <w:rPr>
          <w:rFonts w:ascii="Times New Roman"/>
          <w:sz w:val="21"/>
        </w:rPr>
        <w:t xml:space="preserve">ty</w:t>
      </w:r>
      <w:r>
        <w:rPr>
          <w:rFonts w:ascii="Times New Roman"/>
          <w:sz w:val="21"/>
        </w:rPr>
        <w:t xml:space="preserve">has</w:t>
      </w:r>
      <w:r>
        <w:rPr>
          <w:rFonts w:ascii="Times New Roman"/>
          <w:sz w:val="21"/>
        </w:rPr>
        <w:t xml:space="preserve">been</w:t>
      </w:r>
      <w:r>
        <w:rPr>
          <w:rFonts w:ascii="Times New Roman"/>
          <w:sz w:val="21"/>
        </w:rPr>
        <w:t xml:space="preserve">-</w:t>
      </w:r>
      <w:r>
        <w:rPr>
          <w:rFonts w:ascii="Times New Roman"/>
          <w:sz w:val="21"/>
        </w:rPr>
      </w:r>
      <w:r/>
    </w:p>
    <w:p>
      <w:pPr>
        <w:ind w:left="758" w:right="0" w:firstLine="0"/>
        <w:jc w:val="left"/>
        <w:spacing w:before="99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</w:rPr>
        <w:t xml:space="preserve">(a)</w:t>
      </w:r>
      <w:r>
        <w:rPr>
          <w:rFonts w:ascii="Times New Roman" w:hAnsi="Times New Roman"/>
          <w:spacing w:val="-54"/>
          <w:sz w:val="21"/>
        </w:rPr>
        <w:t xml:space="preserve">·</w:t>
      </w:r>
      <w:r>
        <w:rPr>
          <w:rFonts w:ascii="Times New Roman" w:hAnsi="Times New Roman"/>
          <w:sz w:val="21"/>
        </w:rPr>
        <w:t xml:space="preserve">specifically</w:t>
      </w:r>
      <w:r>
        <w:rPr>
          <w:rFonts w:ascii="Times New Roman" w:hAnsi="Times New Roman"/>
          <w:sz w:val="21"/>
        </w:rPr>
        <w:t xml:space="preserve">authori</w:t>
      </w:r>
      <w:r>
        <w:rPr>
          <w:rFonts w:ascii="Times New Roman" w:hAnsi="Times New Roman"/>
          <w:sz w:val="21"/>
        </w:rPr>
        <w:t xml:space="preserve">zed</w:t>
      </w:r>
      <w:r>
        <w:rPr>
          <w:rFonts w:ascii="Times New Roman" w:hAnsi="Times New Roman"/>
          <w:sz w:val="21"/>
        </w:rPr>
        <w:t xml:space="preserve">by</w:t>
      </w:r>
      <w:r>
        <w:rPr>
          <w:rFonts w:ascii="Times New Roman" w:hAnsi="Times New Roman"/>
          <w:sz w:val="21"/>
        </w:rPr>
        <w:t xml:space="preserve">the</w:t>
      </w:r>
      <w:r>
        <w:rPr>
          <w:rFonts w:ascii="Times New Roman" w:hAnsi="Times New Roman"/>
          <w:sz w:val="21"/>
        </w:rPr>
        <w:t xml:space="preserve">Commission;</w:t>
      </w:r>
      <w:r>
        <w:rPr>
          <w:rFonts w:ascii="Times New Roman" w:hAnsi="Times New Roman"/>
          <w:sz w:val="21"/>
        </w:rPr>
        <w:t xml:space="preserve">or</w:t>
      </w:r>
      <w:r>
        <w:rPr>
          <w:rFonts w:ascii="Times New Roman" w:hAnsi="Times New Roman"/>
          <w:sz w:val="21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21"/>
          <w:szCs w:val="21"/>
        </w:rPr>
        <w:sectPr>
          <w:footnotePr/>
          <w:type w:val="continuous"/>
          <w:pgSz w:w="8680" w:h="14100" w:orient="portrait"/>
          <w:pgMar w:top="1240" w:right="0" w:bottom="280" w:left="12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ind w:left="2205" w:right="0" w:firstLine="0"/>
        <w:jc w:val="left"/>
        <w:spacing w:before="62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 xml:space="preserve">The Nuclear</w:t>
      </w:r>
      <w:r>
        <w:rPr>
          <w:rFonts w:ascii="Times New Roman"/>
          <w:i/>
          <w:sz w:val="19"/>
        </w:rPr>
        <w:t xml:space="preserve">Regulatory</w:t>
      </w:r>
      <w:r>
        <w:rPr>
          <w:rFonts w:ascii="Times New Roman"/>
          <w:i/>
          <w:sz w:val="19"/>
        </w:rPr>
        <w:t xml:space="preserve">Bill</w:t>
      </w:r>
      <w:r>
        <w:rPr>
          <w:rFonts w:ascii="Times New Roman"/>
          <w:i/>
          <w:sz w:val="19"/>
        </w:rPr>
        <w:t xml:space="preserve">,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19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i/>
          <w:sz w:val="26"/>
          <w:szCs w:val="26"/>
        </w:rPr>
      </w:pPr>
      <w:r>
        <w:rPr>
          <w:rFonts w:ascii="Times New Roman" w:hAnsi="Times New Roman" w:cs="Times New Roman" w:eastAsia="Times New Roman"/>
          <w:i/>
          <w:sz w:val="26"/>
          <w:szCs w:val="26"/>
        </w:rPr>
      </w:r>
      <w:r/>
    </w:p>
    <w:p>
      <w:pPr>
        <w:pStyle w:val="660"/>
        <w:ind w:left="957" w:right="57" w:hanging="350"/>
        <w:jc w:val="both"/>
        <w:spacing w:lineRule="exact" w:line="248"/>
      </w:pPr>
      <w:r>
        <w:t xml:space="preserve">(b)</w:t>
      </w:r>
      <w:r>
        <w:t xml:space="preserve">exempted,</w:t>
      </w:r>
      <w:r>
        <w:t xml:space="preserve">wholly</w:t>
      </w:r>
      <w:r>
        <w:t xml:space="preserve">or</w:t>
      </w:r>
      <w:r>
        <w:t xml:space="preserve">partially</w:t>
      </w:r>
      <w:r>
        <w:t xml:space="preserve">from</w:t>
      </w:r>
      <w:r>
        <w:t xml:space="preserve">regulatory</w:t>
      </w:r>
      <w:r>
        <w:t xml:space="preserve">control</w:t>
      </w:r>
      <w:r>
        <w:t xml:space="preserve">,</w:t>
      </w:r>
      <w:r>
        <w:t xml:space="preserve">by</w:t>
      </w:r>
      <w:r>
        <w:t xml:space="preserve">the</w:t>
      </w:r>
      <w:r>
        <w:t xml:space="preserve">Commission.</w:t>
      </w:r>
      <w:r/>
      <w:r/>
    </w:p>
    <w:p>
      <w:pPr>
        <w:pStyle w:val="660"/>
        <w:numPr>
          <w:ilvl w:val="0"/>
          <w:numId w:val="111"/>
        </w:numPr>
        <w:ind w:left="120" w:right="17" w:firstLine="488"/>
        <w:jc w:val="both"/>
        <w:spacing w:lineRule="auto" w:line="243" w:after="0" w:before="94"/>
        <w:tabs>
          <w:tab w:val="left" w:pos="958" w:leader="none"/>
        </w:tabs>
      </w:pPr>
      <w:r>
        <w:t xml:space="preserve">An</w:t>
      </w:r>
      <w:r>
        <w:t xml:space="preserve">application</w:t>
      </w:r>
      <w:r>
        <w:t xml:space="preserve">for</w:t>
      </w:r>
      <w:r>
        <w:t xml:space="preserve">authorization</w:t>
      </w:r>
      <w:r>
        <w:t xml:space="preserve">under</w:t>
      </w:r>
      <w:r>
        <w:t xml:space="preserve">this</w:t>
      </w:r>
      <w:r>
        <w:t xml:space="preserve">section</w:t>
      </w:r>
      <w:r>
        <w:t xml:space="preserve">shall</w:t>
      </w:r>
      <w:r>
        <w:t xml:space="preserve">be</w:t>
      </w:r>
      <w:r>
        <w:t xml:space="preserve">in</w:t>
      </w:r>
      <w:r>
        <w:t xml:space="preserve">the</w:t>
      </w:r>
      <w:r>
        <w:t xml:space="preserve">prescribed</w:t>
      </w:r>
      <w:r>
        <w:t xml:space="preserve">form  and</w:t>
      </w:r>
      <w:r>
        <w:t xml:space="preserve">manner</w:t>
      </w:r>
      <w:r>
        <w:t xml:space="preserve">and</w:t>
      </w:r>
      <w:r>
        <w:t xml:space="preserve">shall</w:t>
      </w:r>
      <w:r>
        <w:t xml:space="preserve">include</w:t>
      </w:r>
      <w:r>
        <w:t xml:space="preserve">any</w:t>
      </w:r>
      <w:r>
        <w:t xml:space="preserve">information</w:t>
      </w:r>
      <w:r>
        <w:t xml:space="preserve">and</w:t>
      </w:r>
      <w:r>
        <w:t xml:space="preserve">doc</w:t>
      </w:r>
      <w:r>
        <w:rPr>
          <w:spacing w:val="25"/>
        </w:rPr>
        <w:t xml:space="preserve">u</w:t>
      </w:r>
      <w:r>
        <w:t xml:space="preserve">ments</w:t>
      </w:r>
      <w:r>
        <w:t xml:space="preserve">as</w:t>
      </w:r>
      <w:r>
        <w:t xml:space="preserve">required</w:t>
      </w:r>
      <w:r>
        <w:t xml:space="preserve">by</w:t>
      </w:r>
      <w:r>
        <w:t xml:space="preserve">the</w:t>
      </w:r>
      <w:r>
        <w:t xml:space="preserve">Commission,</w:t>
      </w:r>
      <w:r>
        <w:t xml:space="preserve">including</w:t>
      </w:r>
      <w:r>
        <w:t xml:space="preserve">-</w:t>
      </w:r>
      <w:r/>
      <w:r/>
    </w:p>
    <w:p>
      <w:pPr>
        <w:pStyle w:val="660"/>
        <w:numPr>
          <w:ilvl w:val="1"/>
          <w:numId w:val="111"/>
        </w:numPr>
        <w:ind w:left="962" w:right="0" w:hanging="354"/>
        <w:jc w:val="left"/>
        <w:spacing w:lineRule="auto" w:line="240" w:after="0" w:before="92"/>
        <w:tabs>
          <w:tab w:val="left" w:pos="963" w:leader="none"/>
        </w:tabs>
      </w:pPr>
      <w:r>
        <w:t xml:space="preserve">a</w:t>
      </w:r>
      <w:r>
        <w:t xml:space="preserve">detailed</w:t>
      </w:r>
      <w:r>
        <w:t xml:space="preserve">descr</w:t>
      </w:r>
      <w:r>
        <w:rPr>
          <w:spacing w:val="22"/>
        </w:rPr>
        <w:t xml:space="preserve">i</w:t>
      </w:r>
      <w:r>
        <w:t xml:space="preserve">ption</w:t>
      </w:r>
      <w:r>
        <w:t xml:space="preserve">of</w:t>
      </w:r>
      <w:r>
        <w:t xml:space="preserve">the</w:t>
      </w:r>
      <w:r>
        <w:t xml:space="preserve">activity</w:t>
      </w:r>
      <w:r>
        <w:t xml:space="preserve">,</w:t>
      </w:r>
      <w:r>
        <w:t xml:space="preserve">nuclear</w:t>
      </w:r>
      <w:r>
        <w:t xml:space="preserve">or</w:t>
      </w:r>
      <w:r/>
      <w:r/>
    </w:p>
    <w:p>
      <w:pPr>
        <w:pStyle w:val="660"/>
        <w:ind w:left="957" w:right="26" w:hanging="39"/>
        <w:jc w:val="left"/>
        <w:spacing w:lineRule="auto" w:line="240" w:before="10"/>
      </w:pPr>
      <w:r>
        <w:t xml:space="preserve">.radioactive</w:t>
      </w:r>
      <w:r>
        <w:t xml:space="preserve">material,</w:t>
      </w:r>
      <w:r>
        <w:t xml:space="preserve">its</w:t>
      </w:r>
      <w:r>
        <w:t xml:space="preserve">intended</w:t>
      </w:r>
      <w:r>
        <w:t xml:space="preserve">use</w:t>
      </w:r>
      <w:r>
        <w:t xml:space="preserve">and   the</w:t>
      </w:r>
      <w:r>
        <w:t xml:space="preserve">facility</w:t>
      </w:r>
      <w:r>
        <w:rPr>
          <w:spacing w:val="14"/>
        </w:rPr>
        <w:t xml:space="preserve">i</w:t>
      </w:r>
      <w:r>
        <w:rPr>
          <w:spacing w:val="12"/>
        </w:rPr>
        <w:t xml:space="preserve">n</w:t>
      </w:r>
      <w:r>
        <w:t xml:space="preserve">which</w:t>
      </w:r>
      <w:r>
        <w:t xml:space="preserve">it</w:t>
      </w:r>
      <w:r>
        <w:t xml:space="preserve">shall</w:t>
      </w:r>
      <w:r>
        <w:t xml:space="preserve">be used;</w:t>
      </w:r>
      <w:r/>
      <w:r/>
    </w:p>
    <w:p>
      <w:pPr>
        <w:pStyle w:val="660"/>
        <w:numPr>
          <w:ilvl w:val="1"/>
          <w:numId w:val="111"/>
        </w:numPr>
        <w:ind w:left="962" w:right="26" w:hanging="359"/>
        <w:jc w:val="both"/>
        <w:spacing w:lineRule="auto" w:line="247" w:after="0" w:before="91"/>
        <w:tabs>
          <w:tab w:val="left" w:pos="963" w:leader="none"/>
        </w:tabs>
      </w:pPr>
      <w:r>
        <w:t xml:space="preserve">a</w:t>
      </w:r>
      <w:r>
        <w:t xml:space="preserve">description</w:t>
      </w:r>
      <w:r>
        <w:t xml:space="preserve">of</w:t>
      </w:r>
      <w:r>
        <w:t xml:space="preserve">the</w:t>
      </w:r>
      <w:r>
        <w:t xml:space="preserve">radiation</w:t>
      </w:r>
      <w:r>
        <w:t xml:space="preserve">protection</w:t>
      </w:r>
      <w:r>
        <w:t xml:space="preserve">measures</w:t>
      </w:r>
      <w:r>
        <w:t xml:space="preserve">of</w:t>
      </w:r>
      <w:r>
        <w:t xml:space="preserve">individuals</w:t>
      </w:r>
      <w:r>
        <w:t xml:space="preserve">and</w:t>
      </w:r>
      <w:r>
        <w:t xml:space="preserve">for</w:t>
      </w:r>
      <w:r>
        <w:t xml:space="preserve">physical</w:t>
      </w:r>
      <w:r>
        <w:t xml:space="preserve">protection</w:t>
      </w:r>
      <w:r>
        <w:t xml:space="preserve">of</w:t>
      </w:r>
      <w:r>
        <w:t xml:space="preserve">the</w:t>
      </w:r>
      <w:r>
        <w:t xml:space="preserve">nuclear</w:t>
      </w:r>
      <w:r>
        <w:t xml:space="preserve">or</w:t>
      </w:r>
      <w:r>
        <w:t xml:space="preserve">radioactive</w:t>
      </w:r>
      <w:r>
        <w:t xml:space="preserve">material</w:t>
      </w:r>
      <w:r>
        <w:t xml:space="preserve">or</w:t>
      </w:r>
      <w:r>
        <w:t xml:space="preserve">facility;</w:t>
      </w:r>
      <w:r/>
      <w:r/>
    </w:p>
    <w:p>
      <w:pPr>
        <w:pStyle w:val="660"/>
        <w:numPr>
          <w:ilvl w:val="1"/>
          <w:numId w:val="111"/>
        </w:numPr>
        <w:ind w:left="962" w:right="27" w:hanging="354"/>
        <w:jc w:val="both"/>
        <w:spacing w:lineRule="auto" w:line="245" w:after="0" w:before="84"/>
        <w:tabs>
          <w:tab w:val="left" w:pos="968" w:leader="none"/>
        </w:tabs>
      </w:pPr>
      <w:r>
        <w:t xml:space="preserve">a</w:t>
      </w:r>
      <w:r>
        <w:t xml:space="preserve">plan</w:t>
      </w:r>
      <w:r>
        <w:t xml:space="preserve">for</w:t>
      </w:r>
      <w:r>
        <w:t xml:space="preserve">the</w:t>
      </w:r>
      <w:r>
        <w:t xml:space="preserve">management</w:t>
      </w:r>
      <w:r>
        <w:t xml:space="preserve">of</w:t>
      </w:r>
      <w:r>
        <w:t xml:space="preserve">radioactive</w:t>
      </w:r>
      <w:r>
        <w:t xml:space="preserve">waste</w:t>
      </w:r>
      <w:r>
        <w:t xml:space="preserve">resulting</w:t>
      </w:r>
      <w:r>
        <w:t xml:space="preserve">from</w:t>
      </w:r>
      <w:r>
        <w:t xml:space="preserve">the</w:t>
      </w:r>
      <w:r>
        <w:t xml:space="preserve">use</w:t>
      </w:r>
      <w:r>
        <w:t xml:space="preserve">of</w:t>
      </w:r>
      <w:r>
        <w:t xml:space="preserve">nuclear</w:t>
      </w:r>
      <w:r>
        <w:t xml:space="preserve">or</w:t>
      </w:r>
      <w:r>
        <w:t xml:space="preserve">radioactive</w:t>
      </w:r>
      <w:r>
        <w:t xml:space="preserve">material;</w:t>
      </w:r>
      <w:r>
        <w:t xml:space="preserve">and</w:t>
      </w:r>
      <w:r/>
      <w:r/>
    </w:p>
    <w:p>
      <w:pPr>
        <w:pStyle w:val="660"/>
        <w:numPr>
          <w:ilvl w:val="1"/>
          <w:numId w:val="111"/>
        </w:numPr>
        <w:ind w:left="962" w:right="0" w:hanging="354"/>
        <w:jc w:val="left"/>
        <w:spacing w:lineRule="auto" w:line="240" w:after="0" w:before="81"/>
        <w:tabs>
          <w:tab w:val="left" w:pos="963" w:leader="none"/>
        </w:tabs>
      </w:pPr>
      <w:r>
        <w:t xml:space="preserve">proof</w:t>
      </w:r>
      <w:r>
        <w:t xml:space="preserve">of</w:t>
      </w:r>
      <w:r>
        <w:t xml:space="preserve">payment</w:t>
      </w:r>
      <w:r>
        <w:t xml:space="preserve">of</w:t>
      </w:r>
      <w:r>
        <w:t xml:space="preserve">prescribed</w:t>
      </w:r>
      <w:r>
        <w:t xml:space="preserve">fees.</w:t>
      </w:r>
      <w:r/>
      <w:r/>
    </w:p>
    <w:p>
      <w:pPr>
        <w:pStyle w:val="660"/>
        <w:numPr>
          <w:ilvl w:val="0"/>
          <w:numId w:val="111"/>
        </w:numPr>
        <w:ind w:left="928" w:right="0" w:hanging="330"/>
        <w:jc w:val="left"/>
        <w:spacing w:lineRule="auto" w:line="240" w:after="0" w:before="82"/>
        <w:tabs>
          <w:tab w:val="left" w:pos="929" w:leader="none"/>
        </w:tabs>
      </w:pPr>
      <w:r>
        <w:t xml:space="preserve">The</w:t>
      </w:r>
      <w:r>
        <w:t xml:space="preserve">Cpmmission</w:t>
      </w:r>
      <w:r>
        <w:t xml:space="preserve">may</w:t>
      </w:r>
      <w:r>
        <w:t xml:space="preserve">issue an</w:t>
      </w:r>
      <w:r>
        <w:t xml:space="preserve">authorization</w:t>
      </w:r>
      <w:r/>
      <w:r/>
    </w:p>
    <w:p>
      <w:pPr>
        <w:pStyle w:val="660"/>
        <w:numPr>
          <w:ilvl w:val="1"/>
          <w:numId w:val="111"/>
        </w:numPr>
        <w:ind w:left="967" w:right="15" w:hanging="354"/>
        <w:jc w:val="both"/>
        <w:spacing w:lineRule="auto" w:line="245" w:after="0" w:before="96"/>
        <w:tabs>
          <w:tab w:val="left" w:pos="963" w:leader="none"/>
        </w:tabs>
      </w:pPr>
      <w:r>
        <w:t xml:space="preserve">only</w:t>
      </w:r>
      <w:r>
        <w:t xml:space="preserve">for</w:t>
      </w:r>
      <w:r>
        <w:t xml:space="preserve">activities</w:t>
      </w:r>
      <w:r>
        <w:t xml:space="preserve">that</w:t>
      </w:r>
      <w:r>
        <w:t xml:space="preserve">can</w:t>
      </w:r>
      <w:r>
        <w:t xml:space="preserve">be</w:t>
      </w:r>
      <w:r>
        <w:t xml:space="preserve">conducted</w:t>
      </w:r>
      <w:r>
        <w:t xml:space="preserve">in</w:t>
      </w:r>
      <w:r>
        <w:t xml:space="preserve">a</w:t>
      </w:r>
      <w:r>
        <w:t xml:space="preserve">manner</w:t>
      </w:r>
      <w:r>
        <w:t xml:space="preserve">that</w:t>
      </w:r>
      <w:r>
        <w:t xml:space="preserve">adequately</w:t>
      </w:r>
      <w:r>
        <w:t xml:space="preserve">ensures</w:t>
      </w:r>
      <w:r>
        <w:t xml:space="preserve">the</w:t>
      </w:r>
      <w:r>
        <w:t xml:space="preserve">protection</w:t>
      </w:r>
      <w:r>
        <w:t xml:space="preserve">of</w:t>
      </w:r>
      <w:r>
        <w:t xml:space="preserve">people,</w:t>
      </w:r>
      <w:r>
        <w:t xml:space="preserve">property</w:t>
      </w:r>
      <w:r>
        <w:t xml:space="preserve">and</w:t>
      </w:r>
      <w:r>
        <w:t xml:space="preserve">the</w:t>
      </w:r>
      <w:r>
        <w:t xml:space="preserve">environment;</w:t>
      </w:r>
      <w:r>
        <w:t xml:space="preserve">and</w:t>
      </w:r>
      <w:r/>
      <w:r/>
    </w:p>
    <w:p>
      <w:pPr>
        <w:pStyle w:val="660"/>
        <w:numPr>
          <w:ilvl w:val="1"/>
          <w:numId w:val="111"/>
        </w:numPr>
        <w:ind w:left="967" w:right="20" w:hanging="354"/>
        <w:jc w:val="both"/>
        <w:spacing w:lineRule="auto" w:line="245" w:after="0" w:before="86"/>
        <w:tabs>
          <w:tab w:val="left" w:pos="972" w:leader="none"/>
        </w:tabs>
      </w:pPr>
      <w:r>
        <w:t xml:space="preserve">upon</w:t>
      </w:r>
      <w:r>
        <w:t xml:space="preserve">such</w:t>
      </w:r>
      <w:r>
        <w:t xml:space="preserve">other</w:t>
      </w:r>
      <w:r>
        <w:t xml:space="preserve">terms</w:t>
      </w:r>
      <w:r>
        <w:t xml:space="preserve">and</w:t>
      </w:r>
      <w:r>
        <w:t xml:space="preserve">conditions</w:t>
      </w:r>
      <w:r>
        <w:t xml:space="preserve">as</w:t>
      </w:r>
      <w:r>
        <w:t xml:space="preserve">may</w:t>
      </w:r>
      <w:r>
        <w:t xml:space="preserve">be</w:t>
      </w:r>
      <w:r>
        <w:t xml:space="preserve">prescri</w:t>
      </w:r>
      <w:r>
        <w:t xml:space="preserve">bed.</w:t>
      </w:r>
      <w:r/>
      <w:r/>
    </w:p>
    <w:p>
      <w:pPr>
        <w:pStyle w:val="660"/>
        <w:numPr>
          <w:ilvl w:val="0"/>
          <w:numId w:val="111"/>
        </w:numPr>
        <w:ind w:left="130" w:right="10" w:firstLine="488"/>
        <w:jc w:val="both"/>
        <w:spacing w:lineRule="auto" w:line="245" w:after="0" w:before="76"/>
        <w:tabs>
          <w:tab w:val="left" w:pos="963" w:leader="none"/>
        </w:tabs>
      </w:pPr>
      <w:r>
        <w:t xml:space="preserve">A</w:t>
      </w:r>
      <w:r>
        <w:t xml:space="preserve">person</w:t>
      </w:r>
      <w:r>
        <w:t xml:space="preserve">who</w:t>
      </w:r>
      <w:r>
        <w:t xml:space="preserve">contravenes</w:t>
      </w:r>
      <w:r>
        <w:t xml:space="preserve">this</w:t>
      </w:r>
      <w:r>
        <w:t xml:space="preserve">section</w:t>
      </w:r>
      <w:r>
        <w:t xml:space="preserve">commits</w:t>
      </w:r>
      <w:r>
        <w:t xml:space="preserve">an</w:t>
      </w:r>
      <w:r>
        <w:t xml:space="preserve">offence</w:t>
      </w:r>
      <w:r>
        <w:t xml:space="preserve">and</w:t>
      </w:r>
      <w:r>
        <w:t xml:space="preserve">is</w:t>
      </w:r>
      <w:r>
        <w:t xml:space="preserve">liable</w:t>
      </w:r>
      <w:r>
        <w:t xml:space="preserve">upon</w:t>
      </w:r>
      <w:r>
        <w:t xml:space="preserve">conviction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</w:t>
      </w:r>
      <w:r>
        <w:t xml:space="preserve">ng</w:t>
      </w:r>
      <w:r>
        <w:t xml:space="preserve">five</w:t>
      </w:r>
      <w:r>
        <w:t xml:space="preserve">(5)</w:t>
      </w:r>
      <w:r>
        <w:t xml:space="preserve">million</w:t>
      </w:r>
      <w:r>
        <w:t xml:space="preserve">shill</w:t>
      </w:r>
      <w:r>
        <w:t xml:space="preserve">ings</w:t>
      </w:r>
      <w:r>
        <w:t xml:space="preserve">or</w:t>
      </w:r>
      <w:r>
        <w:t xml:space="preserve">an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</w:t>
      </w:r>
      <w:r>
        <w:rPr>
          <w:spacing w:val="25"/>
        </w:rPr>
        <w:t xml:space="preserve">i</w:t>
      </w:r>
      <w:r>
        <w:t xml:space="preserve">ng</w:t>
      </w:r>
      <w:r>
        <w:t xml:space="preserve">five</w:t>
      </w:r>
      <w:r>
        <w:t xml:space="preserve">(5) years</w:t>
      </w:r>
      <w:r>
        <w:t xml:space="preserve">or to</w:t>
      </w:r>
      <w:r>
        <w:t xml:space="preserve">both.</w:t>
      </w:r>
      <w:r/>
      <w:r/>
    </w:p>
    <w:p>
      <w:pPr>
        <w:pStyle w:val="660"/>
        <w:numPr>
          <w:ilvl w:val="0"/>
          <w:numId w:val="110"/>
        </w:numPr>
        <w:ind w:left="139" w:right="12" w:firstLine="479"/>
        <w:jc w:val="both"/>
        <w:spacing w:lineRule="auto" w:line="245" w:after="0" w:before="67"/>
        <w:tabs>
          <w:tab w:val="left" w:pos="982" w:leader="none"/>
        </w:tabs>
      </w:pPr>
      <w:r>
        <w:rPr>
          <w:sz w:val="23"/>
        </w:rPr>
        <w:t xml:space="preserve">(</w:t>
      </w:r>
      <w:r>
        <w:t xml:space="preserve">1</w:t>
      </w:r>
      <w:r>
        <w:t xml:space="preserve">)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establish</w:t>
      </w:r>
      <w:r>
        <w:t xml:space="preserve">categories</w:t>
      </w:r>
      <w:r>
        <w:t xml:space="preserve">of</w:t>
      </w:r>
      <w:r>
        <w:t xml:space="preserve">authorization</w:t>
      </w:r>
      <w:r>
        <w:t xml:space="preserve">for</w:t>
      </w:r>
      <w:r>
        <w:t xml:space="preserve">any</w:t>
      </w:r>
      <w:r>
        <w:t xml:space="preserve">activity  for</w:t>
      </w:r>
      <w:r>
        <w:t xml:space="preserve">a</w:t>
      </w:r>
      <w:r>
        <w:t xml:space="preserve">specified</w:t>
      </w:r>
      <w:r>
        <w:t xml:space="preserve">period</w:t>
      </w:r>
      <w:r>
        <w:t xml:space="preserve">and</w:t>
      </w:r>
      <w:r>
        <w:t xml:space="preserve">subject</w:t>
      </w:r>
      <w:r>
        <w:t xml:space="preserve">to</w:t>
      </w:r>
      <w:r>
        <w:t xml:space="preserve">the</w:t>
      </w:r>
      <w:r>
        <w:t xml:space="preserve">terms</w:t>
      </w:r>
      <w:r>
        <w:t xml:space="preserve">and</w:t>
      </w:r>
      <w:r>
        <w:t xml:space="preserve">conditions</w:t>
      </w:r>
      <w:r>
        <w:t xml:space="preserve">specified</w:t>
      </w:r>
      <w:r>
        <w:t xml:space="preserve">in</w:t>
      </w:r>
      <w:r>
        <w:t xml:space="preserve">the</w:t>
      </w:r>
      <w:r>
        <w:t xml:space="preserve">authorization.</w:t>
      </w:r>
      <w:r/>
      <w:r/>
    </w:p>
    <w:p>
      <w:pPr>
        <w:pStyle w:val="660"/>
        <w:ind w:left="139" w:right="1" w:firstLine="482"/>
        <w:jc w:val="both"/>
        <w:spacing w:lineRule="auto" w:line="242" w:before="85"/>
      </w:pPr>
      <w:r>
        <w:t xml:space="preserve">(2) The</w:t>
      </w:r>
      <w:r>
        <w:t xml:space="preserve">Commission</w:t>
      </w:r>
      <w:r>
        <w:t xml:space="preserve">may</w:t>
      </w:r>
      <w:r>
        <w:t xml:space="preserve">require</w:t>
      </w:r>
      <w:r>
        <w:t xml:space="preserve">an</w:t>
      </w:r>
      <w:r>
        <w:t xml:space="preserve">authorized</w:t>
      </w:r>
      <w:r>
        <w:t xml:space="preserve">person</w:t>
      </w:r>
      <w:r>
        <w:t xml:space="preserve">to</w:t>
      </w:r>
      <w:r>
        <w:t xml:space="preserve">submit</w:t>
      </w:r>
      <w:r>
        <w:t xml:space="preserve">such</w:t>
      </w:r>
      <w:r>
        <w:t xml:space="preserve">reports</w:t>
      </w:r>
      <w:r>
        <w:t xml:space="preserve">as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from</w:t>
      </w:r>
      <w:r>
        <w:t xml:space="preserve">time</w:t>
      </w:r>
      <w:r>
        <w:t xml:space="preserve">to</w:t>
      </w:r>
      <w:r>
        <w:t xml:space="preserve">time</w:t>
      </w:r>
      <w:r>
        <w:t xml:space="preserve">request.</w:t>
      </w:r>
      <w:r/>
      <w:r/>
    </w:p>
    <w:p>
      <w:pPr>
        <w:pStyle w:val="660"/>
        <w:numPr>
          <w:ilvl w:val="0"/>
          <w:numId w:val="110"/>
        </w:numPr>
        <w:ind w:left="139" w:right="4" w:firstLine="479"/>
        <w:jc w:val="both"/>
        <w:spacing w:lineRule="auto" w:line="249" w:after="0" w:before="93"/>
        <w:tabs>
          <w:tab w:val="left" w:pos="987" w:leader="none"/>
        </w:tabs>
      </w:pPr>
      <w:r>
        <w:t xml:space="preserve">(</w:t>
      </w:r>
      <w:r>
        <w:rPr>
          <w:rFonts w:ascii="Arial"/>
          <w:sz w:val="20"/>
        </w:rPr>
        <w:t xml:space="preserve">1)</w:t>
      </w:r>
      <w:r>
        <w:t xml:space="preserve">An</w:t>
      </w:r>
      <w:r>
        <w:t xml:space="preserve">authorization</w:t>
      </w:r>
      <w:r>
        <w:t xml:space="preserve">issued</w:t>
      </w:r>
      <w:r>
        <w:t xml:space="preserve">under</w:t>
      </w:r>
      <w:r>
        <w:t xml:space="preserve">this</w:t>
      </w:r>
      <w:r>
        <w:t xml:space="preserve">Act</w:t>
      </w:r>
      <w:r>
        <w:t xml:space="preserve">may</w:t>
      </w:r>
      <w:r>
        <w:t xml:space="preserve">be</w:t>
      </w:r>
      <w:r>
        <w:t xml:space="preserve">suspended</w:t>
      </w:r>
      <w:r>
        <w:t xml:space="preserve">,</w:t>
      </w:r>
      <w:r>
        <w:t xml:space="preserve">modified</w:t>
      </w:r>
      <w:r>
        <w:t xml:space="preserve">,</w:t>
      </w:r>
      <w:r>
        <w:t xml:space="preserve">or</w:t>
      </w:r>
      <w:r>
        <w:t xml:space="preserve">revoked</w:t>
      </w:r>
      <w:r>
        <w:t xml:space="preserve">by</w:t>
      </w:r>
      <w:r>
        <w:t xml:space="preserve">the</w:t>
      </w:r>
      <w:r>
        <w:t xml:space="preserve">Commission</w:t>
      </w:r>
      <w:r>
        <w:t xml:space="preserve">in</w:t>
      </w:r>
      <w:r>
        <w:t xml:space="preserve">the</w:t>
      </w:r>
      <w:r>
        <w:t xml:space="preserve">event</w:t>
      </w:r>
      <w:r>
        <w:t xml:space="preserve">of</w:t>
      </w:r>
      <w:r>
        <w:t xml:space="preserve">-</w:t>
      </w:r>
      <w:r/>
      <w:r/>
    </w:p>
    <w:p>
      <w:pPr>
        <w:pStyle w:val="660"/>
        <w:numPr>
          <w:ilvl w:val="0"/>
          <w:numId w:val="109"/>
        </w:numPr>
        <w:ind w:left="986" w:right="0" w:hanging="364"/>
        <w:jc w:val="left"/>
        <w:spacing w:lineRule="auto" w:line="240" w:after="0" w:before="129"/>
        <w:tabs>
          <w:tab w:val="left" w:pos="987" w:leader="none"/>
        </w:tabs>
      </w:pPr>
      <w:r>
        <w:t xml:space="preserve">a</w:t>
      </w:r>
      <w:r>
        <w:t xml:space="preserve">contravention</w:t>
      </w:r>
      <w:r>
        <w:t xml:space="preserve">of</w:t>
      </w:r>
      <w:r>
        <w:t xml:space="preserve">this</w:t>
      </w:r>
      <w:r>
        <w:t xml:space="preserve">Act;</w:t>
      </w:r>
      <w:r/>
      <w:r/>
    </w:p>
    <w:p>
      <w:pPr>
        <w:pStyle w:val="660"/>
        <w:numPr>
          <w:ilvl w:val="0"/>
          <w:numId w:val="109"/>
        </w:numPr>
        <w:ind w:left="986" w:right="0" w:hanging="359"/>
        <w:jc w:val="both"/>
        <w:spacing w:lineRule="auto" w:line="249" w:after="0" w:before="125"/>
        <w:tabs>
          <w:tab w:val="left" w:pos="982" w:leader="none"/>
        </w:tabs>
      </w:pPr>
      <w:r>
        <w:t xml:space="preserve">violation</w:t>
      </w:r>
      <w:r>
        <w:t xml:space="preserve">of</w:t>
      </w:r>
      <w:r>
        <w:t xml:space="preserve">the</w:t>
      </w:r>
      <w:r>
        <w:t xml:space="preserve">terms</w:t>
      </w:r>
      <w:r>
        <w:t xml:space="preserve">and</w:t>
      </w:r>
      <w:r>
        <w:t xml:space="preserve">conditions</w:t>
      </w:r>
      <w:r>
        <w:t xml:space="preserve">of</w:t>
      </w:r>
      <w:r>
        <w:t xml:space="preserve">the</w:t>
      </w:r>
      <w:r>
        <w:t xml:space="preserve">authorization;</w:t>
      </w:r>
      <w:r>
        <w:t xml:space="preserve">or</w:t>
      </w:r>
      <w:r/>
      <w:r/>
    </w:p>
    <w:p>
      <w:pPr>
        <w:ind w:left="699" w:right="0" w:firstLine="0"/>
        <w:jc w:val="left"/>
        <w:spacing w:before="72"/>
        <w:rPr>
          <w:rFonts w:ascii="Times New Roman" w:hAnsi="Times New Roman" w:cs="Times New Roman" w:eastAsia="Times New Roman"/>
          <w:sz w:val="19"/>
          <w:szCs w:val="19"/>
        </w:rPr>
      </w:pPr>
      <w:r>
        <w:br w:type="column"/>
      </w:r>
      <w:r>
        <w:rPr>
          <w:rFonts w:ascii="Times New Roman"/>
          <w:sz w:val="19"/>
        </w:rPr>
        <w:t xml:space="preserve">959</w:t>
      </w:r>
      <w:r>
        <w:rPr>
          <w:rFonts w:ascii="Times New Roman"/>
          <w:sz w:val="19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125" w:right="374" w:hanging="5"/>
        <w:jc w:val="left"/>
        <w:spacing w:before="16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Categories</w:t>
      </w:r>
      <w:r>
        <w:rPr>
          <w:rFonts w:ascii="Times New Roman"/>
          <w:sz w:val="15"/>
        </w:rPr>
        <w:t xml:space="preserve">for</w:t>
      </w:r>
      <w:r>
        <w:rPr>
          <w:rFonts w:ascii="Times New Roman"/>
          <w:sz w:val="15"/>
        </w:rPr>
        <w:t xml:space="preserve">authori?.ation.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30" w:right="100" w:firstLine="4"/>
        <w:jc w:val="left"/>
        <w:spacing w:lineRule="auto" w:line="255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Suspension,</w:t>
      </w:r>
      <w:r>
        <w:rPr>
          <w:rFonts w:ascii="Times New Roman"/>
          <w:sz w:val="15"/>
        </w:rPr>
        <w:t xml:space="preserve">revocation</w:t>
      </w:r>
      <w:r>
        <w:rPr>
          <w:rFonts w:ascii="Times New Roman"/>
          <w:sz w:val="15"/>
        </w:rPr>
        <w:t xml:space="preserve">or</w:t>
      </w:r>
      <w:r>
        <w:rPr>
          <w:rFonts w:ascii="Times New Roman"/>
          <w:sz w:val="15"/>
        </w:rPr>
        <w:t xml:space="preserve">modification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an</w:t>
      </w:r>
      <w:r>
        <w:rPr>
          <w:rFonts w:ascii="Times New Roman"/>
          <w:sz w:val="15"/>
        </w:rPr>
        <w:t xml:space="preserve">authorization.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5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8660" w:h="14080" w:orient="portrait"/>
          <w:pgMar w:top="640" w:right="100" w:bottom="280" w:left="1180" w:header="709" w:footer="709" w:gutter="0"/>
          <w:cols w:num="2" w:sep="0" w:space="1701" w:equalWidth="0">
            <w:col w:w="5859" w:space="113"/>
            <w:col w:w="140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331" w:right="0" w:firstLine="0"/>
        <w:jc w:val="left"/>
        <w:spacing w:lineRule="exact" w:line="189" w:before="58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 xml:space="preserve">Th(</w:t>
      </w:r>
      <w:r>
        <w:rPr>
          <w:rFonts w:ascii="Times New Roman"/>
          <w:i/>
          <w:sz w:val="20"/>
        </w:rPr>
        <w:t xml:space="preserve">Nudear</w:t>
      </w:r>
      <w:r>
        <w:rPr>
          <w:rFonts w:ascii="Times New Roman"/>
          <w:i/>
          <w:sz w:val="20"/>
        </w:rPr>
        <w:t xml:space="preserve">Regulatory</w:t>
      </w:r>
      <w:r>
        <w:rPr>
          <w:rFonts w:ascii="Times New Roman"/>
          <w:i/>
          <w:sz w:val="20"/>
        </w:rPr>
        <w:t xml:space="preserve">Bill,</w:t>
      </w:r>
      <w:r>
        <w:rPr>
          <w:rFonts w:ascii="Times New Roman"/>
          <w:i/>
          <w:sz w:val="20"/>
        </w:rPr>
        <w:t xml:space="preserve">2018</w:t>
      </w:r>
      <w:r>
        <w:rPr>
          <w:rFonts w:ascii="Times New Roman"/>
          <w:sz w:val="20"/>
        </w:rPr>
      </w:r>
      <w:r/>
    </w:p>
    <w:p>
      <w:pPr>
        <w:ind w:left="1069" w:right="0" w:firstLine="0"/>
        <w:jc w:val="left"/>
        <w:spacing w:lineRule="exact" w:line="178" w:before="0"/>
        <w:tabs>
          <w:tab w:val="left" w:pos="2206" w:leader="none"/>
          <w:tab w:val="left" w:pos="3651" w:leader="none"/>
          <w:tab w:val="left" w:pos="4365" w:leader="none"/>
          <w:tab w:val="left" w:pos="5733" w:leader="none"/>
          <w:tab w:val="left" w:pos="6539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/>
          <w:spacing w:val="-269"/>
          <w:sz w:val="18"/>
        </w:rPr>
        <w:t xml:space="preserve">-</w:t>
      </w:r>
      <w:r>
        <w:rPr>
          <w:rFonts w:ascii="Times New Roman" w:hAnsi="Times New Roman"/>
          <w:sz w:val="18"/>
        </w:rPr>
        <w:t xml:space="preserve">-</w:t>
        <w:tab/>
      </w:r>
      <w:r>
        <w:rPr>
          <w:rFonts w:ascii="Times New Roman" w:hAnsi="Times New Roman"/>
          <w:sz w:val="18"/>
        </w:rPr>
        <w:t xml:space="preserve">-</w:t>
      </w:r>
      <w:r>
        <w:rPr>
          <w:rFonts w:ascii="Times New Roman" w:hAnsi="Times New Roman"/>
          <w:spacing w:val="-13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--</w:t>
      </w:r>
      <w:r>
        <w:rPr>
          <w:rFonts w:ascii="Times New Roman" w:hAnsi="Times New Roman"/>
          <w:spacing w:val="-22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---·--</w:t>
        <w:tab/>
      </w:r>
      <w:r>
        <w:rPr>
          <w:rFonts w:ascii="Times New Roman" w:hAnsi="Times New Roman"/>
          <w:spacing w:val="-22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-···-</w:t>
        <w:tab/>
      </w:r>
      <w:r>
        <w:rPr>
          <w:rFonts w:ascii="Times New Roman" w:hAnsi="Times New Roman"/>
          <w:sz w:val="12"/>
        </w:rPr>
        <w:t xml:space="preserve">--</w:t>
      </w:r>
      <w:r>
        <w:rPr>
          <w:rFonts w:ascii="Times New Roman" w:hAnsi="Times New Roman"/>
          <w:spacing w:val="-376"/>
          <w:sz w:val="19"/>
        </w:rPr>
        <w:t xml:space="preserve">-</w:t>
      </w:r>
      <w:r>
        <w:rPr>
          <w:rFonts w:ascii="Times New Roman" w:hAnsi="Times New Roman"/>
          <w:sz w:val="19"/>
        </w:rPr>
        <w:t xml:space="preserve">---·--</w:t>
        <w:tab/>
      </w:r>
      <w:r>
        <w:rPr>
          <w:rFonts w:ascii="Times New Roman" w:hAnsi="Times New Roman"/>
          <w:sz w:val="19"/>
        </w:rPr>
        <w:t xml:space="preserve">-----</w:t>
        <w:tab/>
      </w:r>
      <w:r>
        <w:rPr>
          <w:rFonts w:ascii="Times New Roman" w:hAnsi="Times New Roman"/>
          <w:spacing w:val="-45"/>
          <w:sz w:val="19"/>
        </w:rPr>
        <w:t xml:space="preserve">-</w:t>
      </w:r>
      <w:r>
        <w:rPr>
          <w:rFonts w:ascii="Times New Roman" w:hAnsi="Times New Roman"/>
          <w:spacing w:val="-1"/>
          <w:sz w:val="19"/>
        </w:rPr>
        <w:t xml:space="preserve">-</w:t>
      </w:r>
      <w:r>
        <w:rPr>
          <w:rFonts w:ascii="Times New Roman" w:hAnsi="Times New Roman"/>
          <w:spacing w:val="-51"/>
          <w:sz w:val="19"/>
        </w:rPr>
        <w:t xml:space="preserve">-</w:t>
      </w:r>
      <w:r>
        <w:rPr>
          <w:rFonts w:ascii="Times New Roman" w:hAnsi="Times New Roman"/>
          <w:sz w:val="19"/>
        </w:rPr>
        <w:t xml:space="preserve">-</w:t>
      </w:r>
      <w:r>
        <w:rPr>
          <w:rFonts w:ascii="Times New Roman" w:hAnsi="Times New Roman"/>
          <w:sz w:val="19"/>
        </w:rPr>
      </w:r>
      <w:r/>
    </w:p>
    <w:p>
      <w:pPr>
        <w:pStyle w:val="661"/>
        <w:ind w:left="1074" w:right="1516" w:hanging="370"/>
        <w:jc w:val="both"/>
        <w:spacing w:lineRule="auto" w:line="220" w:before="123"/>
      </w:pPr>
      <w:r>
        <w:t xml:space="preserve">(c)</w:t>
      </w:r>
      <w:r>
        <w:t xml:space="preserve">any</w:t>
      </w:r>
      <w:r>
        <w:t xml:space="preserve">circumstance</w:t>
      </w:r>
      <w:r>
        <w:t xml:space="preserve">where</w:t>
      </w:r>
      <w:r>
        <w:t xml:space="preserve">the</w:t>
      </w:r>
      <w:r>
        <w:t xml:space="preserve">Commission</w:t>
      </w:r>
      <w:r>
        <w:t xml:space="preserve">detennines.</w:t>
      </w:r>
      <w:r>
        <w:t xml:space="preserve">that</w:t>
      </w:r>
      <w:r>
        <w:t xml:space="preserve">continued</w:t>
      </w:r>
      <w:r>
        <w:t xml:space="preserve">activity</w:t>
      </w:r>
      <w:r>
        <w:t xml:space="preserve">under</w:t>
      </w:r>
      <w:r>
        <w:t xml:space="preserve">the</w:t>
      </w:r>
      <w:r>
        <w:t xml:space="preserve">au</w:t>
      </w:r>
      <w:r>
        <w:rPr>
          <w:spacing w:val="-31"/>
        </w:rPr>
        <w:t xml:space="preserve">.</w:t>
      </w:r>
      <w:r>
        <w:t xml:space="preserve">thorization</w:t>
      </w:r>
      <w:r>
        <w:t xml:space="preserve">would</w:t>
      </w:r>
      <w:r>
        <w:t xml:space="preserve">pose</w:t>
      </w:r>
      <w:r>
        <w:t xml:space="preserve">a</w:t>
      </w:r>
      <w:r>
        <w:t xml:space="preserve">risk</w:t>
      </w:r>
      <w:r>
        <w:t xml:space="preserve">to</w:t>
      </w:r>
      <w:r>
        <w:t xml:space="preserve">people,</w:t>
      </w:r>
      <w:r>
        <w:t xml:space="preserve">property</w:t>
      </w:r>
      <w:r>
        <w:t xml:space="preserve">or</w:t>
      </w:r>
      <w:r>
        <w:t xml:space="preserve">the</w:t>
      </w:r>
      <w:r>
        <w:t xml:space="preserve">environment.</w:t>
      </w:r>
      <w:r/>
      <w:r/>
    </w:p>
    <w:p>
      <w:pPr>
        <w:ind w:left="220" w:right="1516" w:firstLine="484"/>
        <w:jc w:val="both"/>
        <w:spacing w:lineRule="exact" w:line="264" w:before="113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2"/>
        </w:rPr>
        <w:t xml:space="preserve">(2)</w:t>
      </w:r>
      <w:r>
        <w:rPr>
          <w:rFonts w:ascii="Times New Roman"/>
          <w:sz w:val="25"/>
        </w:rPr>
        <w:t xml:space="preserve">A</w:t>
      </w:r>
      <w:r>
        <w:rPr>
          <w:rFonts w:ascii="Times New Roman"/>
          <w:sz w:val="25"/>
        </w:rPr>
        <w:t xml:space="preserve">responsibility</w:t>
      </w:r>
      <w:r>
        <w:rPr>
          <w:rFonts w:ascii="Times New Roman"/>
          <w:sz w:val="25"/>
        </w:rPr>
        <w:t xml:space="preserve">arising</w:t>
      </w:r>
      <w:r>
        <w:rPr>
          <w:rFonts w:ascii="Times New Roman"/>
          <w:sz w:val="25"/>
        </w:rPr>
        <w:t xml:space="preserve">out</w:t>
      </w:r>
      <w:r>
        <w:rPr>
          <w:rFonts w:ascii="Times New Roman"/>
          <w:sz w:val="25"/>
        </w:rPr>
        <w:t xml:space="preserve">of</w:t>
      </w:r>
      <w:r>
        <w:rPr>
          <w:rFonts w:ascii="Times New Roman"/>
          <w:sz w:val="25"/>
        </w:rPr>
        <w:t xml:space="preserve">an</w:t>
      </w:r>
      <w:r>
        <w:rPr>
          <w:rFonts w:ascii="Times New Roman"/>
          <w:sz w:val="25"/>
        </w:rPr>
        <w:t xml:space="preserve">authorization</w:t>
      </w:r>
      <w:r>
        <w:rPr>
          <w:rFonts w:ascii="Times New Roman"/>
          <w:sz w:val="25"/>
        </w:rPr>
        <w:t xml:space="preserve">under</w:t>
      </w:r>
      <w:r>
        <w:rPr>
          <w:rFonts w:ascii="Times New Roman"/>
          <w:sz w:val="25"/>
        </w:rPr>
        <w:t xml:space="preserve">this.</w:t>
      </w:r>
      <w:r>
        <w:rPr>
          <w:rFonts w:ascii="Times New Roman"/>
          <w:sz w:val="25"/>
        </w:rPr>
        <w:t xml:space="preserve">At</w:t>
      </w:r>
      <w:r>
        <w:rPr>
          <w:rFonts w:ascii="Times New Roman"/>
          <w:sz w:val="25"/>
        </w:rPr>
        <w:t xml:space="preserve">shall</w:t>
      </w:r>
      <w:r>
        <w:rPr>
          <w:rFonts w:ascii="Times New Roman"/>
          <w:sz w:val="25"/>
        </w:rPr>
        <w:t xml:space="preserve">not</w:t>
      </w:r>
      <w:r>
        <w:rPr>
          <w:rFonts w:ascii="Times New Roman"/>
          <w:sz w:val="25"/>
        </w:rPr>
        <w:t xml:space="preserve">be</w:t>
      </w:r>
      <w:r>
        <w:rPr>
          <w:rFonts w:ascii="Times New Roman"/>
          <w:sz w:val="25"/>
        </w:rPr>
        <w:t xml:space="preserve">transferred</w:t>
      </w:r>
      <w:r>
        <w:rPr>
          <w:rFonts w:ascii="Times New Roman"/>
          <w:sz w:val="25"/>
        </w:rPr>
        <w:t xml:space="preserve">unless</w:t>
      </w:r>
      <w:r>
        <w:rPr>
          <w:rFonts w:ascii="Times New Roman"/>
          <w:sz w:val="25"/>
        </w:rPr>
        <w:t xml:space="preserve">with</w:t>
      </w:r>
      <w:r>
        <w:rPr>
          <w:rFonts w:ascii="Times New Roman"/>
          <w:sz w:val="25"/>
        </w:rPr>
        <w:t xml:space="preserve">the</w:t>
      </w:r>
      <w:r>
        <w:rPr>
          <w:rFonts w:ascii="Times New Roman"/>
          <w:sz w:val="25"/>
        </w:rPr>
        <w:t xml:space="preserve">written</w:t>
      </w:r>
      <w:r>
        <w:rPr>
          <w:rFonts w:ascii="Times New Roman"/>
          <w:sz w:val="25"/>
        </w:rPr>
        <w:t xml:space="preserve">approval</w:t>
      </w:r>
      <w:r>
        <w:rPr>
          <w:rFonts w:ascii="Times New Roman"/>
          <w:spacing w:val="-15"/>
          <w:sz w:val="25"/>
        </w:rPr>
        <w:t xml:space="preserve">o</w:t>
      </w:r>
      <w:r>
        <w:rPr>
          <w:rFonts w:ascii="Times New Roman"/>
          <w:spacing w:val="-16"/>
          <w:sz w:val="25"/>
        </w:rPr>
        <w:t xml:space="preserve">f</w:t>
      </w:r>
      <w:r>
        <w:rPr>
          <w:rFonts w:ascii="Times New Roman"/>
          <w:sz w:val="25"/>
        </w:rPr>
        <w:t xml:space="preserve">the</w:t>
      </w:r>
      <w:r>
        <w:rPr>
          <w:rFonts w:ascii="Times New Roman"/>
          <w:sz w:val="25"/>
        </w:rPr>
        <w:t xml:space="preserve">Commission.</w:t>
      </w:r>
      <w:r>
        <w:rPr>
          <w:rFonts w:ascii="Times New Roman"/>
          <w:sz w:val="25"/>
        </w:rPr>
      </w:r>
      <w:r/>
    </w:p>
    <w:p>
      <w:pPr>
        <w:ind w:left="719" w:right="0" w:firstLine="0"/>
        <w:jc w:val="left"/>
        <w:spacing w:lineRule="exact" w:line="282" w:before="74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/>
          <w:spacing w:val="-9"/>
          <w:sz w:val="25"/>
        </w:rPr>
        <w:t xml:space="preserve">(3</w:t>
      </w:r>
      <w:r>
        <w:rPr>
          <w:rFonts w:ascii="Times New Roman"/>
          <w:spacing w:val="-8"/>
          <w:sz w:val="25"/>
        </w:rPr>
        <w:t xml:space="preserve">)</w:t>
      </w:r>
      <w:r>
        <w:rPr>
          <w:rFonts w:ascii="Times New Roman"/>
          <w:sz w:val="25"/>
        </w:rPr>
        <w:t xml:space="preserve">An</w:t>
      </w:r>
      <w:r>
        <w:rPr>
          <w:rFonts w:ascii="Times New Roman"/>
          <w:sz w:val="25"/>
        </w:rPr>
        <w:t xml:space="preserve">authorization</w:t>
      </w:r>
      <w:r>
        <w:rPr>
          <w:rFonts w:ascii="Times New Roman"/>
          <w:sz w:val="25"/>
        </w:rPr>
        <w:t xml:space="preserve">shall</w:t>
      </w:r>
      <w:r>
        <w:rPr>
          <w:rFonts w:ascii="Times New Roman"/>
          <w:sz w:val="25"/>
        </w:rPr>
        <w:t xml:space="preserve">cease</w:t>
      </w:r>
      <w:r>
        <w:rPr>
          <w:rFonts w:ascii="Times New Roman"/>
          <w:sz w:val="25"/>
        </w:rPr>
        <w:t xml:space="preserve">to</w:t>
      </w:r>
      <w:r>
        <w:rPr>
          <w:rFonts w:ascii="Times New Roman"/>
          <w:sz w:val="25"/>
        </w:rPr>
        <w:t xml:space="preserve">be</w:t>
      </w:r>
      <w:r>
        <w:rPr>
          <w:rFonts w:ascii="Times New Roman"/>
          <w:sz w:val="25"/>
        </w:rPr>
        <w:t xml:space="preserve">valid</w:t>
      </w:r>
      <w:r>
        <w:rPr>
          <w:rFonts w:ascii="Times New Roman"/>
          <w:sz w:val="25"/>
        </w:rPr>
        <w:t xml:space="preserve">when</w:t>
      </w:r>
      <w:r>
        <w:rPr>
          <w:rFonts w:ascii="Times New Roman"/>
          <w:sz w:val="27"/>
        </w:rPr>
        <w:t xml:space="preserve">any</w:t>
      </w:r>
      <w:r>
        <w:rPr>
          <w:rFonts w:ascii="Times New Roman"/>
          <w:sz w:val="27"/>
        </w:rPr>
      </w:r>
      <w:r/>
    </w:p>
    <w:p>
      <w:pPr>
        <w:ind w:left="235" w:right="0" w:firstLine="0"/>
        <w:jc w:val="left"/>
        <w:spacing w:lineRule="exact" w:line="271" w:before="0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 xml:space="preserve">time</w:t>
      </w:r>
      <w:r>
        <w:rPr>
          <w:rFonts w:ascii="Times New Roman"/>
          <w:sz w:val="25"/>
        </w:rPr>
        <w:t xml:space="preserve">limit</w:t>
      </w:r>
      <w:r>
        <w:rPr>
          <w:rFonts w:ascii="Times New Roman"/>
          <w:sz w:val="25"/>
        </w:rPr>
        <w:t xml:space="preserve">prescribed</w:t>
      </w:r>
      <w:r>
        <w:rPr>
          <w:rFonts w:ascii="Times New Roman"/>
          <w:sz w:val="27"/>
        </w:rPr>
        <w:t xml:space="preserve">under</w:t>
      </w:r>
      <w:r>
        <w:rPr>
          <w:rFonts w:ascii="Times New Roman"/>
          <w:sz w:val="25"/>
        </w:rPr>
        <w:t xml:space="preserve">the</w:t>
      </w:r>
      <w:r>
        <w:rPr>
          <w:rFonts w:ascii="Times New Roman"/>
          <w:sz w:val="25"/>
        </w:rPr>
        <w:t xml:space="preserve">provisions</w:t>
      </w:r>
      <w:r>
        <w:rPr>
          <w:rFonts w:ascii="Times New Roman"/>
          <w:sz w:val="25"/>
        </w:rPr>
        <w:t xml:space="preserve">of</w:t>
      </w:r>
      <w:r>
        <w:rPr>
          <w:rFonts w:ascii="Times New Roman"/>
          <w:sz w:val="25"/>
        </w:rPr>
        <w:t xml:space="preserve">this</w:t>
      </w:r>
      <w:r>
        <w:rPr>
          <w:rFonts w:ascii="Times New Roman"/>
          <w:sz w:val="25"/>
        </w:rPr>
        <w:t xml:space="preserve">Act</w:t>
      </w:r>
      <w:r>
        <w:rPr>
          <w:rFonts w:ascii="Times New Roman"/>
          <w:sz w:val="25"/>
        </w:rPr>
        <w:t xml:space="preserve">lapses</w:t>
      </w:r>
      <w:r>
        <w:rPr>
          <w:rFonts w:ascii="Times New Roman"/>
          <w:sz w:val="25"/>
        </w:rPr>
      </w:r>
      <w:r/>
    </w:p>
    <w:p>
      <w:pPr>
        <w:ind w:left="235" w:right="0" w:firstLine="0"/>
        <w:jc w:val="left"/>
        <w:spacing w:lineRule="exact" w:line="276" w:before="0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pacing w:val="-37"/>
          <w:sz w:val="25"/>
        </w:rPr>
        <w:t xml:space="preserve">o</w:t>
      </w:r>
      <w:r>
        <w:rPr>
          <w:rFonts w:ascii="Times New Roman"/>
          <w:sz w:val="25"/>
        </w:rPr>
        <w:t xml:space="preserve">.r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5"/>
        </w:rPr>
        <w:t xml:space="preserve">tenns</w:t>
      </w:r>
      <w:r>
        <w:rPr>
          <w:rFonts w:ascii="Times New Roman"/>
          <w:sz w:val="25"/>
        </w:rPr>
        <w:t xml:space="preserve">and</w:t>
      </w:r>
      <w:r>
        <w:rPr>
          <w:rFonts w:ascii="Times New Roman"/>
          <w:sz w:val="25"/>
        </w:rPr>
        <w:t xml:space="preserve">conditions</w:t>
      </w:r>
      <w:r>
        <w:rPr>
          <w:rFonts w:ascii="Times New Roman"/>
          <w:sz w:val="25"/>
        </w:rPr>
        <w:t xml:space="preserve">of</w:t>
      </w:r>
      <w:r>
        <w:rPr>
          <w:rFonts w:ascii="Times New Roman"/>
          <w:sz w:val="25"/>
        </w:rPr>
        <w:t xml:space="preserve">the</w:t>
      </w:r>
      <w:r>
        <w:rPr>
          <w:rFonts w:ascii="Times New Roman"/>
          <w:sz w:val="25"/>
        </w:rPr>
        <w:t xml:space="preserve">authorization</w:t>
      </w:r>
      <w:r>
        <w:rPr>
          <w:rFonts w:ascii="Times New Roman"/>
          <w:sz w:val="25"/>
        </w:rPr>
        <w:t xml:space="preserve">expire.</w:t>
      </w:r>
      <w:r>
        <w:rPr>
          <w:rFonts w:ascii="Times New Roman"/>
          <w:sz w:val="25"/>
        </w:rPr>
      </w:r>
      <w:r/>
    </w:p>
    <w:p>
      <w:pPr>
        <w:jc w:val="left"/>
        <w:spacing w:lineRule="exact" w:line="276" w:after="0"/>
        <w:rPr>
          <w:rFonts w:ascii="Times New Roman" w:hAnsi="Times New Roman" w:cs="Times New Roman" w:eastAsia="Times New Roman"/>
          <w:sz w:val="25"/>
          <w:szCs w:val="25"/>
        </w:rPr>
        <w:sectPr>
          <w:footnotePr/>
          <w:type w:val="nextPage"/>
          <w:pgSz w:w="8660" w:h="14060" w:orient="portrait"/>
          <w:pgMar w:top="720" w:right="1180" w:bottom="280" w:left="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5"/>
          <w:szCs w:val="25"/>
        </w:rPr>
      </w:r>
      <w:r/>
    </w:p>
    <w:p>
      <w:pPr>
        <w:ind w:left="710" w:right="0" w:firstLine="0"/>
        <w:jc w:val="left"/>
        <w:spacing w:lineRule="exact" w:line="284" w:before="77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 xml:space="preserve">25,A</w:t>
      </w:r>
      <w:r>
        <w:rPr>
          <w:rFonts w:ascii="Times New Roman"/>
          <w:sz w:val="26"/>
        </w:rPr>
        <w:t xml:space="preserve">person</w:t>
      </w:r>
      <w:r>
        <w:rPr>
          <w:rFonts w:ascii="Times New Roman"/>
          <w:sz w:val="25"/>
        </w:rPr>
        <w:t xml:space="preserve">authorized</w:t>
      </w:r>
      <w:r>
        <w:rPr>
          <w:rFonts w:ascii="Times New Roman"/>
          <w:sz w:val="25"/>
        </w:rPr>
        <w:t xml:space="preserve">to</w:t>
      </w:r>
      <w:r>
        <w:rPr>
          <w:rFonts w:ascii="Times New Roman"/>
          <w:sz w:val="25"/>
        </w:rPr>
        <w:t xml:space="preserve">.conduct</w:t>
      </w:r>
      <w:r>
        <w:rPr>
          <w:rFonts w:ascii="Times New Roman"/>
          <w:sz w:val="26"/>
        </w:rPr>
        <w:t xml:space="preserve">an</w:t>
      </w:r>
      <w:r>
        <w:rPr>
          <w:rFonts w:ascii="Times New Roman"/>
          <w:spacing w:val="2"/>
          <w:sz w:val="25"/>
        </w:rPr>
        <w:t xml:space="preserve">activity</w:t>
      </w:r>
      <w:r>
        <w:rPr>
          <w:rFonts w:ascii="Times New Roman"/>
          <w:sz w:val="25"/>
        </w:rPr>
        <w:t xml:space="preserve">shall</w:t>
      </w:r>
      <w:r>
        <w:rPr>
          <w:rFonts w:ascii="Times New Roman"/>
          <w:sz w:val="25"/>
        </w:rPr>
      </w:r>
      <w:r/>
    </w:p>
    <w:p>
      <w:pPr>
        <w:ind w:left="230" w:right="84" w:hanging="125"/>
        <w:jc w:val="both"/>
        <w:spacing w:lineRule="auto" w:line="209" w:before="15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/>
          <w:sz w:val="25"/>
        </w:rPr>
        <w:t xml:space="preserve">.</w:t>
      </w:r>
      <w:r>
        <w:rPr>
          <w:rFonts w:ascii="Times New Roman" w:hAnsi="Times New Roman"/>
          <w:sz w:val="25"/>
        </w:rPr>
        <w:t xml:space="preserve">ve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6"/>
        </w:rPr>
        <w:t xml:space="preserve">primacy·</w:t>
      </w:r>
      <w:r>
        <w:rPr>
          <w:rFonts w:ascii="Times New Roman" w:hAnsi="Times New Roman"/>
          <w:sz w:val="26"/>
        </w:rPr>
        <w:t xml:space="preserve">responsibility</w:t>
      </w:r>
      <w:r>
        <w:rPr>
          <w:rFonts w:ascii="Times New Roman" w:hAnsi="Times New Roman"/>
          <w:sz w:val="25"/>
        </w:rPr>
        <w:t xml:space="preserve">for</w:t>
      </w:r>
      <w:r>
        <w:rPr>
          <w:rFonts w:ascii="Times New Roman" w:hAnsi="Times New Roman"/>
          <w:sz w:val="25"/>
        </w:rPr>
        <w:t xml:space="preserve">the</w:t>
      </w:r>
      <w:r>
        <w:rPr>
          <w:rFonts w:ascii="Times New Roman" w:hAnsi="Times New Roman"/>
          <w:sz w:val="25"/>
        </w:rPr>
        <w:t xml:space="preserve">safe</w:t>
      </w:r>
      <w:r>
        <w:rPr>
          <w:rFonts w:ascii="Times New Roman" w:hAnsi="Times New Roman"/>
          <w:sz w:val="25"/>
        </w:rPr>
        <w:t xml:space="preserve">and</w:t>
      </w:r>
      <w:r>
        <w:rPr>
          <w:rFonts w:ascii="Times New Roman" w:hAnsi="Times New Roman"/>
          <w:sz w:val="25"/>
        </w:rPr>
        <w:t xml:space="preserve">secure</w:t>
      </w:r>
      <w:r>
        <w:rPr>
          <w:rFonts w:ascii="Times New Roman" w:hAnsi="Times New Roman"/>
          <w:sz w:val="25"/>
        </w:rPr>
        <w:t xml:space="preserve">oonduct</w:t>
      </w:r>
      <w:r>
        <w:rPr>
          <w:rFonts w:ascii="Times New Roman" w:hAnsi="Times New Roman"/>
          <w:spacing w:val="-13"/>
          <w:sz w:val="25"/>
        </w:rPr>
        <w:t xml:space="preserve">of</w:t>
      </w:r>
      <w:r>
        <w:rPr>
          <w:rFonts w:ascii="Arial" w:hAnsi="Arial"/>
          <w:sz w:val="24"/>
        </w:rPr>
        <w:t xml:space="preserve">the</w:t>
      </w:r>
      <w:r>
        <w:rPr>
          <w:rFonts w:ascii="Times New Roman" w:hAnsi="Times New Roman"/>
          <w:sz w:val="25"/>
        </w:rPr>
        <w:t xml:space="preserve">activity</w:t>
      </w:r>
      <w:r>
        <w:rPr>
          <w:rFonts w:ascii="Times New Roman" w:hAnsi="Times New Roman"/>
          <w:sz w:val="25"/>
        </w:rPr>
        <w:t xml:space="preserve">and</w:t>
      </w:r>
      <w:r>
        <w:rPr>
          <w:rFonts w:ascii="Times New Roman" w:hAnsi="Times New Roman"/>
          <w:sz w:val="25"/>
        </w:rPr>
        <w:t xml:space="preserve">for</w:t>
      </w:r>
      <w:r>
        <w:rPr>
          <w:rFonts w:ascii="Times New Roman" w:hAnsi="Times New Roman"/>
          <w:sz w:val="26"/>
        </w:rPr>
        <w:t xml:space="preserve">ensuring</w:t>
      </w:r>
      <w:r>
        <w:rPr>
          <w:rFonts w:ascii="Times New Roman" w:hAnsi="Times New Roman"/>
          <w:sz w:val="25"/>
        </w:rPr>
        <w:t xml:space="preserve">compliance</w:t>
      </w:r>
      <w:r>
        <w:rPr>
          <w:rFonts w:ascii="Times New Roman" w:hAnsi="Times New Roman"/>
          <w:sz w:val="25"/>
        </w:rPr>
        <w:t xml:space="preserve">with</w:t>
      </w:r>
      <w:r>
        <w:rPr>
          <w:rFonts w:ascii="Times New Roman" w:hAnsi="Times New Roman"/>
          <w:sz w:val="24"/>
        </w:rPr>
        <w:t xml:space="preserve">this.</w:t>
      </w:r>
      <w:r>
        <w:rPr>
          <w:rFonts w:ascii="Times New Roman" w:hAnsi="Times New Roman"/>
          <w:sz w:val="25"/>
        </w:rPr>
        <w:t xml:space="preserve">Act</w:t>
      </w:r>
      <w:r>
        <w:rPr>
          <w:rFonts w:ascii="Times New Roman" w:hAnsi="Times New Roman"/>
          <w:sz w:val="25"/>
        </w:rPr>
        <w:t xml:space="preserve">and</w:t>
      </w:r>
      <w:r>
        <w:rPr>
          <w:rFonts w:ascii="Times New Roman" w:hAnsi="Times New Roman"/>
          <w:sz w:val="25"/>
        </w:rPr>
        <w:t xml:space="preserve">aU</w:t>
      </w:r>
      <w:r>
        <w:rPr>
          <w:rFonts w:ascii="Times New Roman" w:hAnsi="Times New Roman"/>
          <w:sz w:val="25"/>
        </w:rPr>
        <w:t xml:space="preserve">applicable.</w:t>
      </w:r>
      <w:r>
        <w:rPr>
          <w:rFonts w:ascii="Times New Roman" w:hAnsi="Times New Roman"/>
          <w:sz w:val="25"/>
        </w:rPr>
        <w:t xml:space="preserve">regulations,</w:t>
      </w:r>
      <w:r>
        <w:rPr>
          <w:rFonts w:ascii="Times New Roman" w:hAnsi="Times New Roman"/>
          <w:sz w:val="25"/>
        </w:rPr>
      </w:r>
      <w:r/>
    </w:p>
    <w:p>
      <w:pPr>
        <w:pStyle w:val="661"/>
        <w:ind w:right="81" w:firstLine="479"/>
        <w:jc w:val="both"/>
        <w:spacing w:lineRule="auto" w:line="210" w:before="126"/>
        <w:rPr>
          <w:sz w:val="26"/>
          <w:szCs w:val="26"/>
        </w:rPr>
      </w:pPr>
      <w:r>
        <w:rPr>
          <w:sz w:val="22"/>
        </w:rPr>
        <w:t xml:space="preserve">26..(l)</w:t>
      </w:r>
      <w:r>
        <w:t xml:space="preserve">A</w:t>
      </w:r>
      <w:r>
        <w:t xml:space="preserve">person</w:t>
      </w:r>
      <w:r>
        <w:t xml:space="preserve">aggdeve-0</w:t>
      </w:r>
      <w:r>
        <w:rPr>
          <w:rFonts w:ascii="Arial"/>
        </w:rPr>
        <w:t xml:space="preserve">by</w:t>
      </w:r>
      <w:r>
        <w:t xml:space="preserve">a</w:t>
      </w:r>
      <w:r>
        <w:t xml:space="preserve">decision</w:t>
      </w:r>
      <w:r>
        <w:t xml:space="preserve">of</w:t>
      </w:r>
      <w:r>
        <w:t xml:space="preserve">the</w:t>
      </w:r>
      <w:r>
        <w:rPr>
          <w:spacing w:val="-4"/>
        </w:rPr>
        <w:t xml:space="preserve">C</w:t>
      </w:r>
      <w:r>
        <w:rPr>
          <w:spacing w:val="-5"/>
        </w:rPr>
        <w:t xml:space="preserve">ommis</w:t>
      </w:r>
      <w:r>
        <w:rPr>
          <w:spacing w:val="-4"/>
        </w:rPr>
        <w:t xml:space="preserve">sion</w:t>
      </w:r>
      <w:r>
        <w:rPr>
          <w:spacing w:val="-2"/>
        </w:rPr>
        <w:t xml:space="preserve">unde</w:t>
      </w:r>
      <w:r>
        <w:rPr>
          <w:spacing w:val="-1"/>
        </w:rPr>
        <w:t xml:space="preserve">i</w:t>
      </w:r>
      <w:r>
        <w:t xml:space="preserve">this</w:t>
      </w:r>
      <w:r>
        <w:t xml:space="preserve">Part</w:t>
      </w:r>
      <w:r>
        <w:t xml:space="preserve">shall</w:t>
      </w:r>
      <w:r>
        <w:t xml:space="preserve">have</w:t>
      </w:r>
      <w:r>
        <w:t xml:space="preserve">the</w:t>
      </w:r>
      <w:r>
        <w:t xml:space="preserve">right</w:t>
      </w:r>
      <w:r>
        <w:t xml:space="preserve">to</w:t>
      </w:r>
      <w:r>
        <w:rPr>
          <w:sz w:val="26"/>
        </w:rPr>
        <w:t xml:space="preserve">apply</w:t>
      </w:r>
      <w:r>
        <w:t xml:space="preserve">to</w:t>
      </w:r>
      <w:r>
        <w:rPr>
          <w:rFonts w:ascii="Arial"/>
          <w:sz w:val="24"/>
        </w:rPr>
        <w:t xml:space="preserve">the</w:t>
      </w:r>
      <w:r>
        <w:rPr>
          <w:spacing w:val="-2"/>
        </w:rPr>
        <w:t xml:space="preserve">Commission</w:t>
      </w:r>
      <w:r>
        <w:t xml:space="preserve">for</w:t>
      </w:r>
      <w:r>
        <w:t xml:space="preserve">a</w:t>
      </w:r>
      <w:r>
        <w:t xml:space="preserve">review</w:t>
      </w:r>
      <w:r>
        <w:t xml:space="preserve">of</w:t>
      </w:r>
      <w:r>
        <w:t xml:space="preserve">the</w:t>
      </w:r>
      <w:r>
        <w:rPr>
          <w:sz w:val="26"/>
        </w:rPr>
        <w:t xml:space="preserve">decision,</w:t>
      </w:r>
      <w:r>
        <w:rPr>
          <w:sz w:val="26"/>
        </w:rPr>
      </w:r>
      <w:r/>
    </w:p>
    <w:p>
      <w:pPr>
        <w:ind w:left="235" w:right="0" w:firstLine="455"/>
        <w:jc w:val="both"/>
        <w:spacing w:lineRule="exact" w:line="302" w:before="63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 w:hAnsi="Arial"/>
          <w:sz w:val="24"/>
        </w:rPr>
        <w:t xml:space="preserve">·(</w:t>
      </w:r>
      <w:r>
        <w:rPr>
          <w:rFonts w:ascii="Arial" w:hAnsi="Arial"/>
          <w:spacing w:val="-35"/>
          <w:sz w:val="24"/>
        </w:rPr>
        <w:t xml:space="preserve">2</w:t>
      </w:r>
      <w:r>
        <w:rPr>
          <w:rFonts w:ascii="Arial" w:hAnsi="Arial"/>
          <w:sz w:val="24"/>
        </w:rPr>
        <w:t xml:space="preserve">)</w:t>
      </w:r>
      <w:r>
        <w:rPr>
          <w:rFonts w:ascii="Times New Roman" w:hAnsi="Times New Roman"/>
          <w:sz w:val="28"/>
        </w:rPr>
        <w:t xml:space="preserve">Al,l</w:t>
      </w:r>
      <w:r>
        <w:rPr>
          <w:rFonts w:ascii="Times New Roman" w:hAnsi="Times New Roman"/>
          <w:sz w:val="24"/>
        </w:rPr>
        <w:t xml:space="preserve">application</w:t>
      </w:r>
      <w:r>
        <w:rPr>
          <w:rFonts w:ascii="Times New Roman" w:hAnsi="Times New Roman"/>
          <w:sz w:val="24"/>
        </w:rPr>
        <w:t xml:space="preserve">for</w:t>
      </w:r>
      <w:r>
        <w:rPr>
          <w:rFonts w:ascii="Times New Roman" w:hAnsi="Times New Roman"/>
          <w:spacing w:val="19"/>
          <w:sz w:val="24"/>
        </w:rPr>
        <w:t xml:space="preserve">·</w:t>
      </w:r>
      <w:r>
        <w:rPr>
          <w:rFonts w:ascii="Times New Roman" w:hAnsi="Times New Roman"/>
          <w:sz w:val="25"/>
        </w:rPr>
        <w:t xml:space="preserve">..eview</w:t>
      </w:r>
      <w:r>
        <w:rPr>
          <w:rFonts w:ascii="Arial" w:hAnsi="Arial"/>
          <w:sz w:val="24"/>
        </w:rPr>
        <w:t xml:space="preserve">under</w:t>
      </w:r>
      <w:r>
        <w:rPr>
          <w:rFonts w:ascii="Arial" w:hAnsi="Arial"/>
          <w:sz w:val="24"/>
        </w:rPr>
        <w:t xml:space="preserve">subsect</w:t>
      </w:r>
      <w:r>
        <w:rPr>
          <w:rFonts w:ascii="Arial" w:hAnsi="Arial"/>
          <w:spacing w:val="16"/>
          <w:sz w:val="24"/>
        </w:rPr>
        <w:t xml:space="preserve">i</w:t>
      </w:r>
      <w:r>
        <w:rPr>
          <w:rFonts w:ascii="Arial" w:hAnsi="Arial"/>
          <w:sz w:val="24"/>
        </w:rPr>
        <w:t xml:space="preserve">on</w:t>
      </w:r>
      <w:r>
        <w:rPr>
          <w:rFonts w:ascii="Arial" w:hAnsi="Arial"/>
          <w:spacing w:val="10"/>
          <w:sz w:val="24"/>
        </w:rPr>
        <w:t xml:space="preserve">(</w:t>
      </w:r>
      <w:r>
        <w:rPr>
          <w:rFonts w:ascii="Times New Roman" w:hAnsi="Times New Roman"/>
          <w:sz w:val="22"/>
        </w:rPr>
        <w:t xml:space="preserve">1)</w:t>
      </w:r>
      <w:r>
        <w:rPr>
          <w:rFonts w:ascii="Times New Roman" w:hAnsi="Times New Roman"/>
          <w:sz w:val="22"/>
        </w:rPr>
      </w:r>
      <w:r/>
    </w:p>
    <w:p>
      <w:pPr>
        <w:pStyle w:val="661"/>
        <w:ind w:right="59" w:firstLine="4"/>
        <w:jc w:val="left"/>
        <w:spacing w:lineRule="auto" w:line="121" w:before="100"/>
      </w:pPr>
      <w:r>
        <w:t xml:space="preserve">shall</w:t>
      </w:r>
      <w:r>
        <w:t xml:space="preserve">be filed</w:t>
      </w:r>
      <w:r>
        <w:t xml:space="preserve">with</w:t>
      </w:r>
      <w:r>
        <w:rPr>
          <w:rFonts w:ascii="Arial"/>
          <w:sz w:val="22"/>
        </w:rPr>
        <w:t xml:space="preserve">t</w:t>
      </w:r>
      <w:r>
        <w:t xml:space="preserve">Commis.sion</w:t>
      </w:r>
      <w:r>
        <w:t xml:space="preserve">within</w:t>
      </w:r>
      <w:r>
        <w:rPr>
          <w:sz w:val="26"/>
        </w:rPr>
        <w:t xml:space="preserve">thirty</w:t>
      </w:r>
      <w:r>
        <w:t xml:space="preserve">days</w:t>
      </w:r>
      <w:r>
        <w:t xml:space="preserve">of</w:t>
      </w:r>
      <w:r>
        <w:t xml:space="preserve">CQJlimunication</w:t>
      </w:r>
      <w:r>
        <w:rPr>
          <w:spacing w:val="-16"/>
          <w:sz w:val="23"/>
        </w:rPr>
        <w:t xml:space="preserve">Q</w:t>
      </w:r>
      <w:r>
        <w:rPr>
          <w:spacing w:val="-9"/>
          <w:sz w:val="23"/>
        </w:rPr>
        <w:t xml:space="preserve">f</w:t>
      </w:r>
      <w:r>
        <w:rPr>
          <w:sz w:val="37"/>
        </w:rPr>
        <w:t xml:space="preserve">too</w:t>
      </w:r>
      <w:r>
        <w:t xml:space="preserve">decision</w:t>
      </w:r>
      <w:r>
        <w:t xml:space="preserve">and</w:t>
      </w:r>
      <w:r>
        <w:t xml:space="preserve">shall</w:t>
      </w:r>
      <w:r>
        <w:rPr>
          <w:sz w:val="26"/>
        </w:rPr>
        <w:t xml:space="preserve">state</w:t>
      </w:r>
      <w:r>
        <w:t xml:space="preserve">the</w:t>
      </w:r>
      <w:r>
        <w:t xml:space="preserve">factual</w:t>
      </w:r>
      <w:r>
        <w:t xml:space="preserve">,</w:t>
      </w:r>
      <w:r/>
      <w:r/>
    </w:p>
    <w:p>
      <w:pPr>
        <w:ind w:left="239" w:right="0" w:firstLine="0"/>
        <w:jc w:val="left"/>
        <w:spacing w:lineRule="exact" w:line="268" w:before="0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Arial"/>
          <w:spacing w:val="1"/>
          <w:sz w:val="24"/>
        </w:rPr>
        <w:t xml:space="preserve">legal,</w:t>
      </w:r>
      <w:r>
        <w:rPr>
          <w:rFonts w:ascii="Arial"/>
          <w:sz w:val="21"/>
        </w:rPr>
        <w:t xml:space="preserve">and</w:t>
      </w:r>
      <w:r>
        <w:rPr>
          <w:rFonts w:ascii="Times New Roman"/>
          <w:sz w:val="25"/>
        </w:rPr>
        <w:t xml:space="preserve">procedural</w:t>
      </w:r>
      <w:r>
        <w:rPr>
          <w:rFonts w:ascii="Times New Roman"/>
          <w:sz w:val="25"/>
        </w:rPr>
        <w:t xml:space="preserve">ground</w:t>
      </w:r>
      <w:r>
        <w:rPr>
          <w:rFonts w:ascii="Times New Roman"/>
          <w:sz w:val="25"/>
        </w:rPr>
        <w:t xml:space="preserve">on</w:t>
      </w:r>
      <w:r>
        <w:rPr>
          <w:rFonts w:ascii="Times New Roman"/>
          <w:sz w:val="25"/>
        </w:rPr>
        <w:t xml:space="preserve">which</w:t>
      </w:r>
      <w:r>
        <w:rPr>
          <w:rFonts w:ascii="Times New Roman"/>
          <w:sz w:val="25"/>
        </w:rPr>
        <w:t xml:space="preserve">it</w:t>
      </w:r>
      <w:r>
        <w:rPr>
          <w:rFonts w:ascii="Times New Roman"/>
          <w:sz w:val="25"/>
        </w:rPr>
        <w:t xml:space="preserve">is</w:t>
      </w:r>
      <w:r>
        <w:rPr>
          <w:rFonts w:ascii="Times New Roman"/>
          <w:sz w:val="25"/>
        </w:rPr>
        <w:t xml:space="preserve">based.</w:t>
      </w:r>
      <w:r>
        <w:rPr>
          <w:rFonts w:ascii="Times New Roman"/>
          <w:sz w:val="25"/>
        </w:rPr>
      </w:r>
      <w:r/>
    </w:p>
    <w:p>
      <w:pPr>
        <w:ind w:left="230" w:right="90" w:firstLine="489"/>
        <w:jc w:val="both"/>
        <w:spacing w:lineRule="auto" w:line="210" w:before="122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/>
          <w:spacing w:val="-11"/>
          <w:sz w:val="26"/>
        </w:rPr>
        <w:t xml:space="preserve">(3</w:t>
      </w:r>
      <w:r>
        <w:rPr>
          <w:rFonts w:ascii="Times New Roman" w:hAnsi="Times New Roman"/>
          <w:spacing w:val="-9"/>
          <w:sz w:val="26"/>
        </w:rPr>
        <w:t xml:space="preserve">)</w:t>
      </w:r>
      <w:r>
        <w:rPr>
          <w:rFonts w:ascii="Times New Roman" w:hAnsi="Times New Roman"/>
          <w:sz w:val="26"/>
        </w:rPr>
        <w:t xml:space="preserve">TOO</w:t>
      </w:r>
      <w:r>
        <w:rPr>
          <w:rFonts w:ascii="Times New Roman" w:hAnsi="Times New Roman"/>
          <w:spacing w:val="-3"/>
          <w:sz w:val="26"/>
        </w:rPr>
        <w:t xml:space="preserve">C</w:t>
      </w:r>
      <w:r>
        <w:rPr>
          <w:rFonts w:ascii="Times New Roman" w:hAnsi="Times New Roman"/>
          <w:spacing w:val="-4"/>
          <w:sz w:val="26"/>
        </w:rPr>
        <w:t xml:space="preserve">ommission</w:t>
      </w:r>
      <w:r>
        <w:rPr>
          <w:rFonts w:ascii="Times New Roman" w:hAnsi="Times New Roman"/>
          <w:sz w:val="26"/>
        </w:rPr>
        <w:t xml:space="preserve">shaU</w:t>
      </w:r>
      <w:r>
        <w:rPr>
          <w:rFonts w:ascii="Times New Roman" w:hAnsi="Times New Roman"/>
          <w:sz w:val="25"/>
        </w:rPr>
        <w:t xml:space="preserve">within</w:t>
      </w:r>
      <w:r>
        <w:rPr>
          <w:rFonts w:ascii="Times New Roman" w:hAnsi="Times New Roman"/>
          <w:spacing w:val="-1"/>
          <w:sz w:val="25"/>
        </w:rPr>
        <w:t xml:space="preserve">si</w:t>
      </w:r>
      <w:r>
        <w:rPr>
          <w:rFonts w:ascii="Times New Roman" w:hAnsi="Times New Roman"/>
          <w:spacing w:val="-2"/>
          <w:sz w:val="25"/>
        </w:rPr>
        <w:t xml:space="preserve">ty</w:t>
      </w:r>
      <w:r>
        <w:rPr>
          <w:rFonts w:ascii="Times New Roman" w:hAnsi="Times New Roman"/>
          <w:sz w:val="25"/>
        </w:rPr>
        <w:t xml:space="preserve">day</w:t>
      </w:r>
      <w:r>
        <w:rPr>
          <w:rFonts w:ascii="Times New Roman" w:hAnsi="Times New Roman"/>
          <w:sz w:val="26"/>
        </w:rPr>
        <w:t xml:space="preserve">of</w:t>
      </w:r>
      <w:r>
        <w:rPr>
          <w:rFonts w:ascii="Times New Roman" w:hAnsi="Times New Roman"/>
          <w:sz w:val="26"/>
        </w:rPr>
        <w:t xml:space="preserve">receipt</w:t>
      </w:r>
      <w:r>
        <w:rPr>
          <w:rFonts w:ascii="Times New Roman" w:hAnsi="Times New Roman"/>
          <w:spacing w:val="-19"/>
          <w:sz w:val="24"/>
        </w:rPr>
        <w:t xml:space="preserve">o</w:t>
      </w:r>
      <w:r>
        <w:rPr>
          <w:rFonts w:ascii="Times New Roman" w:hAnsi="Times New Roman"/>
          <w:sz w:val="24"/>
        </w:rPr>
        <w:t xml:space="preserve">f</w:t>
      </w:r>
      <w:r>
        <w:rPr>
          <w:rFonts w:ascii="Times New Roman" w:hAnsi="Times New Roman"/>
          <w:sz w:val="24"/>
        </w:rPr>
        <w:t xml:space="preserve">an</w:t>
      </w:r>
      <w:r>
        <w:rPr>
          <w:rFonts w:ascii="Times New Roman" w:hAnsi="Times New Roman"/>
          <w:sz w:val="24"/>
        </w:rPr>
        <w:t xml:space="preserve">app</w:t>
      </w:r>
      <w:r>
        <w:rPr>
          <w:rFonts w:ascii="Times New Roman" w:hAnsi="Times New Roman"/>
          <w:spacing w:val="-15"/>
          <w:sz w:val="24"/>
        </w:rPr>
        <w:t xml:space="preserve">b</w:t>
      </w:r>
      <w:r>
        <w:rPr>
          <w:rFonts w:ascii="Times New Roman" w:hAnsi="Times New Roman"/>
          <w:spacing w:val="-27"/>
          <w:sz w:val="24"/>
        </w:rPr>
        <w:t xml:space="preserve">c</w:t>
      </w:r>
      <w:r>
        <w:rPr>
          <w:rFonts w:ascii="Times New Roman" w:hAnsi="Times New Roman"/>
          <w:spacing w:val="-60"/>
          <w:sz w:val="24"/>
        </w:rPr>
        <w:t xml:space="preserve">·</w:t>
      </w:r>
      <w:r>
        <w:rPr>
          <w:rFonts w:ascii="Times New Roman" w:hAnsi="Times New Roman"/>
          <w:sz w:val="24"/>
        </w:rPr>
        <w:t xml:space="preserve">atioo</w:t>
      </w:r>
      <w:r>
        <w:rPr>
          <w:rFonts w:ascii="Times New Roman" w:hAnsi="Times New Roman"/>
          <w:sz w:val="24"/>
        </w:rPr>
        <w:t xml:space="preserve">for</w:t>
      </w:r>
      <w:r>
        <w:rPr>
          <w:rFonts w:ascii="Times New Roman" w:hAnsi="Times New Roman"/>
          <w:sz w:val="25"/>
        </w:rPr>
        <w:t xml:space="preserve">review,</w:t>
      </w:r>
      <w:r>
        <w:rPr>
          <w:rFonts w:ascii="Times New Roman" w:hAnsi="Times New Roman"/>
          <w:sz w:val="24"/>
        </w:rPr>
        <w:t xml:space="preserve">makt'</w:t>
      </w:r>
      <w:r>
        <w:rPr>
          <w:rFonts w:ascii="Times New Roman" w:hAnsi="Times New Roman"/>
          <w:sz w:val="25"/>
        </w:rPr>
        <w:t xml:space="preserve">finding</w:t>
      </w:r>
      <w:r>
        <w:rPr>
          <w:rFonts w:ascii="Times New Roman" w:hAnsi="Times New Roman"/>
          <w:sz w:val="24"/>
        </w:rPr>
        <w:t xml:space="preserve">and</w:t>
      </w:r>
      <w:r>
        <w:rPr>
          <w:rFonts w:ascii="Times New Roman" w:hAnsi="Times New Roman"/>
          <w:spacing w:val="-1"/>
          <w:sz w:val="25"/>
        </w:rPr>
        <w:t xml:space="preserve">commun</w:t>
      </w:r>
      <w:r>
        <w:rPr>
          <w:rFonts w:ascii="Times New Roman" w:hAnsi="Times New Roman"/>
          <w:spacing w:val="-2"/>
          <w:sz w:val="25"/>
        </w:rPr>
        <w:t xml:space="preserve">icate-</w:t>
      </w:r>
      <w:r>
        <w:rPr>
          <w:rFonts w:ascii="Times New Roman" w:hAnsi="Times New Roman"/>
          <w:sz w:val="25"/>
        </w:rPr>
        <w:t xml:space="preserve">the</w:t>
      </w:r>
      <w:r>
        <w:rPr>
          <w:rFonts w:ascii="Times New Roman" w:hAnsi="Times New Roman"/>
          <w:sz w:val="26"/>
        </w:rPr>
        <w:t xml:space="preserve">same</w:t>
      </w:r>
      <w:r>
        <w:rPr>
          <w:rFonts w:ascii="Times New Roman" w:hAnsi="Times New Roman"/>
          <w:sz w:val="25"/>
        </w:rPr>
        <w:t xml:space="preserve">to</w:t>
      </w:r>
      <w:r>
        <w:rPr>
          <w:rFonts w:ascii="Times New Roman" w:hAnsi="Times New Roman"/>
          <w:sz w:val="25"/>
        </w:rPr>
        <w:t xml:space="preserve">lhe</w:t>
      </w:r>
      <w:r>
        <w:rPr>
          <w:rFonts w:ascii="Times New Roman" w:hAnsi="Times New Roman"/>
          <w:sz w:val="25"/>
        </w:rPr>
        <w:t xml:space="preserve">a.uthod:ied</w:t>
      </w:r>
      <w:r>
        <w:rPr>
          <w:rFonts w:ascii="Times New Roman" w:hAnsi="Times New Roman"/>
          <w:sz w:val="26"/>
        </w:rPr>
        <w:t xml:space="preserve">person.</w:t>
      </w:r>
      <w:r>
        <w:rPr>
          <w:rFonts w:ascii="Times New Roman" w:hAnsi="Times New Roman"/>
          <w:sz w:val="26"/>
        </w:rPr>
      </w:r>
      <w:r/>
    </w:p>
    <w:p>
      <w:pPr>
        <w:numPr>
          <w:ilvl w:val="0"/>
          <w:numId w:val="108"/>
        </w:numPr>
        <w:ind w:left="225" w:right="89" w:firstLine="485"/>
        <w:jc w:val="both"/>
        <w:spacing w:lineRule="auto" w:line="206" w:before="129"/>
        <w:tabs>
          <w:tab w:val="left" w:pos="1075" w:leader="none"/>
        </w:tabs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An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appliction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for</w:t>
      </w:r>
      <w:r>
        <w:rPr>
          <w:rFonts w:ascii="Times New Roman" w:hAnsi="Times New Roman" w:cs="Times New Roman" w:eastAsia="Times New Roman"/>
          <w:sz w:val="25"/>
          <w:szCs w:val="25"/>
        </w:rPr>
        <w:t xml:space="preserve">review</w:t>
      </w:r>
      <w:r>
        <w:rPr>
          <w:rFonts w:ascii="Times New Roman" w:hAnsi="Times New Roman" w:cs="Times New Roman" w:eastAsia="Times New Roman"/>
          <w:sz w:val="25"/>
          <w:szCs w:val="25"/>
        </w:rPr>
        <w:t xml:space="preserve">under</w:t>
      </w:r>
      <w:r>
        <w:rPr>
          <w:rFonts w:ascii="Times New Roman" w:hAnsi="Times New Roman" w:cs="Times New Roman" w:eastAsia="Times New Roman"/>
          <w:sz w:val="25"/>
          <w:szCs w:val="25"/>
        </w:rPr>
        <w:t xml:space="preserve">this</w:t>
      </w:r>
      <w:r>
        <w:rPr>
          <w:rFonts w:ascii="Times New Roman" w:hAnsi="Times New Roman" w:cs="Times New Roman" w:eastAsia="Times New Roman"/>
          <w:sz w:val="25"/>
          <w:szCs w:val="25"/>
        </w:rPr>
        <w:t xml:space="preserve">section</w:t>
      </w:r>
      <w:r>
        <w:rPr>
          <w:rFonts w:ascii="Times New Roman" w:hAnsi="Times New Roman" w:cs="Times New Roman" w:eastAsia="Times New Roman"/>
          <w:sz w:val="25"/>
          <w:szCs w:val="25"/>
        </w:rPr>
        <w:t xml:space="preserve">shall</w:t>
      </w:r>
      <w:r>
        <w:rPr>
          <w:rFonts w:ascii="Times New Roman" w:hAnsi="Times New Roman" w:cs="Times New Roman" w:eastAsia="Times New Roman"/>
          <w:sz w:val="23"/>
          <w:szCs w:val="23"/>
        </w:rPr>
        <w:t xml:space="preserve">oot</w:t>
      </w:r>
      <w:r>
        <w:rPr>
          <w:rFonts w:ascii="Times New Roman" w:hAnsi="Times New Roman" w:cs="Times New Roman" w:eastAsia="Times New Roman"/>
          <w:sz w:val="25"/>
          <w:szCs w:val="25"/>
        </w:rPr>
        <w:t xml:space="preserve">have</w:t>
      </w:r>
      <w:r>
        <w:rPr>
          <w:rFonts w:ascii="Arial" w:hAnsi="Arial" w:cs="Arial" w:eastAsia="Arial"/>
          <w:sz w:val="24"/>
          <w:szCs w:val="24"/>
        </w:rPr>
        <w:t xml:space="preserve">the</w:t>
      </w:r>
      <w:r>
        <w:rPr>
          <w:rFonts w:ascii="Times New Roman" w:hAnsi="Times New Roman" w:cs="Times New Roman" w:eastAsia="Times New Roman"/>
          <w:spacing w:val="-40"/>
          <w:sz w:val="25"/>
          <w:szCs w:val="25"/>
        </w:rPr>
        <w:t xml:space="preserve">e</w:t>
      </w:r>
      <w:r>
        <w:rPr>
          <w:rFonts w:ascii="Times New Roman" w:hAnsi="Times New Roman" w:cs="Times New Roman" w:eastAsia="Times New Roman"/>
          <w:sz w:val="25"/>
          <w:szCs w:val="25"/>
        </w:rPr>
        <w:t xml:space="preserve">f</w:t>
      </w:r>
      <w:r>
        <w:rPr>
          <w:rFonts w:ascii="Times New Roman" w:hAnsi="Times New Roman" w:cs="Times New Roman" w:eastAsia="Times New Roman"/>
          <w:spacing w:val="-6"/>
          <w:sz w:val="25"/>
          <w:szCs w:val="25"/>
        </w:rPr>
        <w:t xml:space="preserve">f</w:t>
      </w:r>
      <w:r>
        <w:rPr>
          <w:rFonts w:ascii="Times New Roman" w:hAnsi="Times New Roman" w:cs="Times New Roman" w:eastAsia="Times New Roman"/>
          <w:sz w:val="25"/>
          <w:szCs w:val="25"/>
        </w:rPr>
        <w:t xml:space="preserve">t</w:t>
      </w:r>
      <w:r>
        <w:rPr>
          <w:rFonts w:ascii="Times New Roman" w:hAnsi="Times New Roman" w:cs="Times New Roman" w:eastAsia="Times New Roman"/>
          <w:sz w:val="26"/>
          <w:szCs w:val="26"/>
        </w:rPr>
        <w:t xml:space="preserve">€</w:t>
      </w:r>
      <w:r>
        <w:rPr>
          <w:rFonts w:ascii="Times New Roman" w:hAnsi="Times New Roman" w:cs="Times New Roman" w:eastAsia="Times New Roman"/>
          <w:spacing w:val="-36"/>
          <w:sz w:val="26"/>
          <w:szCs w:val="26"/>
        </w:rPr>
        <w:t xml:space="preserve">&gt;</w:t>
      </w:r>
      <w:r>
        <w:rPr>
          <w:rFonts w:ascii="Times New Roman" w:hAnsi="Times New Roman" w:cs="Times New Roman" w:eastAsia="Times New Roman"/>
          <w:sz w:val="26"/>
          <w:szCs w:val="26"/>
        </w:rPr>
        <w:t xml:space="preserve">f</w:t>
      </w:r>
      <w:r>
        <w:rPr>
          <w:rFonts w:ascii="Times New Roman" w:hAnsi="Times New Roman" w:cs="Times New Roman" w:eastAsia="Times New Roman"/>
          <w:sz w:val="25"/>
          <w:szCs w:val="25"/>
        </w:rPr>
        <w:t xml:space="preserve">s.us.pending</w:t>
      </w:r>
      <w:r>
        <w:rPr>
          <w:rFonts w:ascii="Times New Roman" w:hAnsi="Times New Roman" w:cs="Times New Roman" w:eastAsia="Times New Roman"/>
          <w:sz w:val="25"/>
          <w:szCs w:val="25"/>
        </w:rPr>
        <w:t xml:space="preserve">the</w:t>
      </w:r>
      <w:r>
        <w:rPr>
          <w:rFonts w:ascii="Times New Roman" w:hAnsi="Times New Roman" w:cs="Times New Roman" w:eastAsia="Times New Roman"/>
          <w:sz w:val="25"/>
          <w:szCs w:val="25"/>
        </w:rPr>
        <w:t xml:space="preserve">decision</w:t>
      </w:r>
      <w:r>
        <w:rPr>
          <w:rFonts w:ascii="Times New Roman" w:hAnsi="Times New Roman" w:cs="Times New Roman" w:eastAsia="Times New Roman"/>
          <w:sz w:val="26"/>
          <w:szCs w:val="26"/>
        </w:rPr>
        <w:t xml:space="preserve">by</w:t>
      </w:r>
      <w:r>
        <w:rPr>
          <w:rFonts w:ascii="Times New Roman" w:hAnsi="Times New Roman" w:cs="Times New Roman" w:eastAsia="Times New Roman"/>
          <w:sz w:val="25"/>
          <w:szCs w:val="25"/>
        </w:rPr>
        <w:t xml:space="preserve">the</w:t>
      </w:r>
      <w:r>
        <w:rPr>
          <w:rFonts w:ascii="Times New Roman" w:hAnsi="Times New Roman" w:cs="Times New Roman" w:eastAsia="Times New Roman"/>
          <w:spacing w:val="-26"/>
          <w:sz w:val="26"/>
          <w:szCs w:val="26"/>
        </w:rPr>
        <w:t xml:space="preserve">C</w:t>
      </w:r>
      <w:r>
        <w:rPr>
          <w:rFonts w:ascii="Times New Roman" w:hAnsi="Times New Roman" w:cs="Times New Roman" w:eastAsia="Times New Roman"/>
          <w:sz w:val="26"/>
          <w:szCs w:val="26"/>
        </w:rPr>
        <w:t xml:space="preserve">oourus</w:t>
      </w:r>
      <w:r>
        <w:rPr>
          <w:rFonts w:ascii="Times New Roman" w:hAnsi="Times New Roman" w:cs="Times New Roman" w:eastAsia="Times New Roman"/>
          <w:spacing w:val="-5"/>
          <w:sz w:val="26"/>
          <w:szCs w:val="26"/>
        </w:rPr>
        <w:t xml:space="preserve">s</w:t>
      </w:r>
      <w:r>
        <w:rPr>
          <w:rFonts w:ascii="Times New Roman" w:hAnsi="Times New Roman" w:cs="Times New Roman" w:eastAsia="Times New Roman"/>
          <w:sz w:val="26"/>
          <w:szCs w:val="26"/>
        </w:rPr>
        <w:t xml:space="preserve">.ioo.</w:t>
      </w:r>
      <w:r>
        <w:rPr>
          <w:rFonts w:ascii="Times New Roman" w:hAnsi="Times New Roman" w:cs="Times New Roman" w:eastAsia="Times New Roman"/>
          <w:sz w:val="26"/>
          <w:szCs w:val="26"/>
        </w:rPr>
      </w:r>
      <w:r/>
    </w:p>
    <w:p>
      <w:pPr>
        <w:ind w:left="710" w:right="0" w:firstLine="0"/>
        <w:jc w:val="left"/>
        <w:spacing w:lineRule="exact" w:line="289" w:before="93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/>
          <w:sz w:val="20"/>
        </w:rPr>
        <w:t xml:space="preserve">(.5)</w:t>
      </w:r>
      <w:r>
        <w:rPr>
          <w:rFonts w:ascii="Times New Roman"/>
          <w:spacing w:val="9"/>
          <w:sz w:val="24"/>
        </w:rPr>
        <w:t xml:space="preserve">N</w:t>
      </w:r>
      <w:r>
        <w:rPr>
          <w:rFonts w:ascii="Times New Roman"/>
          <w:sz w:val="24"/>
        </w:rPr>
        <w:t xml:space="preserve">ng</w:t>
      </w:r>
      <w:r>
        <w:rPr>
          <w:rFonts w:ascii="Times New Roman"/>
          <w:sz w:val="27"/>
        </w:rPr>
        <w:t xml:space="preserve">under</w:t>
      </w:r>
      <w:r>
        <w:rPr>
          <w:rFonts w:ascii="Times New Roman"/>
          <w:sz w:val="27"/>
        </w:rPr>
        <w:t xml:space="preserve">this</w:t>
      </w:r>
      <w:r>
        <w:rPr>
          <w:rFonts w:ascii="Times New Roman"/>
          <w:sz w:val="27"/>
        </w:rPr>
        <w:t xml:space="preserve">s.oo.tion</w:t>
      </w:r>
      <w:r>
        <w:rPr>
          <w:rFonts w:ascii="Times New Roman"/>
          <w:sz w:val="26"/>
        </w:rPr>
        <w:t xml:space="preserve">stops</w:t>
      </w:r>
      <w:r>
        <w:rPr>
          <w:rFonts w:ascii="Times New Roman"/>
          <w:sz w:val="27"/>
        </w:rPr>
        <w:t xml:space="preserve">an</w:t>
      </w:r>
      <w:r>
        <w:rPr>
          <w:rFonts w:ascii="Times New Roman"/>
          <w:sz w:val="27"/>
        </w:rPr>
        <w:t xml:space="preserve">applicant</w:t>
      </w:r>
      <w:r>
        <w:rPr>
          <w:rFonts w:ascii="Times New Roman"/>
          <w:sz w:val="27"/>
        </w:rPr>
        <w:t xml:space="preserve">from</w:t>
      </w:r>
      <w:r>
        <w:rPr>
          <w:rFonts w:ascii="Times New Roman"/>
          <w:sz w:val="27"/>
        </w:rPr>
      </w:r>
      <w:r/>
    </w:p>
    <w:p>
      <w:pPr>
        <w:pStyle w:val="661"/>
        <w:ind w:left="705" w:right="0" w:hanging="475"/>
        <w:jc w:val="left"/>
        <w:spacing w:lineRule="exact" w:line="266"/>
        <w:tabs>
          <w:tab w:val="left" w:pos="6031" w:leader="none"/>
        </w:tabs>
      </w:pPr>
      <w:r>
        <w:rPr>
          <w:sz w:val="23"/>
        </w:rPr>
        <w:t xml:space="preserve">seeking</w:t>
      </w:r>
      <w:r>
        <w:t xml:space="preserve">altemath</w:t>
      </w:r>
      <w:r>
        <w:rPr>
          <w:spacing w:val="-25"/>
        </w:rPr>
        <w:t xml:space="preserve">:</w:t>
      </w:r>
      <w:r>
        <w:rPr>
          <w:spacing w:val="-43"/>
        </w:rPr>
        <w:t xml:space="preserve">·</w:t>
      </w:r>
      <w:r>
        <w:t xml:space="preserve">i&gt;</w:t>
      </w:r>
      <w:r>
        <w:t xml:space="preserve">means,</w:t>
      </w:r>
      <w:r>
        <w:t xml:space="preserve">e&gt;f</w:t>
      </w:r>
      <w:r>
        <w:t xml:space="preserve">rooress</w:t>
      </w:r>
      <w:r>
        <w:t xml:space="preserve">in</w:t>
      </w:r>
      <w:r>
        <w:t xml:space="preserve">a</w:t>
      </w:r>
      <w:r>
        <w:t xml:space="preserve">court</w:t>
      </w:r>
      <w:r>
        <w:t xml:space="preserve">of</w:t>
      </w:r>
      <w:r>
        <w:t xml:space="preserve">law,</w:t>
        <w:tab/>
      </w:r>
      <w:r>
        <w:t xml:space="preserve">,</w:t>
      </w:r>
      <w:r/>
      <w:r/>
    </w:p>
    <w:p>
      <w:pPr>
        <w:ind w:left="225" w:right="84" w:firstLine="479"/>
        <w:jc w:val="both"/>
        <w:spacing w:lineRule="auto" w:line="201" w:before="126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Arial" w:hAnsi="Arial"/>
          <w:i/>
          <w:sz w:val="25"/>
        </w:rPr>
        <w:t xml:space="preserve">r</w:t>
      </w:r>
      <w:r>
        <w:rPr>
          <w:rFonts w:ascii="Arial" w:hAnsi="Arial"/>
          <w:i/>
          <w:spacing w:val="8"/>
          <w:sz w:val="25"/>
        </w:rPr>
        <w:t xml:space="preserve">l</w:t>
      </w:r>
      <w:r>
        <w:rPr>
          <w:rFonts w:ascii="Arial" w:hAnsi="Arial"/>
          <w:i/>
          <w:sz w:val="25"/>
        </w:rPr>
        <w:t xml:space="preserve">..</w:t>
      </w:r>
      <w:r>
        <w:rPr>
          <w:rFonts w:ascii="Times New Roman" w:hAnsi="Times New Roman"/>
          <w:sz w:val="22"/>
        </w:rPr>
        <w:t xml:space="preserve">(</w:t>
      </w:r>
      <w:r>
        <w:rPr>
          <w:rFonts w:ascii="Times New Roman" w:hAnsi="Times New Roman"/>
          <w:sz w:val="22"/>
        </w:rPr>
        <w:t xml:space="preserve">l)</w:t>
      </w:r>
      <w:r>
        <w:rPr>
          <w:rFonts w:ascii="Times New Roman" w:hAnsi="Times New Roman"/>
          <w:sz w:val="25"/>
        </w:rPr>
        <w:t xml:space="preserve">ob</w:t>
      </w:r>
      <w:r>
        <w:rPr>
          <w:rFonts w:ascii="Times New Roman" w:hAnsi="Times New Roman"/>
          <w:spacing w:val="-38"/>
          <w:sz w:val="25"/>
        </w:rPr>
        <w:t xml:space="preserve">j</w:t>
      </w:r>
      <w:r>
        <w:rPr>
          <w:rFonts w:ascii="Times New Roman" w:hAnsi="Times New Roman"/>
          <w:sz w:val="25"/>
        </w:rPr>
        <w:t xml:space="preserve">«tiYe</w:t>
      </w:r>
      <w:r>
        <w:rPr>
          <w:rFonts w:ascii="Times New Roman" w:hAnsi="Times New Roman"/>
          <w:spacing w:val="-10"/>
          <w:sz w:val="25"/>
        </w:rPr>
        <w:t xml:space="preserve">s</w:t>
      </w:r>
      <w:r>
        <w:rPr>
          <w:rFonts w:ascii="Times New Roman" w:hAnsi="Times New Roman"/>
          <w:sz w:val="25"/>
        </w:rPr>
        <w:t xml:space="preserve">.</w:t>
      </w:r>
      <w:r>
        <w:rPr>
          <w:rFonts w:ascii="Times New Roman" w:hAnsi="Times New Roman"/>
          <w:sz w:val="25"/>
        </w:rPr>
        <w:t xml:space="preserve">uf</w:t>
      </w:r>
      <w:r>
        <w:rPr>
          <w:rFonts w:ascii="Times New Roman" w:hAnsi="Times New Roman"/>
          <w:sz w:val="26"/>
        </w:rPr>
        <w:t xml:space="preserve">jnspectkm</w:t>
      </w:r>
      <w:r>
        <w:rPr>
          <w:rFonts w:ascii="Times New Roman" w:hAnsi="Times New Roman"/>
          <w:sz w:val="26"/>
        </w:rPr>
        <w:t xml:space="preserve">and</w:t>
      </w:r>
      <w:r>
        <w:rPr>
          <w:rFonts w:ascii="Times New Roman" w:hAnsi="Times New Roman"/>
          <w:sz w:val="25"/>
        </w:rPr>
        <w:t xml:space="preserve">nfor</w:t>
      </w:r>
      <w:r>
        <w:rPr>
          <w:rFonts w:ascii="Times New Roman" w:hAnsi="Times New Roman"/>
          <w:spacing w:val="21"/>
          <w:sz w:val="25"/>
        </w:rPr>
        <w:t xml:space="preserve">c</w:t>
      </w:r>
      <w:r>
        <w:rPr>
          <w:rFonts w:ascii="Times New Roman" w:hAnsi="Times New Roman"/>
          <w:spacing w:val="7"/>
          <w:sz w:val="25"/>
        </w:rPr>
        <w:t xml:space="preserve">m</w:t>
      </w:r>
      <w:r>
        <w:rPr>
          <w:rFonts w:ascii="Times New Roman" w:hAnsi="Times New Roman"/>
          <w:sz w:val="25"/>
        </w:rPr>
        <w:t xml:space="preserve">nt</w:t>
      </w:r>
      <w:r>
        <w:rPr>
          <w:rFonts w:ascii="Times New Roman" w:hAnsi="Times New Roman"/>
          <w:sz w:val="26"/>
        </w:rPr>
        <w:t xml:space="preserve">is</w:t>
      </w:r>
      <w:r>
        <w:rPr>
          <w:rFonts w:ascii="Times New Roman" w:hAnsi="Times New Roman"/>
          <w:sz w:val="24"/>
        </w:rPr>
        <w:t xml:space="preserve">to.</w:t>
      </w:r>
      <w:r>
        <w:rPr>
          <w:rFonts w:ascii="Times New Roman" w:hAnsi="Times New Roman"/>
          <w:sz w:val="27"/>
        </w:rPr>
        <w:t xml:space="preserve">IOOIUto.f</w:t>
      </w:r>
      <w:r>
        <w:rPr>
          <w:rFonts w:ascii="Times New Roman" w:hAnsi="Times New Roman"/>
          <w:spacing w:val="-5"/>
          <w:sz w:val="26"/>
        </w:rPr>
        <w:t xml:space="preserve">eomp</w:t>
      </w:r>
      <w:r>
        <w:rPr>
          <w:rFonts w:ascii="Times New Roman" w:hAnsi="Times New Roman"/>
          <w:spacing w:val="-1"/>
          <w:sz w:val="26"/>
        </w:rPr>
        <w:t xml:space="preserve">li</w:t>
      </w:r>
      <w:r>
        <w:rPr>
          <w:rFonts w:ascii="Times New Roman" w:hAnsi="Times New Roman"/>
          <w:spacing w:val="3"/>
          <w:sz w:val="25"/>
        </w:rPr>
        <w:t xml:space="preserve">wjth</w:t>
      </w:r>
      <w:r>
        <w:rPr>
          <w:rFonts w:ascii="Times New Roman" w:hAnsi="Times New Roman"/>
          <w:sz w:val="25"/>
        </w:rPr>
        <w:t xml:space="preserve">the</w:t>
      </w:r>
      <w:r>
        <w:rPr>
          <w:rFonts w:ascii="Times New Roman" w:hAnsi="Times New Roman"/>
          <w:sz w:val="27"/>
        </w:rPr>
        <w:t xml:space="preserve">reqyirement</w:t>
      </w:r>
      <w:r>
        <w:rPr>
          <w:rFonts w:ascii="Times New Roman" w:hAnsi="Times New Roman"/>
          <w:sz w:val="25"/>
        </w:rPr>
        <w:t xml:space="preserve">of</w:t>
      </w:r>
      <w:r>
        <w:rPr>
          <w:rFonts w:ascii="Times New Roman" w:hAnsi="Times New Roman"/>
          <w:sz w:val="26"/>
        </w:rPr>
        <w:t xml:space="preserve">thhi</w:t>
      </w:r>
      <w:r>
        <w:rPr>
          <w:rFonts w:ascii="Times New Roman" w:hAnsi="Times New Roman"/>
          <w:sz w:val="25"/>
        </w:rPr>
        <w:t xml:space="preserve">Act,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Arial" w:hAnsi="Arial"/>
          <w:sz w:val="24"/>
        </w:rPr>
        <w:t xml:space="preserve">the</w:t>
      </w:r>
      <w:r>
        <w:rPr>
          <w:rFonts w:ascii="Times New Roman" w:hAnsi="Times New Roman"/>
          <w:sz w:val="26"/>
        </w:rPr>
        <w:t xml:space="preserve">terms</w:t>
      </w:r>
      <w:r>
        <w:rPr>
          <w:rFonts w:ascii="Times New Roman" w:hAnsi="Times New Roman"/>
          <w:sz w:val="26"/>
        </w:rPr>
        <w:t xml:space="preserve">and</w:t>
      </w:r>
      <w:r>
        <w:rPr>
          <w:rFonts w:ascii="Times New Roman" w:hAnsi="Times New Roman"/>
          <w:sz w:val="26"/>
        </w:rPr>
        <w:t xml:space="preserve">cooditjoos.</w:t>
      </w:r>
      <w:r>
        <w:rPr>
          <w:rFonts w:ascii="Times New Roman" w:hAnsi="Times New Roman"/>
          <w:sz w:val="26"/>
        </w:rPr>
        <w:t xml:space="preserve">uf</w:t>
      </w:r>
      <w:r>
        <w:rPr>
          <w:rFonts w:ascii="Times New Roman" w:hAnsi="Times New Roman"/>
          <w:sz w:val="26"/>
        </w:rPr>
        <w:t xml:space="preserve">tlw</w:t>
      </w:r>
      <w:r>
        <w:rPr>
          <w:rFonts w:ascii="Times New Roman" w:hAnsi="Times New Roman"/>
          <w:sz w:val="26"/>
        </w:rPr>
        <w:t xml:space="preserve">authoriiation</w:t>
      </w:r>
      <w:r>
        <w:rPr>
          <w:rFonts w:ascii="Times New Roman" w:hAnsi="Times New Roman"/>
          <w:spacing w:val="-3"/>
          <w:sz w:val="27"/>
        </w:rPr>
        <w:t xml:space="preserve">h</w:t>
      </w:r>
      <w:r>
        <w:rPr>
          <w:rFonts w:ascii="Times New Roman" w:hAnsi="Times New Roman"/>
          <w:spacing w:val="-5"/>
          <w:sz w:val="27"/>
        </w:rPr>
        <w:t xml:space="preserve">111</w:t>
      </w:r>
      <w:r>
        <w:rPr>
          <w:rFonts w:ascii="Times New Roman" w:hAnsi="Times New Roman"/>
          <w:spacing w:val="-3"/>
          <w:sz w:val="27"/>
        </w:rPr>
        <w:t xml:space="preserve">ued</w:t>
      </w:r>
      <w:r>
        <w:rPr>
          <w:rFonts w:ascii="Arial" w:hAnsi="Arial"/>
          <w:sz w:val="25"/>
        </w:rPr>
        <w:t xml:space="preserve">by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pacing w:val="-27"/>
          <w:sz w:val="25"/>
        </w:rPr>
        <w:t xml:space="preserve">C</w:t>
      </w:r>
      <w:r>
        <w:rPr>
          <w:rFonts w:ascii="Times New Roman" w:hAnsi="Times New Roman"/>
          <w:spacing w:val="-23"/>
          <w:sz w:val="25"/>
        </w:rPr>
        <w:t xml:space="preserve">o</w:t>
      </w:r>
      <w:r>
        <w:rPr>
          <w:rFonts w:ascii="Times New Roman" w:hAnsi="Times New Roman"/>
          <w:sz w:val="25"/>
        </w:rPr>
        <w:t xml:space="preserve">.mmiss.Wn.</w:t>
      </w:r>
      <w:r>
        <w:rPr>
          <w:rFonts w:ascii="Times New Roman" w:hAnsi="Times New Roman"/>
          <w:sz w:val="25"/>
        </w:rPr>
        <w:t xml:space="preserve">such</w:t>
      </w:r>
      <w:r>
        <w:rPr>
          <w:rFonts w:ascii="Times New Roman" w:hAnsi="Times New Roman"/>
          <w:sz w:val="25"/>
        </w:rPr>
        <w:t xml:space="preserve">that</w:t>
      </w:r>
      <w:r>
        <w:rPr>
          <w:rFonts w:ascii="Times New Roman" w:hAnsi="Times New Roman"/>
          <w:sz w:val="25"/>
        </w:rPr>
      </w:r>
      <w:r/>
    </w:p>
    <w:p>
      <w:pPr>
        <w:numPr>
          <w:ilvl w:val="1"/>
          <w:numId w:val="108"/>
        </w:numPr>
        <w:ind w:left="1065" w:right="0" w:hanging="355"/>
        <w:jc w:val="left"/>
        <w:spacing w:lineRule="exact" w:line="292" w:before="86"/>
        <w:tabs>
          <w:tab w:val="left" w:pos="1066" w:leader="none"/>
          <w:tab w:val="left" w:pos="2235" w:leader="none"/>
          <w:tab w:val="left" w:pos="2710" w:leader="none"/>
          <w:tab w:val="left" w:pos="3804" w:leader="none"/>
          <w:tab w:val="left" w:pos="4505" w:leader="none"/>
          <w:tab w:val="left" w:pos="5032" w:leader="none"/>
        </w:tabs>
        <w:rPr>
          <w:rFonts w:ascii="Arial" w:hAnsi="Arial" w:cs="Arial" w:eastAsia="Arial"/>
          <w:sz w:val="24"/>
          <w:szCs w:val="24"/>
        </w:rPr>
      </w:pPr>
      <w:r>
        <w:rPr>
          <w:rFonts w:ascii="Times New Roman"/>
          <w:sz w:val="25"/>
        </w:rPr>
        <w:t xml:space="preserve">fa(</w:t>
      </w:r>
      <w:r>
        <w:rPr>
          <w:rFonts w:ascii="Times New Roman"/>
          <w:spacing w:val="-27"/>
          <w:sz w:val="25"/>
        </w:rPr>
        <w:t xml:space="preserve">'</w:t>
      </w:r>
      <w:r>
        <w:rPr>
          <w:rFonts w:ascii="Times New Roman"/>
          <w:sz w:val="25"/>
        </w:rPr>
        <w:t xml:space="preserve">ihties</w:t>
        <w:tab/>
      </w:r>
      <w:r>
        <w:rPr>
          <w:rFonts w:ascii="Arial"/>
          <w:sz w:val="24"/>
        </w:rPr>
        <w:t xml:space="preserve">ud</w:t>
        <w:tab/>
      </w:r>
      <w:r>
        <w:rPr>
          <w:rFonts w:ascii="Times New Roman"/>
          <w:sz w:val="26"/>
        </w:rPr>
        <w:t xml:space="preserve">aQttvititts</w:t>
        <w:tab/>
      </w:r>
      <w:r>
        <w:rPr>
          <w:rFonts w:ascii="Times New Roman"/>
          <w:sz w:val="25"/>
        </w:rPr>
        <w:t xml:space="preserve">meet</w:t>
        <w:tab/>
      </w:r>
      <w:r>
        <w:rPr>
          <w:rFonts w:ascii="Times New Roman"/>
          <w:sz w:val="27"/>
        </w:rPr>
        <w:t xml:space="preserve">th</w:t>
        <w:tab/>
      </w:r>
      <w:r>
        <w:rPr>
          <w:rFonts w:ascii="Arial"/>
          <w:spacing w:val="-8"/>
          <w:sz w:val="24"/>
        </w:rPr>
        <w:t xml:space="preserve">n</w:t>
      </w:r>
      <w:r>
        <w:rPr>
          <w:rFonts w:ascii="Arial"/>
          <w:sz w:val="24"/>
        </w:rPr>
        <w:t xml:space="preserve">c</w:t>
      </w:r>
      <w:r>
        <w:rPr>
          <w:rFonts w:ascii="Arial"/>
          <w:spacing w:val="7"/>
          <w:sz w:val="24"/>
        </w:rPr>
        <w:t xml:space="preserve">e</w:t>
      </w:r>
      <w:r>
        <w:rPr>
          <w:rFonts w:ascii="Arial"/>
          <w:sz w:val="24"/>
        </w:rPr>
        <w:t xml:space="preserve">i&gt;l</w:t>
      </w:r>
      <w:r>
        <w:rPr>
          <w:rFonts w:ascii="Arial"/>
          <w:spacing w:val="-12"/>
          <w:sz w:val="24"/>
        </w:rPr>
        <w:t xml:space="preserve">!</w:t>
      </w:r>
      <w:r>
        <w:rPr>
          <w:rFonts w:ascii="Arial"/>
          <w:sz w:val="24"/>
        </w:rPr>
        <w:t xml:space="preserve">ry</w:t>
      </w:r>
      <w:r>
        <w:rPr>
          <w:rFonts w:ascii="Arial"/>
          <w:sz w:val="24"/>
        </w:rPr>
      </w:r>
      <w:r/>
    </w:p>
    <w:p>
      <w:pPr>
        <w:pStyle w:val="661"/>
        <w:ind w:left="1065" w:right="0"/>
        <w:jc w:val="left"/>
        <w:spacing w:lineRule="exact" w:line="269"/>
        <w:tabs>
          <w:tab w:val="left" w:pos="2413" w:leader="none"/>
        </w:tabs>
      </w:pPr>
      <w:r>
        <w:t xml:space="preserve">regulatory</w:t>
        <w:tab/>
      </w:r>
      <w:r>
        <w:rPr>
          <w:spacing w:val="-3"/>
        </w:rPr>
        <w:t xml:space="preserve">uh·</w:t>
      </w:r>
      <w:r>
        <w:t xml:space="preserve">mentsi</w:t>
      </w:r>
      <w:r/>
      <w:r/>
    </w:p>
    <w:p>
      <w:pPr>
        <w:ind w:left="1065" w:right="105" w:hanging="360"/>
        <w:jc w:val="both"/>
        <w:spacing w:lineRule="exact" w:line="260" w:before="112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sz w:val="26"/>
        </w:rPr>
        <w:t xml:space="preserve">(b)</w:t>
      </w:r>
      <w:r>
        <w:rPr>
          <w:rFonts w:ascii="Times New Roman"/>
          <w:sz w:val="27"/>
        </w:rPr>
        <w:t xml:space="preserve">relevant</w:t>
      </w:r>
      <w:r>
        <w:rPr>
          <w:rFonts w:ascii="Times New Roman"/>
          <w:sz w:val="27"/>
        </w:rPr>
        <w:t xml:space="preserve">docu</w:t>
      </w:r>
      <w:r>
        <w:rPr>
          <w:rFonts w:ascii="Times New Roman"/>
          <w:spacing w:val="1"/>
          <w:sz w:val="27"/>
        </w:rPr>
        <w:t xml:space="preserve">nts.</w:t>
      </w:r>
      <w:r>
        <w:rPr>
          <w:rFonts w:ascii="Times New Roman"/>
          <w:sz w:val="27"/>
        </w:rPr>
        <w:t xml:space="preserve">nd</w:t>
      </w:r>
      <w:r>
        <w:rPr>
          <w:rFonts w:ascii="Times New Roman"/>
          <w:sz w:val="26"/>
        </w:rPr>
        <w:t xml:space="preserve">instrn</w:t>
      </w:r>
      <w:r>
        <w:rPr>
          <w:rFonts w:ascii="Times New Roman"/>
          <w:spacing w:val="1"/>
          <w:sz w:val="26"/>
        </w:rPr>
        <w:t xml:space="preserve">lions</w:t>
      </w:r>
      <w:r>
        <w:rPr>
          <w:rFonts w:ascii="Times New Roman"/>
          <w:sz w:val="27"/>
        </w:rPr>
        <w:t xml:space="preserve">to</w:t>
      </w:r>
      <w:r>
        <w:rPr>
          <w:rFonts w:ascii="Times New Roman"/>
          <w:sz w:val="26"/>
        </w:rPr>
        <w:t xml:space="preserve">AYthorimd</w:t>
      </w:r>
      <w:r>
        <w:rPr>
          <w:rFonts w:ascii="Times New Roman"/>
          <w:spacing w:val="-2"/>
          <w:sz w:val="26"/>
        </w:rPr>
        <w:t xml:space="preserve">persons</w:t>
      </w:r>
      <w:r>
        <w:rPr>
          <w:rFonts w:ascii="Times New Roman"/>
          <w:sz w:val="26"/>
        </w:rPr>
        <w:t xml:space="preserve">are</w:t>
      </w:r>
      <w:r>
        <w:rPr>
          <w:rFonts w:ascii="Times New Roman"/>
          <w:sz w:val="26"/>
        </w:rPr>
        <w:t xml:space="preserve">valid</w:t>
      </w:r>
      <w:r>
        <w:rPr>
          <w:rFonts w:ascii="Times New Roman"/>
          <w:sz w:val="26"/>
        </w:rPr>
        <w:t xml:space="preserve">and</w:t>
      </w:r>
      <w:r>
        <w:rPr>
          <w:rFonts w:ascii="Times New Roman"/>
          <w:sz w:val="20"/>
        </w:rPr>
        <w:t xml:space="preserve">ff'</w:t>
      </w:r>
      <w:r>
        <w:rPr>
          <w:rFonts w:ascii="Times New Roman"/>
          <w:sz w:val="27"/>
        </w:rPr>
        <w:t xml:space="preserve">ooiri</w:t>
      </w:r>
      <w:r>
        <w:rPr>
          <w:rFonts w:ascii="Times New Roman"/>
          <w:spacing w:val="1"/>
          <w:sz w:val="28"/>
        </w:rPr>
        <w:t xml:space="preserve">c.Clmp,lid</w:t>
      </w:r>
      <w:r>
        <w:rPr>
          <w:rFonts w:ascii="Times New Roman"/>
          <w:sz w:val="26"/>
        </w:rPr>
        <w:t xml:space="preserve">with</w:t>
      </w:r>
      <w:r>
        <w:rPr>
          <w:rFonts w:ascii="Times New Roman"/>
          <w:sz w:val="27"/>
        </w:rPr>
        <w:t xml:space="preserve">by</w:t>
      </w:r>
      <w:r>
        <w:rPr>
          <w:rFonts w:ascii="Times New Roman"/>
          <w:sz w:val="28"/>
        </w:rPr>
        <w:t xml:space="preserve">the</w:t>
      </w:r>
      <w:r>
        <w:rPr>
          <w:rFonts w:ascii="Times New Roman"/>
          <w:spacing w:val="-1"/>
          <w:sz w:val="23"/>
        </w:rPr>
        <w:t xml:space="preserve">authoriied</w:t>
      </w:r>
      <w:r>
        <w:rPr>
          <w:rFonts w:ascii="Times New Roman"/>
          <w:sz w:val="28"/>
        </w:rPr>
        <w:t xml:space="preserve">noos,</w:t>
      </w:r>
      <w:r>
        <w:rPr>
          <w:rFonts w:ascii="Arial"/>
          <w:spacing w:val="-8"/>
          <w:sz w:val="26"/>
        </w:rPr>
        <w:t xml:space="preserve">mpl</w:t>
      </w:r>
      <w:r>
        <w:rPr>
          <w:rFonts w:ascii="Arial"/>
          <w:spacing w:val="-7"/>
          <w:sz w:val="26"/>
        </w:rPr>
        <w:t xml:space="preserve">oy\'</w:t>
      </w:r>
      <w:r>
        <w:rPr>
          <w:rFonts w:ascii="Times New Roman"/>
          <w:sz w:val="28"/>
        </w:rPr>
        <w:t xml:space="preserve">or</w:t>
      </w:r>
      <w:r>
        <w:rPr>
          <w:rFonts w:ascii="Times New Roman"/>
          <w:sz w:val="28"/>
        </w:rPr>
        <w:t xml:space="preserve">a</w:t>
      </w:r>
      <w:r>
        <w:rPr>
          <w:rFonts w:ascii="Times New Roman"/>
          <w:sz w:val="28"/>
        </w:rPr>
        <w:t xml:space="preserve">ms:</w:t>
      </w:r>
      <w:r>
        <w:rPr>
          <w:rFonts w:ascii="Times New Roman"/>
          <w:sz w:val="28"/>
        </w:rPr>
      </w:r>
      <w:r/>
    </w:p>
    <w:p>
      <w:pPr>
        <w:ind w:left="125" w:right="76" w:hanging="5"/>
        <w:jc w:val="left"/>
        <w:spacing w:lineRule="auto" w:line="234" w:before="93"/>
        <w:rPr>
          <w:rFonts w:ascii="Times New Roman" w:hAnsi="Times New Roman" w:cs="Times New Roman" w:eastAsia="Times New Roman"/>
          <w:sz w:val="17"/>
          <w:szCs w:val="17"/>
        </w:rPr>
      </w:pPr>
      <w:r>
        <w:br w:type="column"/>
      </w:r>
      <w:r>
        <w:rPr>
          <w:rFonts w:ascii="Times New Roman"/>
          <w:sz w:val="17"/>
        </w:rPr>
        <w:t xml:space="preserve">Prim!U)'</w:t>
      </w:r>
      <w:r>
        <w:rPr>
          <w:rFonts w:ascii="Times New Roman"/>
          <w:sz w:val="15"/>
        </w:rPr>
        <w:t xml:space="preserve">respongjbility  for</w:t>
      </w:r>
      <w:r>
        <w:rPr>
          <w:rFonts w:ascii="Times New Roman"/>
          <w:sz w:val="17"/>
        </w:rPr>
        <w:t xml:space="preserve">safety.</w:t>
      </w:r>
      <w:r>
        <w:rPr>
          <w:rFonts w:ascii="Times New Roman"/>
          <w:sz w:val="17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15" w:right="0" w:firstLine="0"/>
        <w:jc w:val="left"/>
        <w:spacing w:lineRule="exact" w:line="194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5"/>
        </w:rPr>
        <w:t xml:space="preserve">Rij:bl</w:t>
      </w:r>
      <w:r>
        <w:rPr>
          <w:rFonts w:ascii="Arial"/>
          <w:sz w:val="17"/>
        </w:rPr>
        <w:t xml:space="preserve">of</w:t>
      </w:r>
      <w:r>
        <w:rPr>
          <w:rFonts w:ascii="Times New Roman"/>
          <w:sz w:val="18"/>
        </w:rPr>
        <w:t xml:space="preserve">review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z w:val="16"/>
        </w:rPr>
      </w:r>
      <w:r/>
    </w:p>
    <w:p>
      <w:pPr>
        <w:ind w:left="115" w:right="0" w:firstLine="4"/>
        <w:jc w:val="left"/>
        <w:spacing w:lineRule="exact" w:line="194" w:before="0"/>
        <w:rPr>
          <w:rFonts w:ascii="Arial" w:hAnsi="Arial" w:cs="Arial" w:eastAsia="Arial"/>
          <w:sz w:val="18"/>
          <w:szCs w:val="18"/>
        </w:rPr>
      </w:pPr>
      <w:r>
        <w:rPr>
          <w:rFonts w:ascii="Times New Roman"/>
          <w:sz w:val="13"/>
        </w:rPr>
        <w:t xml:space="preserve">11</w:t>
      </w:r>
      <w:r>
        <w:rPr>
          <w:rFonts w:ascii="Arial"/>
          <w:sz w:val="17"/>
        </w:rPr>
        <w:t xml:space="preserve">dui</w:t>
      </w:r>
      <w:r>
        <w:rPr>
          <w:rFonts w:ascii="Arial"/>
          <w:sz w:val="18"/>
        </w:rPr>
        <w:t xml:space="preserve">sii:HI</w:t>
      </w:r>
      <w:r>
        <w:rPr>
          <w:rFonts w:ascii="Arial"/>
          <w:sz w:val="18"/>
        </w:rPr>
        <w:t xml:space="preserve">.</w:t>
      </w:r>
      <w:r>
        <w:rPr>
          <w:rFonts w:ascii="Arial"/>
          <w:sz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8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sz w:val="17"/>
          <w:szCs w:val="17"/>
        </w:rPr>
      </w:r>
      <w:r/>
    </w:p>
    <w:p>
      <w:pPr>
        <w:ind w:left="101" w:right="76" w:firstLine="14"/>
        <w:jc w:val="left"/>
        <w:spacing w:lineRule="auto" w:line="255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l11s</w:t>
      </w:r>
      <w:r>
        <w:rPr>
          <w:rFonts w:ascii="Times New Roman"/>
          <w:sz w:val="15"/>
        </w:rPr>
        <w:t xml:space="preserve">liqn</w:t>
      </w:r>
      <w:r>
        <w:rPr>
          <w:rFonts w:ascii="Arial"/>
          <w:sz w:val="14"/>
        </w:rPr>
        <w:t xml:space="preserve">obtjv</w:t>
      </w:r>
      <w:r>
        <w:rPr>
          <w:rFonts w:ascii="Times New Roman"/>
          <w:sz w:val="15"/>
        </w:rPr>
        <w:t xml:space="preserve">progrlllll</w:t>
      </w:r>
      <w:r>
        <w:rPr>
          <w:rFonts w:ascii="Times New Roman"/>
          <w:sz w:val="15"/>
        </w:rPr>
        <w:t xml:space="preserve">-</w:t>
      </w:r>
      <w:r>
        <w:rPr>
          <w:rFonts w:ascii="Times New Roman"/>
          <w:sz w:val="15"/>
        </w:rPr>
      </w:r>
      <w:r/>
    </w:p>
    <w:p>
      <w:pPr>
        <w:jc w:val="left"/>
        <w:spacing w:lineRule="auto" w:line="255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660" w:h="14060" w:orient="portrait"/>
          <w:pgMar w:top="1240" w:right="1180" w:bottom="280" w:left="0" w:header="709" w:footer="709" w:gutter="0"/>
          <w:cols w:num="2" w:sep="0" w:space="1701" w:equalWidth="0">
            <w:col w:w="6049" w:space="40"/>
            <w:col w:w="139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202" w:right="0" w:firstLine="0"/>
        <w:jc w:val="left"/>
        <w:spacing w:before="46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z w:val="19"/>
        </w:rPr>
        <w:t xml:space="preserve">Nuckar</w:t>
      </w:r>
      <w:r>
        <w:rPr>
          <w:rFonts w:ascii="Times New Roman"/>
          <w:i/>
          <w:sz w:val="19"/>
        </w:rPr>
        <w:t xml:space="preserve">Regulatory</w:t>
      </w:r>
      <w:r>
        <w:rPr>
          <w:rFonts w:ascii="Times New Roman"/>
          <w:i/>
          <w:sz w:val="19"/>
        </w:rPr>
        <w:t xml:space="preserve">Bill.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19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i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</w:r>
      <w:r/>
    </w:p>
    <w:p>
      <w:pPr>
        <w:pStyle w:val="665"/>
        <w:ind w:left="584" w:right="0" w:firstLine="0"/>
        <w:jc w:val="left"/>
        <w:spacing w:lineRule="exact" w:line="259"/>
      </w:pPr>
      <w:r>
        <w:t xml:space="preserve">(c)</w:t>
      </w:r>
      <w:r>
        <w:t xml:space="preserve">persons</w:t>
      </w:r>
      <w:r>
        <w:t xml:space="preserve">engaged</w:t>
      </w:r>
      <w:r>
        <w:t xml:space="preserve">in</w:t>
      </w:r>
      <w:r>
        <w:t xml:space="preserve">authorized</w:t>
      </w:r>
      <w:r>
        <w:t xml:space="preserve">activities</w:t>
      </w:r>
      <w:r>
        <w:t xml:space="preserve">possess</w:t>
      </w:r>
      <w:r/>
    </w:p>
    <w:p>
      <w:pPr>
        <w:ind w:left="944" w:right="0" w:firstLine="0"/>
        <w:jc w:val="left"/>
        <w:spacing w:lineRule="exact" w:line="259" w:before="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/>
          <w:b/>
          <w:sz w:val="22"/>
        </w:rPr>
        <w:t xml:space="preserve">the</w:t>
      </w:r>
      <w:r>
        <w:rPr>
          <w:rFonts w:ascii="Times New Roman"/>
          <w:sz w:val="23"/>
        </w:rPr>
        <w:t xml:space="preserve">competence</w:t>
      </w:r>
      <w:r>
        <w:rPr>
          <w:rFonts w:ascii="Times New Roman"/>
          <w:sz w:val="23"/>
        </w:rPr>
        <w:t xml:space="preserve">necessary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their</w:t>
      </w:r>
      <w:r>
        <w:rPr>
          <w:rFonts w:ascii="Times New Roman"/>
          <w:sz w:val="23"/>
        </w:rPr>
        <w:t xml:space="preserve">functions;</w:t>
      </w:r>
      <w:r>
        <w:rPr>
          <w:rFonts w:ascii="Times New Roman"/>
          <w:sz w:val="23"/>
        </w:rPr>
      </w:r>
      <w:r/>
    </w:p>
    <w:p>
      <w:pPr>
        <w:ind w:left="944" w:right="11" w:hanging="365"/>
        <w:jc w:val="both"/>
        <w:spacing w:lineRule="exact" w:line="260" w:before="8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2"/>
        </w:rPr>
        <w:t xml:space="preserve">(d)</w:t>
      </w:r>
      <w:r>
        <w:rPr>
          <w:rFonts w:ascii="Times New Roman"/>
          <w:sz w:val="23"/>
        </w:rPr>
        <w:t xml:space="preserve">deficiencies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deviations</w:t>
      </w:r>
      <w:r>
        <w:rPr>
          <w:rFonts w:ascii="Times New Roman"/>
          <w:sz w:val="23"/>
        </w:rPr>
        <w:t xml:space="preserve">from</w:t>
      </w:r>
      <w:r>
        <w:rPr>
          <w:rFonts w:ascii="Times New Roman"/>
          <w:sz w:val="23"/>
        </w:rPr>
        <w:t xml:space="preserve">authorization</w:t>
      </w:r>
      <w:r>
        <w:rPr>
          <w:rFonts w:ascii="Times New Roman"/>
          <w:sz w:val="23"/>
        </w:rPr>
        <w:t xml:space="preserve">requirements</w:t>
      </w:r>
      <w:r>
        <w:rPr>
          <w:rFonts w:ascii="Times New Roman"/>
          <w:sz w:val="23"/>
        </w:rPr>
        <w:t xml:space="preserve">are</w:t>
      </w:r>
      <w:r>
        <w:rPr>
          <w:rFonts w:ascii="Times New Roman"/>
          <w:sz w:val="23"/>
        </w:rPr>
        <w:t xml:space="preserve">remedied</w:t>
      </w:r>
      <w:r>
        <w:rPr>
          <w:rFonts w:ascii="Times New Roman"/>
          <w:sz w:val="23"/>
        </w:rPr>
        <w:t xml:space="preserve">without</w:t>
      </w:r>
      <w:r>
        <w:rPr>
          <w:rFonts w:ascii="Times New Roman"/>
          <w:sz w:val="23"/>
        </w:rPr>
        <w:t xml:space="preserve">undue</w:t>
      </w:r>
      <w:r>
        <w:rPr>
          <w:rFonts w:ascii="Times New Roman"/>
          <w:sz w:val="23"/>
        </w:rPr>
        <w:t xml:space="preserve">delay;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</w:r>
      <w:r/>
    </w:p>
    <w:p>
      <w:pPr>
        <w:ind w:left="935" w:right="0" w:hanging="356"/>
        <w:jc w:val="both"/>
        <w:spacing w:lineRule="auto" w:line="235" w:before="83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pacing w:val="-2"/>
          <w:sz w:val="23"/>
        </w:rPr>
        <w:t xml:space="preserve">(e)</w:t>
      </w:r>
      <w:r>
        <w:rPr>
          <w:rFonts w:ascii="Times New Roman"/>
          <w:sz w:val="23"/>
        </w:rPr>
        <w:t xml:space="preserve">lessons</w:t>
      </w:r>
      <w:r>
        <w:rPr>
          <w:rFonts w:ascii="Times New Roman"/>
          <w:sz w:val="23"/>
        </w:rPr>
        <w:t xml:space="preserve">learnt</w:t>
      </w:r>
      <w:r>
        <w:rPr>
          <w:rFonts w:ascii="Times New Roman"/>
          <w:sz w:val="23"/>
        </w:rPr>
        <w:t xml:space="preserve">from</w:t>
      </w:r>
      <w:r>
        <w:rPr>
          <w:rFonts w:ascii="Times New Roman"/>
          <w:sz w:val="23"/>
        </w:rPr>
        <w:t xml:space="preserve">authorized</w:t>
      </w:r>
      <w:r>
        <w:rPr>
          <w:rFonts w:ascii="Times New Roman"/>
          <w:sz w:val="23"/>
        </w:rPr>
        <w:t xml:space="preserve">activities</w:t>
      </w:r>
      <w:r>
        <w:rPr>
          <w:rFonts w:ascii="Times New Roman"/>
          <w:sz w:val="23"/>
        </w:rPr>
        <w:t xml:space="preserve">are</w:t>
      </w:r>
      <w:r>
        <w:rPr>
          <w:rFonts w:ascii="Times New Roman"/>
          <w:sz w:val="23"/>
        </w:rPr>
        <w:t xml:space="preserve">communicated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other</w:t>
      </w:r>
      <w:r>
        <w:rPr>
          <w:rFonts w:ascii="Times New Roman"/>
          <w:sz w:val="23"/>
        </w:rPr>
        <w:t xml:space="preserve">authorized</w:t>
      </w:r>
      <w:r>
        <w:rPr>
          <w:rFonts w:ascii="Times New Roman"/>
          <w:sz w:val="23"/>
        </w:rPr>
        <w:t xml:space="preserve">persons,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other</w:t>
      </w:r>
      <w:r>
        <w:rPr>
          <w:rFonts w:ascii="Times New Roman"/>
          <w:sz w:val="23"/>
        </w:rPr>
        <w:t xml:space="preserve">relevant</w:t>
      </w:r>
      <w:r>
        <w:rPr>
          <w:rFonts w:ascii="Times New Roman"/>
          <w:sz w:val="23"/>
        </w:rPr>
        <w:t xml:space="preserve">persons.</w:t>
      </w:r>
      <w:r>
        <w:rPr>
          <w:rFonts w:ascii="Times New Roman"/>
          <w:sz w:val="23"/>
        </w:rPr>
      </w:r>
      <w:r/>
    </w:p>
    <w:p>
      <w:pPr>
        <w:ind w:left="104" w:right="22" w:firstLine="480"/>
        <w:jc w:val="both"/>
        <w:spacing w:lineRule="auto" w:line="237" w:before="11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2"/>
        </w:rPr>
        <w:t xml:space="preserve">(2)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establish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planned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sy</w:t>
      </w:r>
      <w:r>
        <w:rPr>
          <w:rFonts w:ascii="Times New Roman"/>
          <w:spacing w:val="-25"/>
          <w:sz w:val="23"/>
        </w:rPr>
        <w:t xml:space="preserve">s</w:t>
      </w:r>
      <w:r>
        <w:rPr>
          <w:rFonts w:ascii="Times New Roman"/>
          <w:spacing w:val="-37"/>
          <w:sz w:val="23"/>
        </w:rPr>
        <w:t xml:space="preserve">,</w:t>
      </w:r>
      <w:r>
        <w:rPr>
          <w:rFonts w:ascii="Times New Roman"/>
          <w:sz w:val="23"/>
        </w:rPr>
        <w:t xml:space="preserve">tematic</w:t>
      </w:r>
      <w:r>
        <w:rPr>
          <w:rFonts w:ascii="Times New Roman"/>
          <w:sz w:val="23"/>
        </w:rPr>
        <w:t xml:space="preserve">inspection</w:t>
      </w:r>
      <w:r>
        <w:rPr>
          <w:rFonts w:ascii="Times New Roman"/>
          <w:sz w:val="23"/>
        </w:rPr>
        <w:t xml:space="preserve">programme</w:t>
      </w:r>
      <w:r>
        <w:rPr>
          <w:rFonts w:ascii="Times New Roman"/>
          <w:sz w:val="23"/>
        </w:rPr>
        <w:t xml:space="preserve">consisting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routine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reactive</w:t>
      </w:r>
      <w:r>
        <w:rPr>
          <w:rFonts w:ascii="Times New Roman"/>
          <w:sz w:val="23"/>
        </w:rPr>
        <w:t xml:space="preserve">inspections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z w:val="23"/>
        </w:rPr>
        <w:t xml:space="preserve">are</w:t>
      </w:r>
      <w:r>
        <w:rPr>
          <w:rFonts w:ascii="Times New Roman"/>
          <w:sz w:val="23"/>
        </w:rPr>
        <w:t xml:space="preserve">announced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unannounced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monitor</w:t>
      </w:r>
      <w:r>
        <w:rPr>
          <w:rFonts w:ascii="Times New Roman"/>
          <w:sz w:val="23"/>
        </w:rPr>
        <w:t xml:space="preserve">compliance</w:t>
      </w:r>
      <w:r>
        <w:rPr>
          <w:rFonts w:ascii="Times New Roman"/>
          <w:sz w:val="23"/>
        </w:rPr>
        <w:t xml:space="preserve">with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z w:val="23"/>
        </w:rPr>
        <w:t xml:space="preserve">Act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all</w:t>
      </w:r>
      <w:r>
        <w:rPr>
          <w:rFonts w:ascii="Times New Roman"/>
          <w:sz w:val="23"/>
        </w:rPr>
        <w:t xml:space="preserve">applicable</w:t>
      </w:r>
      <w:r>
        <w:rPr>
          <w:rFonts w:ascii="Times New Roman"/>
          <w:sz w:val="23"/>
        </w:rPr>
        <w:t xml:space="preserve">regulations.</w:t>
      </w:r>
      <w:r/>
    </w:p>
    <w:p>
      <w:pPr>
        <w:numPr>
          <w:ilvl w:val="0"/>
          <w:numId w:val="107"/>
        </w:numPr>
        <w:ind w:left="100" w:right="17" w:firstLine="484"/>
        <w:jc w:val="both"/>
        <w:spacing w:lineRule="auto" w:line="237" w:before="113"/>
        <w:tabs>
          <w:tab w:val="left" w:pos="9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2"/>
        </w:rPr>
        <w:t xml:space="preserve">(l</w:t>
      </w:r>
      <w:r>
        <w:rPr>
          <w:rFonts w:ascii="Times New Roman"/>
          <w:sz w:val="22"/>
        </w:rPr>
        <w:t xml:space="preserve">)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,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z w:val="23"/>
        </w:rPr>
        <w:t xml:space="preserve">notice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Gazette</w:t>
      </w:r>
      <w:r>
        <w:rPr>
          <w:rFonts w:ascii="Times New Roman"/>
          <w:sz w:val="23"/>
        </w:rPr>
        <w:t xml:space="preserve">appoint</w:t>
      </w:r>
      <w:r>
        <w:rPr>
          <w:rFonts w:ascii="Times New Roman"/>
          <w:sz w:val="23"/>
        </w:rPr>
        <w:t xml:space="preserve">persons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such</w:t>
      </w:r>
      <w:r>
        <w:rPr>
          <w:rFonts w:ascii="Times New Roman"/>
          <w:sz w:val="23"/>
        </w:rPr>
        <w:t xml:space="preserve">qualifications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z w:val="23"/>
        </w:rPr>
        <w:t xml:space="preserve">may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3"/>
        </w:rPr>
        <w:t xml:space="preserve">prescribed,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3"/>
        </w:rPr>
        <w:t xml:space="preserve">inspectors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jurisdiction</w:t>
      </w:r>
      <w:r>
        <w:rPr>
          <w:rFonts w:ascii="Times New Roman"/>
          <w:sz w:val="23"/>
        </w:rPr>
        <w:t xml:space="preserve">specified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notice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appointment.</w:t>
      </w:r>
      <w:r>
        <w:rPr>
          <w:rFonts w:ascii="Times New Roman"/>
          <w:sz w:val="23"/>
        </w:rPr>
      </w:r>
      <w:r/>
    </w:p>
    <w:p>
      <w:pPr>
        <w:numPr>
          <w:ilvl w:val="0"/>
          <w:numId w:val="106"/>
        </w:numPr>
        <w:ind w:left="949" w:right="0" w:hanging="369"/>
        <w:jc w:val="left"/>
        <w:spacing w:before="110"/>
        <w:tabs>
          <w:tab w:val="left" w:pos="95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An</w:t>
      </w:r>
      <w:r>
        <w:rPr>
          <w:rFonts w:ascii="Times New Roman"/>
          <w:sz w:val="23"/>
        </w:rPr>
        <w:t xml:space="preserve">inspector</w:t>
      </w:r>
      <w:r>
        <w:rPr>
          <w:rFonts w:ascii="Times New Roman"/>
          <w:sz w:val="23"/>
        </w:rPr>
        <w:t xml:space="preserve">appointed</w:t>
      </w:r>
      <w:r>
        <w:rPr>
          <w:rFonts w:ascii="Times New Roman"/>
          <w:spacing w:val="29"/>
          <w:sz w:val="23"/>
        </w:rPr>
        <w:t xml:space="preserve">u</w:t>
      </w:r>
      <w:r>
        <w:rPr>
          <w:rFonts w:ascii="Times New Roman"/>
          <w:sz w:val="23"/>
        </w:rPr>
        <w:t xml:space="preserve">nder</w:t>
      </w:r>
      <w:r>
        <w:rPr>
          <w:rFonts w:ascii="Times New Roman"/>
          <w:sz w:val="23"/>
        </w:rPr>
        <w:t xml:space="preserve">subsection</w:t>
      </w:r>
      <w:r>
        <w:rPr>
          <w:rFonts w:ascii="Times New Roman"/>
          <w:sz w:val="22"/>
        </w:rPr>
        <w:t xml:space="preserve">(I</w:t>
      </w:r>
      <w:r>
        <w:rPr>
          <w:rFonts w:ascii="Times New Roman"/>
          <w:sz w:val="22"/>
        </w:rPr>
        <w:t xml:space="preserve">)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numPr>
          <w:ilvl w:val="1"/>
          <w:numId w:val="106"/>
        </w:numPr>
        <w:ind w:left="949" w:right="2" w:hanging="369"/>
        <w:jc w:val="both"/>
        <w:spacing w:lineRule="exact" w:line="260" w:before="132"/>
        <w:tabs>
          <w:tab w:val="left" w:pos="9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carry</w:t>
      </w:r>
      <w:r>
        <w:rPr>
          <w:rFonts w:ascii="Times New Roman"/>
          <w:sz w:val="23"/>
        </w:rPr>
        <w:t xml:space="preserve">out</w:t>
      </w:r>
      <w:r>
        <w:rPr>
          <w:rFonts w:ascii="Times New Roman"/>
          <w:sz w:val="23"/>
        </w:rPr>
        <w:t xml:space="preserve">inspections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facilities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2"/>
          <w:sz w:val="23"/>
        </w:rPr>
        <w:t xml:space="preserve">activities</w:t>
      </w:r>
      <w:r>
        <w:rPr>
          <w:rFonts w:ascii="Times New Roman"/>
          <w:sz w:val="23"/>
        </w:rPr>
        <w:t xml:space="preserve">so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-</w:t>
      </w:r>
      <w:r>
        <w:rPr>
          <w:rFonts w:ascii="Times New Roman"/>
          <w:sz w:val="23"/>
        </w:rPr>
      </w:r>
      <w:r/>
    </w:p>
    <w:p>
      <w:pPr>
        <w:numPr>
          <w:ilvl w:val="2"/>
          <w:numId w:val="106"/>
        </w:numPr>
        <w:ind w:left="1300" w:right="19" w:hanging="365"/>
        <w:jc w:val="left"/>
        <w:spacing w:lineRule="exact" w:line="260" w:before="119"/>
        <w:tabs>
          <w:tab w:val="left" w:pos="130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monitor</w:t>
      </w:r>
      <w:r>
        <w:rPr>
          <w:rFonts w:ascii="Times New Roman"/>
          <w:spacing w:val="-3"/>
          <w:sz w:val="23"/>
        </w:rPr>
        <w:t xml:space="preserve">compliance</w:t>
      </w:r>
      <w:r>
        <w:rPr>
          <w:rFonts w:ascii="Times New Roman"/>
          <w:sz w:val="23"/>
        </w:rPr>
        <w:t xml:space="preserve">with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provisions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z w:val="23"/>
        </w:rPr>
        <w:t xml:space="preserve">Act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all</w:t>
      </w:r>
      <w:r>
        <w:rPr>
          <w:rFonts w:ascii="Times New Roman"/>
          <w:sz w:val="23"/>
        </w:rPr>
        <w:t xml:space="preserve">applicable</w:t>
      </w:r>
      <w:r>
        <w:rPr>
          <w:rFonts w:ascii="Times New Roman"/>
          <w:sz w:val="23"/>
        </w:rPr>
        <w:t xml:space="preserve">regulations;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</w:r>
      <w:r/>
    </w:p>
    <w:p>
      <w:pPr>
        <w:numPr>
          <w:ilvl w:val="2"/>
          <w:numId w:val="106"/>
        </w:numPr>
        <w:ind w:left="1295" w:right="19" w:hanging="346"/>
        <w:jc w:val="left"/>
        <w:spacing w:lineRule="exact" w:line="260" w:before="114"/>
        <w:tabs>
          <w:tab w:val="left" w:pos="129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compile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submit</w:t>
      </w:r>
      <w:r>
        <w:rPr>
          <w:rFonts w:ascii="Times New Roman"/>
          <w:sz w:val="23"/>
        </w:rPr>
        <w:t xml:space="preserve">reports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inspection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Commission;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</w:r>
      <w:r/>
    </w:p>
    <w:p>
      <w:pPr>
        <w:ind w:left="949" w:right="33" w:hanging="365"/>
        <w:jc w:val="both"/>
        <w:spacing w:before="103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(b)</w:t>
      </w:r>
      <w:r>
        <w:rPr>
          <w:rFonts w:ascii="Times New Roman"/>
          <w:sz w:val="23"/>
        </w:rPr>
        <w:t xml:space="preserve">perform</w:t>
      </w:r>
      <w:r>
        <w:rPr>
          <w:rFonts w:ascii="Times New Roman"/>
          <w:sz w:val="23"/>
        </w:rPr>
        <w:t xml:space="preserve">such  other</w:t>
      </w:r>
      <w:r>
        <w:rPr>
          <w:rFonts w:ascii="Times New Roman"/>
          <w:sz w:val="23"/>
        </w:rPr>
        <w:t xml:space="preserve">functions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may</w:t>
      </w:r>
      <w:r>
        <w:rPr>
          <w:rFonts w:ascii="Times New Roman"/>
          <w:sz w:val="23"/>
        </w:rPr>
        <w:t xml:space="preserve">deem</w:t>
      </w:r>
      <w:r>
        <w:rPr>
          <w:rFonts w:ascii="Times New Roman"/>
          <w:sz w:val="23"/>
        </w:rPr>
        <w:t xml:space="preserve">necessary.</w:t>
      </w:r>
      <w:r>
        <w:rPr>
          <w:rFonts w:ascii="Times New Roman"/>
          <w:sz w:val="23"/>
        </w:rPr>
      </w:r>
      <w:r/>
    </w:p>
    <w:p>
      <w:pPr>
        <w:numPr>
          <w:ilvl w:val="0"/>
          <w:numId w:val="107"/>
        </w:numPr>
        <w:ind w:left="944" w:right="0" w:hanging="379"/>
        <w:jc w:val="left"/>
        <w:spacing w:before="105"/>
        <w:tabs>
          <w:tab w:val="left" w:pos="94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An</w:t>
      </w:r>
      <w:r>
        <w:rPr>
          <w:rFonts w:ascii="Times New Roman"/>
          <w:sz w:val="23"/>
        </w:rPr>
        <w:t xml:space="preserve">inspector</w:t>
      </w:r>
      <w:r>
        <w:rPr>
          <w:rFonts w:ascii="Times New Roman"/>
          <w:sz w:val="23"/>
        </w:rPr>
        <w:t xml:space="preserve">appointed</w:t>
      </w:r>
      <w:r>
        <w:rPr>
          <w:rFonts w:ascii="Times New Roman"/>
          <w:sz w:val="23"/>
        </w:rPr>
        <w:t xml:space="preserve">under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z w:val="23"/>
        </w:rPr>
        <w:t xml:space="preserve">Act</w:t>
      </w:r>
      <w:r>
        <w:rPr>
          <w:rFonts w:ascii="Times New Roman"/>
          <w:sz w:val="23"/>
        </w:rPr>
        <w:t xml:space="preserve">may</w:t>
      </w:r>
      <w:r>
        <w:rPr>
          <w:rFonts w:ascii="Times New Roman"/>
          <w:sz w:val="23"/>
        </w:rPr>
        <w:t xml:space="preserve">-</w:t>
      </w:r>
      <w:r>
        <w:rPr>
          <w:rFonts w:ascii="Times New Roman"/>
          <w:sz w:val="23"/>
        </w:rPr>
      </w:r>
      <w:r/>
    </w:p>
    <w:p>
      <w:pPr>
        <w:numPr>
          <w:ilvl w:val="0"/>
          <w:numId w:val="105"/>
        </w:numPr>
        <w:ind w:left="944" w:right="6" w:hanging="360"/>
        <w:jc w:val="both"/>
        <w:spacing w:lineRule="exact" w:line="260" w:before="124"/>
        <w:tabs>
          <w:tab w:val="left" w:pos="9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enter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facility</w:t>
      </w:r>
      <w:r>
        <w:rPr>
          <w:rFonts w:ascii="Times New Roman"/>
          <w:sz w:val="23"/>
        </w:rPr>
        <w:t xml:space="preserve">which</w:t>
      </w:r>
      <w:r>
        <w:rPr>
          <w:rFonts w:ascii="Times New Roman"/>
          <w:sz w:val="23"/>
        </w:rPr>
        <w:t xml:space="preserve">he</w:t>
      </w:r>
      <w:r>
        <w:rPr>
          <w:rFonts w:ascii="Times New Roman"/>
          <w:sz w:val="23"/>
        </w:rPr>
        <w:t xml:space="preserve">has</w:t>
      </w:r>
      <w:r>
        <w:rPr>
          <w:rFonts w:ascii="Times New Roman"/>
          <w:sz w:val="23"/>
        </w:rPr>
        <w:t xml:space="preserve">reason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believe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necessary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order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ascertain</w:t>
      </w:r>
      <w:r>
        <w:rPr>
          <w:rFonts w:ascii="Times New Roman"/>
          <w:sz w:val="23"/>
        </w:rPr>
        <w:t xml:space="preserve">whether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</w:r>
      <w:r/>
    </w:p>
    <w:p>
      <w:pPr>
        <w:ind w:left="887" w:right="0" w:firstLine="0"/>
        <w:jc w:val="left"/>
        <w:spacing w:lineRule="exact" w:line="252" w:before="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 xml:space="preserve">·provisions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z w:val="23"/>
        </w:rPr>
        <w:t xml:space="preserve">this</w:t>
      </w:r>
      <w:r>
        <w:rPr>
          <w:rFonts w:ascii="Times New Roman" w:hAnsi="Times New Roman"/>
          <w:sz w:val="23"/>
        </w:rPr>
        <w:t xml:space="preserve">Act</w:t>
      </w:r>
      <w:r>
        <w:rPr>
          <w:rFonts w:ascii="Times New Roman" w:hAnsi="Times New Roman"/>
          <w:sz w:val="23"/>
        </w:rPr>
        <w:t xml:space="preserve">are</w:t>
      </w:r>
      <w:r>
        <w:rPr>
          <w:rFonts w:ascii="Times New Roman" w:hAnsi="Times New Roman"/>
          <w:sz w:val="23"/>
        </w:rPr>
        <w:t xml:space="preserve">being</w:t>
      </w:r>
      <w:r>
        <w:rPr>
          <w:rFonts w:ascii="Times New Roman" w:hAnsi="Times New Roman"/>
          <w:sz w:val="23"/>
        </w:rPr>
        <w:t xml:space="preserve">complied</w:t>
      </w:r>
      <w:r>
        <w:rPr>
          <w:rFonts w:ascii="Times New Roman" w:hAnsi="Times New Roman"/>
          <w:sz w:val="23"/>
        </w:rPr>
        <w:t xml:space="preserve">with;</w:t>
      </w:r>
      <w:r>
        <w:rPr>
          <w:rFonts w:ascii="Times New Roman" w:hAnsi="Times New Roman"/>
          <w:sz w:val="23"/>
        </w:rPr>
      </w:r>
      <w:r/>
    </w:p>
    <w:p>
      <w:pPr>
        <w:numPr>
          <w:ilvl w:val="0"/>
          <w:numId w:val="105"/>
        </w:numPr>
        <w:ind w:left="944" w:right="23" w:hanging="369"/>
        <w:jc w:val="both"/>
        <w:spacing w:lineRule="exact" w:line="260" w:before="88"/>
        <w:tabs>
          <w:tab w:val="left" w:pos="94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4"/>
        </w:rPr>
        <w:t xml:space="preserve">be</w:t>
      </w:r>
      <w:r>
        <w:rPr>
          <w:rFonts w:ascii="Times New Roman"/>
          <w:sz w:val="23"/>
        </w:rPr>
        <w:t xml:space="preserve">accompanied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duly</w:t>
      </w:r>
      <w:r>
        <w:rPr>
          <w:rFonts w:ascii="Times New Roman"/>
          <w:sz w:val="23"/>
        </w:rPr>
        <w:t xml:space="preserve">authorized</w:t>
      </w:r>
      <w:r>
        <w:rPr>
          <w:rFonts w:ascii="Times New Roman"/>
          <w:sz w:val="23"/>
        </w:rPr>
        <w:t xml:space="preserve">empfoyee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Commission;</w:t>
      </w:r>
      <w:r>
        <w:rPr>
          <w:rFonts w:ascii="Times New Roman"/>
          <w:sz w:val="23"/>
        </w:rPr>
      </w:r>
      <w:r/>
    </w:p>
    <w:p>
      <w:pPr>
        <w:numPr>
          <w:ilvl w:val="0"/>
          <w:numId w:val="105"/>
        </w:numPr>
        <w:ind w:left="935" w:right="16" w:hanging="360"/>
        <w:jc w:val="both"/>
        <w:spacing w:lineRule="exact" w:line="260" w:before="85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take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equ</w:t>
      </w:r>
      <w:r>
        <w:rPr>
          <w:rFonts w:ascii="Times New Roman"/>
          <w:spacing w:val="18"/>
          <w:sz w:val="23"/>
        </w:rPr>
        <w:t xml:space="preserve">i</w:t>
      </w:r>
      <w:r>
        <w:rPr>
          <w:rFonts w:ascii="Times New Roman"/>
          <w:sz w:val="23"/>
        </w:rPr>
        <w:t xml:space="preserve">pment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material</w:t>
      </w:r>
      <w:r>
        <w:rPr>
          <w:rFonts w:ascii="Times New Roman"/>
          <w:sz w:val="23"/>
        </w:rPr>
        <w:t xml:space="preserve">requi</w:t>
      </w:r>
      <w:r>
        <w:rPr>
          <w:rFonts w:ascii="Times New Roman"/>
          <w:sz w:val="23"/>
        </w:rPr>
        <w:t xml:space="preserve">red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purpose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which</w:t>
      </w:r>
      <w:r>
        <w:rPr>
          <w:rFonts w:ascii="Times New Roman"/>
          <w:sz w:val="23"/>
        </w:rPr>
        <w:t xml:space="preserve">power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entry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being</w:t>
      </w:r>
      <w:r>
        <w:rPr>
          <w:rFonts w:ascii="Times New Roman"/>
          <w:sz w:val="23"/>
        </w:rPr>
        <w:t xml:space="preserve">exercised;</w:t>
      </w:r>
      <w:r>
        <w:rPr>
          <w:rFonts w:ascii="Times New Roman"/>
          <w:sz w:val="23"/>
        </w:rPr>
      </w:r>
      <w:r/>
    </w:p>
    <w:p>
      <w:pPr>
        <w:numPr>
          <w:ilvl w:val="0"/>
          <w:numId w:val="105"/>
        </w:numPr>
        <w:ind w:left="944" w:right="15" w:hanging="364"/>
        <w:jc w:val="both"/>
        <w:spacing w:lineRule="exact" w:line="260" w:before="85"/>
        <w:tabs>
          <w:tab w:val="left" w:pos="9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carry</w:t>
      </w:r>
      <w:r>
        <w:rPr>
          <w:rFonts w:ascii="Times New Roman"/>
          <w:sz w:val="23"/>
        </w:rPr>
        <w:t xml:space="preserve">out</w:t>
      </w:r>
      <w:r>
        <w:rPr>
          <w:rFonts w:ascii="Times New Roman"/>
          <w:sz w:val="23"/>
        </w:rPr>
        <w:t xml:space="preserve">such</w:t>
      </w:r>
      <w:r>
        <w:rPr>
          <w:rFonts w:ascii="Times New Roman"/>
          <w:sz w:val="23"/>
        </w:rPr>
        <w:t xml:space="preserve">inspections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make</w:t>
      </w:r>
      <w:r>
        <w:rPr>
          <w:rFonts w:ascii="Times New Roman"/>
          <w:sz w:val="23"/>
        </w:rPr>
        <w:t xml:space="preserve">such</w:t>
      </w:r>
      <w:r>
        <w:rPr>
          <w:rFonts w:ascii="Times New Roman"/>
          <w:sz w:val="23"/>
        </w:rPr>
        <w:t xml:space="preserve">recording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z w:val="23"/>
        </w:rPr>
        <w:t xml:space="preserve">may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3"/>
        </w:rPr>
        <w:t xml:space="preserve">necessary;</w:t>
      </w:r>
      <w:r>
        <w:rPr>
          <w:rFonts w:ascii="Times New Roman"/>
          <w:sz w:val="23"/>
        </w:rPr>
      </w:r>
      <w:r/>
    </w:p>
    <w:p>
      <w:pPr>
        <w:ind w:left="690" w:right="0" w:firstLine="0"/>
        <w:jc w:val="left"/>
        <w:spacing w:before="64"/>
        <w:rPr>
          <w:rFonts w:ascii="Arial" w:hAnsi="Arial" w:cs="Arial" w:eastAsia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t xml:space="preserve">961</w:t>
      </w:r>
      <w:r>
        <w:rPr>
          <w:rFonts w:ascii="Arial"/>
          <w:sz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ind w:left="109" w:right="0" w:hanging="10"/>
        <w:jc w:val="left"/>
        <w:spacing w:lineRule="auto" w:line="253" w:before="141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Appointment</w:t>
      </w:r>
      <w:r>
        <w:rPr>
          <w:rFonts w:ascii="Times New Roman"/>
          <w:sz w:val="15"/>
        </w:rPr>
        <w:t xml:space="preserve">oT</w:t>
      </w:r>
      <w:r>
        <w:rPr>
          <w:rFonts w:ascii="Times New Roman"/>
          <w:sz w:val="15"/>
        </w:rPr>
        <w:t xml:space="preserve">inspectors.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09" w:right="0" w:hanging="5"/>
        <w:jc w:val="left"/>
        <w:spacing w:lineRule="auto" w:line="260" w:before="111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Powers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inspectors.</w:t>
      </w:r>
      <w:r>
        <w:rPr>
          <w:rFonts w:ascii="Times New Roman"/>
          <w:sz w:val="15"/>
        </w:rPr>
      </w:r>
      <w:r/>
    </w:p>
    <w:p>
      <w:pPr>
        <w:jc w:val="left"/>
        <w:spacing w:lineRule="auto" w:line="26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8640" w:h="14140" w:orient="portrait"/>
          <w:pgMar w:top="880" w:right="320" w:bottom="280" w:left="1100" w:header="709" w:footer="709" w:gutter="0"/>
          <w:cols w:num="2" w:sep="0" w:space="1701" w:equalWidth="0">
            <w:col w:w="5852" w:space="128"/>
            <w:col w:w="124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17" w:right="0" w:firstLine="0"/>
        <w:jc w:val="left"/>
        <w:spacing w:before="55"/>
        <w:tabs>
          <w:tab w:val="left" w:pos="2303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Courier New"/>
          <w:spacing w:val="-39"/>
          <w:sz w:val="22"/>
        </w:rPr>
        <w:t xml:space="preserve">96</w:t>
      </w:r>
      <w:r>
        <w:rPr>
          <w:rFonts w:ascii="Courier New"/>
          <w:sz w:val="22"/>
        </w:rPr>
        <w:t xml:space="preserve">2</w:t>
        <w:tab/>
      </w:r>
      <w:r>
        <w:rPr>
          <w:rFonts w:ascii="Times New Roman"/>
          <w:i/>
          <w:position w:val="1"/>
          <w:sz w:val="19"/>
        </w:rPr>
        <w:t xml:space="preserve">The</w:t>
      </w:r>
      <w:r>
        <w:rPr>
          <w:rFonts w:ascii="Times New Roman"/>
          <w:i/>
          <w:position w:val="1"/>
          <w:sz w:val="19"/>
        </w:rPr>
        <w:t xml:space="preserve">Nuclear</w:t>
      </w:r>
      <w:r>
        <w:rPr>
          <w:rFonts w:ascii="Times New Roman"/>
          <w:i/>
          <w:position w:val="1"/>
          <w:sz w:val="19"/>
        </w:rPr>
        <w:t xml:space="preserve">Regulatory</w:t>
      </w:r>
      <w:r>
        <w:rPr>
          <w:rFonts w:ascii="Times New Roman"/>
          <w:i/>
          <w:position w:val="1"/>
          <w:sz w:val="19"/>
        </w:rPr>
        <w:t xml:space="preserve">Bill,</w:t>
      </w:r>
      <w:r>
        <w:rPr>
          <w:rFonts w:ascii="Times New Roman"/>
          <w:i/>
          <w:position w:val="1"/>
          <w:sz w:val="19"/>
        </w:rPr>
        <w:t xml:space="preserve">2018</w:t>
      </w:r>
      <w:r>
        <w:rPr>
          <w:rFonts w:ascii="Times New Roman"/>
          <w:sz w:val="19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i/>
          <w:sz w:val="12"/>
          <w:szCs w:val="12"/>
        </w:rPr>
      </w:pPr>
      <w:r>
        <w:rPr>
          <w:rFonts w:ascii="Times New Roman" w:hAnsi="Times New Roman" w:cs="Times New Roman" w:eastAsia="Times New Roman"/>
          <w:i/>
          <w:sz w:val="12"/>
          <w:szCs w:val="12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2"/>
          <w:szCs w:val="12"/>
        </w:rPr>
        <w:sectPr>
          <w:footnotePr/>
          <w:type w:val="nextPage"/>
          <w:pgSz w:w="8620" w:h="14120" w:orient="portrait"/>
          <w:pgMar w:top="920" w:right="1020" w:bottom="280" w:left="48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pStyle w:val="665"/>
        <w:numPr>
          <w:ilvl w:val="0"/>
          <w:numId w:val="105"/>
        </w:numPr>
        <w:ind w:left="1055" w:right="0" w:hanging="364"/>
        <w:jc w:val="left"/>
        <w:spacing w:lineRule="auto" w:line="240" w:after="0" w:before="70"/>
        <w:tabs>
          <w:tab w:val="left" w:pos="1056" w:leader="none"/>
        </w:tabs>
      </w:pPr>
      <w:r>
        <w:t xml:space="preserve">interview</w:t>
      </w:r>
      <w:r>
        <w:t xml:space="preserve">the</w:t>
      </w:r>
      <w:r>
        <w:t xml:space="preserve">licensee</w:t>
      </w:r>
      <w:r>
        <w:t xml:space="preserve">or</w:t>
      </w:r>
      <w:r>
        <w:t xml:space="preserve">any</w:t>
      </w:r>
      <w:r>
        <w:t xml:space="preserve">of</w:t>
      </w:r>
      <w:r>
        <w:t xml:space="preserve">its</w:t>
      </w:r>
      <w:r>
        <w:t xml:space="preserve">employees;</w:t>
      </w:r>
      <w:r/>
      <w:r/>
    </w:p>
    <w:p>
      <w:pPr>
        <w:ind w:left="1055" w:right="9" w:hanging="359"/>
        <w:jc w:val="both"/>
        <w:spacing w:lineRule="auto" w:line="235" w:before="8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/>
          <w:sz w:val="21"/>
        </w:rPr>
        <w:t xml:space="preserve">(f)</w:t>
      </w:r>
      <w:r>
        <w:rPr>
          <w:rFonts w:ascii="Times New Roman"/>
          <w:sz w:val="23"/>
        </w:rPr>
        <w:t xml:space="preserve">direct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part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 facility</w:t>
      </w:r>
      <w:r>
        <w:rPr>
          <w:rFonts w:ascii="Times New Roman"/>
          <w:sz w:val="23"/>
        </w:rPr>
        <w:t xml:space="preserve">which</w:t>
      </w:r>
      <w:r>
        <w:rPr>
          <w:rFonts w:ascii="Times New Roman"/>
          <w:sz w:val="23"/>
        </w:rPr>
        <w:t xml:space="preserve">he</w:t>
      </w:r>
      <w:r>
        <w:rPr>
          <w:rFonts w:ascii="Times New Roman"/>
          <w:sz w:val="23"/>
        </w:rPr>
        <w:t xml:space="preserve">has</w:t>
      </w:r>
      <w:r>
        <w:rPr>
          <w:rFonts w:ascii="Times New Roman"/>
          <w:sz w:val="23"/>
        </w:rPr>
        <w:t xml:space="preserve">power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enter,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anything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such</w:t>
      </w:r>
      <w:r>
        <w:rPr>
          <w:rFonts w:ascii="Times New Roman"/>
          <w:sz w:val="23"/>
        </w:rPr>
        <w:t xml:space="preserve">facility</w:t>
      </w:r>
      <w:r>
        <w:rPr>
          <w:rFonts w:ascii="Times New Roman"/>
          <w:sz w:val="23"/>
        </w:rPr>
        <w:t xml:space="preserve">,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3"/>
        </w:rPr>
        <w:t xml:space="preserve">left</w:t>
      </w:r>
      <w:r>
        <w:rPr>
          <w:rFonts w:ascii="Times New Roman"/>
          <w:sz w:val="23"/>
        </w:rPr>
        <w:t xml:space="preserve">undisturbed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z w:val="23"/>
        </w:rPr>
        <w:t xml:space="preserve">long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reasonably</w:t>
      </w:r>
      <w:r>
        <w:rPr>
          <w:rFonts w:ascii="Times New Roman"/>
          <w:sz w:val="23"/>
        </w:rPr>
        <w:t xml:space="preserve">necessary</w:t>
      </w:r>
      <w:r>
        <w:rPr>
          <w:rFonts w:ascii="Times New Roman"/>
          <w:sz w:val="23"/>
        </w:rPr>
        <w:t xml:space="preserve">for the</w:t>
      </w:r>
      <w:r>
        <w:rPr>
          <w:rFonts w:ascii="Times New Roman"/>
          <w:sz w:val="23"/>
        </w:rPr>
        <w:t xml:space="preserve">purpose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inspection;</w:t>
      </w:r>
      <w:r/>
    </w:p>
    <w:p>
      <w:pPr>
        <w:numPr>
          <w:ilvl w:val="0"/>
          <w:numId w:val="104"/>
        </w:numPr>
        <w:ind w:left="1060" w:right="8" w:hanging="364"/>
        <w:jc w:val="both"/>
        <w:spacing w:lineRule="auto" w:line="238" w:before="82"/>
        <w:tabs>
          <w:tab w:val="left" w:pos="105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take</w:t>
      </w:r>
      <w:r>
        <w:rPr>
          <w:rFonts w:ascii="Times New Roman"/>
          <w:sz w:val="23"/>
        </w:rPr>
        <w:t xml:space="preserve">appropriate</w:t>
      </w:r>
      <w:r>
        <w:rPr>
          <w:rFonts w:ascii="Times New Roman"/>
          <w:sz w:val="23"/>
        </w:rPr>
        <w:t xml:space="preserve">samples,</w:t>
      </w:r>
      <w:r>
        <w:rPr>
          <w:rFonts w:ascii="Times New Roman"/>
          <w:sz w:val="23"/>
        </w:rPr>
        <w:t xml:space="preserve">articles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substances</w:t>
      </w:r>
      <w:r>
        <w:rPr>
          <w:rFonts w:ascii="Times New Roman"/>
          <w:sz w:val="23"/>
        </w:rPr>
        <w:t xml:space="preserve">found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facility</w:t>
      </w:r>
      <w:r>
        <w:rPr>
          <w:rFonts w:ascii="Times New Roman"/>
          <w:sz w:val="23"/>
        </w:rPr>
        <w:t xml:space="preserve">which</w:t>
      </w:r>
      <w:r>
        <w:rPr>
          <w:rFonts w:ascii="Times New Roman"/>
          <w:sz w:val="23"/>
        </w:rPr>
        <w:t xml:space="preserve">he</w:t>
      </w:r>
      <w:r>
        <w:rPr>
          <w:rFonts w:ascii="Times New Roman"/>
          <w:sz w:val="23"/>
        </w:rPr>
        <w:t xml:space="preserve">has</w:t>
      </w:r>
      <w:r>
        <w:rPr>
          <w:rFonts w:ascii="Times New Roman"/>
          <w:sz w:val="23"/>
        </w:rPr>
        <w:t xml:space="preserve">power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enter;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</w:r>
      <w:r/>
    </w:p>
    <w:p>
      <w:pPr>
        <w:numPr>
          <w:ilvl w:val="0"/>
          <w:numId w:val="104"/>
        </w:numPr>
        <w:ind w:left="1060" w:right="0" w:hanging="359"/>
        <w:jc w:val="left"/>
        <w:spacing w:lineRule="exact" w:line="261" w:before="113"/>
        <w:tabs>
          <w:tab w:val="left" w:pos="10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request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production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records</w:t>
      </w:r>
      <w:r>
        <w:rPr>
          <w:rFonts w:ascii="Times New Roman"/>
          <w:sz w:val="23"/>
        </w:rPr>
        <w:t xml:space="preserve">which</w:t>
      </w:r>
      <w:r>
        <w:rPr>
          <w:rFonts w:ascii="Times New Roman"/>
          <w:sz w:val="23"/>
        </w:rPr>
        <w:t xml:space="preserve">may</w:t>
      </w:r>
      <w:r>
        <w:rPr>
          <w:rFonts w:ascii="Times New Roman"/>
          <w:sz w:val="23"/>
        </w:rPr>
      </w:r>
      <w:r/>
    </w:p>
    <w:p>
      <w:pPr>
        <w:ind w:left="1060" w:right="0" w:firstLine="0"/>
        <w:jc w:val="left"/>
        <w:spacing w:lineRule="exact" w:line="261" w:before="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3"/>
        </w:rPr>
        <w:t xml:space="preserve">required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3"/>
        </w:rPr>
        <w:t xml:space="preserve">kept</w:t>
      </w:r>
      <w:r>
        <w:rPr>
          <w:rFonts w:ascii="Times New Roman"/>
          <w:sz w:val="23"/>
        </w:rPr>
        <w:t xml:space="preserve">under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z w:val="23"/>
        </w:rPr>
        <w:t xml:space="preserve">Act.</w:t>
      </w:r>
      <w:r>
        <w:rPr>
          <w:rFonts w:ascii="Times New Roman"/>
          <w:sz w:val="23"/>
        </w:rPr>
      </w:r>
      <w:r/>
    </w:p>
    <w:p>
      <w:pPr>
        <w:ind w:left="218" w:right="0" w:firstLine="473"/>
        <w:jc w:val="both"/>
        <w:spacing w:lineRule="auto" w:line="237" w:before="10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pacing w:val="-8"/>
          <w:sz w:val="24"/>
        </w:rPr>
        <w:t xml:space="preserve">3</w:t>
      </w:r>
      <w:r>
        <w:rPr>
          <w:rFonts w:ascii="Times New Roman"/>
          <w:spacing w:val="-9"/>
          <w:sz w:val="24"/>
        </w:rPr>
        <w:t xml:space="preserve">0.</w:t>
      </w:r>
      <w:r>
        <w:rPr>
          <w:rFonts w:ascii="Times New Roman"/>
          <w:sz w:val="24"/>
        </w:rPr>
        <w:t xml:space="preserve">(</w:t>
      </w:r>
      <w:r>
        <w:rPr>
          <w:rFonts w:ascii="Times New Roman"/>
          <w:sz w:val="23"/>
        </w:rPr>
        <w:t xml:space="preserve">1)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z w:val="23"/>
        </w:rPr>
        <w:t xml:space="preserve">an</w:t>
      </w:r>
      <w:r>
        <w:rPr>
          <w:rFonts w:ascii="Times New Roman"/>
          <w:sz w:val="23"/>
        </w:rPr>
        <w:t xml:space="preserve">inspector</w:t>
      </w:r>
      <w:r>
        <w:rPr>
          <w:rFonts w:ascii="Times New Roman"/>
          <w:sz w:val="23"/>
        </w:rPr>
        <w:t xml:space="preserve">determines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z w:val="23"/>
        </w:rPr>
        <w:t xml:space="preserve">an</w:t>
      </w:r>
      <w:r>
        <w:rPr>
          <w:rFonts w:ascii="Times New Roman"/>
          <w:sz w:val="23"/>
        </w:rPr>
        <w:t xml:space="preserve">activity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being</w:t>
      </w:r>
      <w:r>
        <w:rPr>
          <w:rFonts w:ascii="Times New Roman"/>
          <w:sz w:val="23"/>
        </w:rPr>
        <w:t xml:space="preserve">conducted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violation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.the</w:t>
      </w:r>
      <w:r>
        <w:rPr>
          <w:rFonts w:ascii="Times New Roman"/>
          <w:sz w:val="23"/>
        </w:rPr>
        <w:t xml:space="preserve">provisions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z w:val="23"/>
        </w:rPr>
        <w:t xml:space="preserve">Act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activity</w:t>
      </w:r>
      <w:r>
        <w:rPr>
          <w:rFonts w:ascii="Times New Roman"/>
          <w:sz w:val="23"/>
        </w:rPr>
        <w:t xml:space="preserve">poses</w:t>
      </w:r>
      <w:r>
        <w:rPr>
          <w:rFonts w:ascii="Times New Roman"/>
          <w:sz w:val="23"/>
        </w:rPr>
        <w:t xml:space="preserve">an</w:t>
      </w:r>
      <w:r>
        <w:rPr>
          <w:rFonts w:ascii="Times New Roman"/>
          <w:sz w:val="23"/>
        </w:rPr>
        <w:t xml:space="preserve">immediate</w:t>
      </w:r>
      <w:r>
        <w:rPr>
          <w:rFonts w:ascii="Times New Roman"/>
          <w:sz w:val="23"/>
        </w:rPr>
        <w:t xml:space="preserve">risk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injury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damage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persons,</w:t>
      </w:r>
      <w:r>
        <w:rPr>
          <w:rFonts w:ascii="Times New Roman"/>
          <w:sz w:val="23"/>
        </w:rPr>
        <w:t xml:space="preserve">property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environment,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inspector</w:t>
      </w:r>
      <w:r>
        <w:rPr>
          <w:rFonts w:ascii="Times New Roman"/>
          <w:sz w:val="23"/>
        </w:rPr>
        <w:t xml:space="preserve">may</w:t>
      </w:r>
      <w:r>
        <w:rPr>
          <w:rFonts w:ascii="Times New Roman"/>
          <w:sz w:val="23"/>
        </w:rPr>
        <w:t xml:space="preserve">-</w:t>
      </w:r>
      <w:r>
        <w:rPr>
          <w:rFonts w:ascii="Times New Roman"/>
          <w:sz w:val="23"/>
        </w:rPr>
      </w:r>
      <w:r/>
    </w:p>
    <w:p>
      <w:pPr>
        <w:numPr>
          <w:ilvl w:val="0"/>
          <w:numId w:val="103"/>
        </w:numPr>
        <w:ind w:left="1065" w:right="11" w:hanging="359"/>
        <w:jc w:val="both"/>
        <w:spacing w:lineRule="exact" w:line="258" w:before="117"/>
        <w:tabs>
          <w:tab w:val="left" w:pos="106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immediately</w:t>
      </w:r>
      <w:r>
        <w:rPr>
          <w:rFonts w:ascii="Times New Roman"/>
          <w:sz w:val="23"/>
        </w:rPr>
        <w:t xml:space="preserve">order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temporary</w:t>
      </w:r>
      <w:r>
        <w:rPr>
          <w:rFonts w:ascii="Times New Roman"/>
          <w:sz w:val="23"/>
        </w:rPr>
        <w:t xml:space="preserve">suspension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activity;</w:t>
      </w:r>
      <w:r>
        <w:rPr>
          <w:rFonts w:ascii="Times New Roman"/>
          <w:sz w:val="23"/>
        </w:rPr>
      </w:r>
      <w:r/>
    </w:p>
    <w:p>
      <w:pPr>
        <w:numPr>
          <w:ilvl w:val="0"/>
          <w:numId w:val="103"/>
        </w:numPr>
        <w:ind w:left="1060" w:right="13" w:hanging="359"/>
        <w:jc w:val="both"/>
        <w:spacing w:lineRule="auto" w:line="236" w:before="119"/>
        <w:tabs>
          <w:tab w:val="left" w:pos="10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order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authorized</w:t>
      </w:r>
      <w:r>
        <w:rPr>
          <w:rFonts w:ascii="Times New Roman"/>
          <w:sz w:val="23"/>
        </w:rPr>
        <w:t xml:space="preserve">person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prohibit</w:t>
      </w:r>
      <w:r>
        <w:rPr>
          <w:rFonts w:ascii="Times New Roman"/>
          <w:sz w:val="23"/>
        </w:rPr>
        <w:t xml:space="preserve">workers</w:t>
      </w:r>
      <w:r>
        <w:rPr>
          <w:rFonts w:ascii="Times New Roman"/>
          <w:sz w:val="23"/>
        </w:rPr>
        <w:t xml:space="preserve">who</w:t>
      </w:r>
      <w:r>
        <w:rPr>
          <w:rFonts w:ascii="Times New Roman"/>
          <w:sz w:val="23"/>
        </w:rPr>
        <w:t xml:space="preserve">do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z w:val="23"/>
        </w:rPr>
        <w:t xml:space="preserve">meet</w:t>
      </w:r>
      <w:r>
        <w:rPr>
          <w:rFonts w:ascii="Times New Roman"/>
          <w:sz w:val="23"/>
        </w:rPr>
        <w:t xml:space="preserve">applicable</w:t>
      </w:r>
      <w:r>
        <w:rPr>
          <w:rFonts w:ascii="Times New Roman"/>
          <w:sz w:val="23"/>
        </w:rPr>
        <w:t xml:space="preserve">requirements</w:t>
      </w:r>
      <w:r>
        <w:rPr>
          <w:rFonts w:ascii="Times New Roman"/>
          <w:sz w:val="23"/>
        </w:rPr>
        <w:t xml:space="preserve">from</w:t>
      </w:r>
      <w:r>
        <w:rPr>
          <w:rFonts w:ascii="Times New Roman"/>
          <w:sz w:val="23"/>
        </w:rPr>
        <w:t xml:space="preserve">engaging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activity;</w:t>
      </w:r>
      <w:r>
        <w:rPr>
          <w:rFonts w:ascii="Times New Roman"/>
          <w:sz w:val="23"/>
        </w:rPr>
      </w:r>
      <w:r/>
    </w:p>
    <w:p>
      <w:pPr>
        <w:numPr>
          <w:ilvl w:val="0"/>
          <w:numId w:val="103"/>
        </w:numPr>
        <w:ind w:left="1060" w:right="0" w:hanging="359"/>
        <w:jc w:val="both"/>
        <w:spacing w:lineRule="auto" w:line="235" w:before="117"/>
        <w:tabs>
          <w:tab w:val="left" w:pos="10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order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material,</w:t>
      </w:r>
      <w:r>
        <w:rPr>
          <w:rFonts w:ascii="Times New Roman"/>
          <w:sz w:val="23"/>
        </w:rPr>
        <w:t xml:space="preserve">radioactive</w:t>
      </w:r>
      <w:r>
        <w:rPr>
          <w:rFonts w:ascii="Times New Roman"/>
          <w:sz w:val="23"/>
        </w:rPr>
        <w:t xml:space="preserve">material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other</w:t>
      </w:r>
      <w:r>
        <w:rPr>
          <w:rFonts w:ascii="Times New Roman"/>
          <w:sz w:val="23"/>
        </w:rPr>
        <w:t xml:space="preserve">apparatus</w:t>
      </w:r>
      <w:r>
        <w:rPr>
          <w:rFonts w:ascii="Times New Roman"/>
          <w:sz w:val="23"/>
        </w:rPr>
        <w:t xml:space="preserve">generating</w:t>
      </w:r>
      <w:r>
        <w:rPr>
          <w:rFonts w:ascii="Times New Roman"/>
          <w:sz w:val="23"/>
        </w:rPr>
        <w:t xml:space="preserve">ionizing radiation</w:t>
      </w:r>
      <w:r>
        <w:rPr>
          <w:rFonts w:ascii="Times New Roman"/>
          <w:sz w:val="23"/>
        </w:rPr>
        <w:t xml:space="preserve">originating</w:t>
      </w:r>
      <w:r>
        <w:rPr>
          <w:rFonts w:ascii="Times New Roman"/>
          <w:sz w:val="23"/>
        </w:rPr>
        <w:t xml:space="preserve">from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suspended</w:t>
      </w:r>
      <w:r>
        <w:rPr>
          <w:rFonts w:ascii="Times New Roman"/>
          <w:sz w:val="23"/>
        </w:rPr>
        <w:t xml:space="preserve">activity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facility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3"/>
        </w:rPr>
        <w:t xml:space="preserve">safely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securely</w:t>
      </w:r>
      <w:r>
        <w:rPr>
          <w:rFonts w:ascii="Times New Roman"/>
          <w:sz w:val="23"/>
        </w:rPr>
        <w:t xml:space="preserve">stored;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</w:r>
      <w:r/>
    </w:p>
    <w:p>
      <w:pPr>
        <w:numPr>
          <w:ilvl w:val="0"/>
          <w:numId w:val="103"/>
        </w:numPr>
        <w:ind w:left="1060" w:right="18" w:hanging="364"/>
        <w:jc w:val="both"/>
        <w:spacing w:lineRule="exact" w:line="258" w:before="122"/>
        <w:tabs>
          <w:tab w:val="left" w:pos="105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take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other</w:t>
      </w:r>
      <w:r>
        <w:rPr>
          <w:rFonts w:ascii="Times New Roman"/>
          <w:sz w:val="23"/>
        </w:rPr>
        <w:t xml:space="preserve">action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z w:val="23"/>
        </w:rPr>
        <w:t xml:space="preserve">may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3"/>
        </w:rPr>
        <w:t xml:space="preserve">prescribed</w:t>
      </w:r>
      <w:r>
        <w:rPr>
          <w:rFonts w:ascii="Times New Roman"/>
          <w:sz w:val="23"/>
        </w:rPr>
        <w:t xml:space="preserve">under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provisions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z w:val="23"/>
        </w:rPr>
        <w:t xml:space="preserve">Act.</w:t>
      </w:r>
      <w:r>
        <w:rPr>
          <w:rFonts w:ascii="Times New Roman"/>
          <w:sz w:val="23"/>
        </w:rPr>
      </w:r>
      <w:r/>
    </w:p>
    <w:p>
      <w:pPr>
        <w:numPr>
          <w:ilvl w:val="0"/>
          <w:numId w:val="102"/>
        </w:numPr>
        <w:ind w:left="223" w:right="16" w:firstLine="478"/>
        <w:jc w:val="both"/>
        <w:spacing w:lineRule="exact" w:line="254" w:before="128"/>
        <w:tabs>
          <w:tab w:val="left" w:pos="1070" w:leader="none"/>
          <w:tab w:val="left" w:pos="497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 xml:space="preserve">An</w:t>
      </w:r>
      <w:r>
        <w:rPr>
          <w:rFonts w:ascii="Times New Roman" w:hAnsi="Times New Roman"/>
          <w:sz w:val="23"/>
        </w:rPr>
        <w:t xml:space="preserve">order</w:t>
      </w:r>
      <w:r>
        <w:rPr>
          <w:rFonts w:ascii="Times New Roman" w:hAnsi="Times New Roman"/>
          <w:sz w:val="23"/>
        </w:rPr>
        <w:t xml:space="preserve">issued</w:t>
      </w:r>
      <w:r>
        <w:rPr>
          <w:rFonts w:ascii="Times New Roman" w:hAnsi="Times New Roman"/>
          <w:sz w:val="23"/>
        </w:rPr>
        <w:t xml:space="preserve">by</w:t>
      </w:r>
      <w:r>
        <w:rPr>
          <w:rFonts w:ascii="Times New Roman" w:hAnsi="Times New Roman"/>
          <w:sz w:val="23"/>
        </w:rPr>
        <w:t xml:space="preserve">an</w:t>
      </w:r>
      <w:r>
        <w:rPr>
          <w:rFonts w:ascii="Times New Roman" w:hAnsi="Times New Roman"/>
          <w:sz w:val="23"/>
        </w:rPr>
        <w:t xml:space="preserve">inspector</w:t>
      </w:r>
      <w:r>
        <w:rPr>
          <w:rFonts w:ascii="Times New Roman" w:hAnsi="Times New Roman"/>
          <w:sz w:val="23"/>
        </w:rPr>
        <w:t xml:space="preserve">under</w:t>
      </w:r>
      <w:r>
        <w:rPr>
          <w:rFonts w:ascii="Times New Roman" w:hAnsi="Times New Roman"/>
          <w:sz w:val="23"/>
        </w:rPr>
        <w:t xml:space="preserve">subsection</w:t>
      </w:r>
      <w:r>
        <w:rPr>
          <w:rFonts w:ascii="Times New Roman" w:hAnsi="Times New Roman"/>
          <w:sz w:val="23"/>
        </w:rPr>
        <w:t xml:space="preserve">(</w:t>
      </w:r>
      <w:r>
        <w:rPr>
          <w:rFonts w:ascii="Times New Roman" w:hAnsi="Times New Roman"/>
          <w:sz w:val="23"/>
        </w:rPr>
        <w:t xml:space="preserve">1)</w:t>
      </w:r>
      <w:r>
        <w:rPr>
          <w:rFonts w:ascii="Times New Roman" w:hAnsi="Times New Roman"/>
          <w:sz w:val="23"/>
        </w:rPr>
        <w:t xml:space="preserve">shall</w:t>
      </w:r>
      <w:r>
        <w:rPr>
          <w:rFonts w:ascii="Times New Roman" w:hAnsi="Times New Roman"/>
          <w:sz w:val="23"/>
        </w:rPr>
        <w:t xml:space="preserve">continue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z w:val="22"/>
        </w:rPr>
        <w:t xml:space="preserve">be</w:t>
      </w:r>
      <w:r>
        <w:rPr>
          <w:rFonts w:ascii="Times New Roman" w:hAnsi="Times New Roman"/>
          <w:sz w:val="23"/>
        </w:rPr>
        <w:t xml:space="preserve">in</w:t>
      </w:r>
      <w:r>
        <w:rPr>
          <w:rFonts w:ascii="Times New Roman" w:hAnsi="Times New Roman"/>
          <w:sz w:val="23"/>
        </w:rPr>
        <w:t xml:space="preserve">force</w:t>
      </w:r>
      <w:r>
        <w:rPr>
          <w:rFonts w:ascii="Times New Roman" w:hAnsi="Times New Roman"/>
          <w:sz w:val="23"/>
        </w:rPr>
        <w:t xml:space="preserve">unless</w:t>
      </w:r>
      <w:r>
        <w:rPr>
          <w:rFonts w:ascii="Times New Roman" w:hAnsi="Times New Roman"/>
          <w:sz w:val="23"/>
        </w:rPr>
        <w:t xml:space="preserve">-</w:t>
        <w:tab/>
      </w:r>
      <w:r>
        <w:rPr>
          <w:rFonts w:ascii="Times New Roman" w:hAnsi="Times New Roman"/>
          <w:sz w:val="23"/>
        </w:rPr>
        <w:t xml:space="preserve">·</w:t>
      </w:r>
      <w:r>
        <w:rPr>
          <w:rFonts w:ascii="Times New Roman" w:hAnsi="Times New Roman"/>
          <w:sz w:val="23"/>
        </w:rPr>
      </w:r>
      <w:r/>
    </w:p>
    <w:p>
      <w:pPr>
        <w:numPr>
          <w:ilvl w:val="1"/>
          <w:numId w:val="102"/>
        </w:numPr>
        <w:ind w:left="1060" w:right="0" w:hanging="364"/>
        <w:jc w:val="left"/>
        <w:spacing w:before="112"/>
        <w:tabs>
          <w:tab w:val="left" w:pos="10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withdrawn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inspector;</w:t>
      </w:r>
      <w:r/>
    </w:p>
    <w:p>
      <w:pPr>
        <w:numPr>
          <w:ilvl w:val="1"/>
          <w:numId w:val="102"/>
        </w:numPr>
        <w:ind w:left="1065" w:right="0" w:hanging="364"/>
        <w:jc w:val="left"/>
        <w:spacing w:before="113"/>
        <w:tabs>
          <w:tab w:val="left" w:pos="106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reversed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modified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Commission;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</w:r>
      <w:r/>
    </w:p>
    <w:p>
      <w:pPr>
        <w:ind w:left="1041" w:right="0" w:hanging="383"/>
        <w:jc w:val="both"/>
        <w:spacing w:lineRule="exact" w:line="254" w:before="12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,(c)</w:t>
      </w:r>
      <w:r>
        <w:rPr>
          <w:rFonts w:ascii="Times New Roman"/>
          <w:sz w:val="23"/>
        </w:rPr>
        <w:t xml:space="preserve">modif</w:t>
      </w:r>
      <w:r>
        <w:rPr>
          <w:rFonts w:ascii="Times New Roman"/>
          <w:spacing w:val="20"/>
          <w:sz w:val="23"/>
        </w:rPr>
        <w:t xml:space="preserve">i</w:t>
      </w:r>
      <w:r>
        <w:rPr>
          <w:rFonts w:ascii="Times New Roman"/>
          <w:sz w:val="23"/>
        </w:rPr>
        <w:t xml:space="preserve">d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altered</w:t>
      </w:r>
      <w:r>
        <w:rPr>
          <w:rFonts w:ascii="Times New Roman"/>
          <w:sz w:val="23"/>
        </w:rPr>
        <w:t xml:space="preserve">through</w:t>
      </w:r>
      <w:r>
        <w:rPr>
          <w:rFonts w:ascii="Times New Roman"/>
          <w:sz w:val="23"/>
        </w:rPr>
        <w:t xml:space="preserve">an</w:t>
      </w:r>
      <w:r>
        <w:rPr>
          <w:rFonts w:ascii="Times New Roman"/>
          <w:sz w:val="23"/>
        </w:rPr>
        <w:t xml:space="preserve">administrative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judicial</w:t>
      </w:r>
      <w:r>
        <w:rPr>
          <w:rFonts w:ascii="Times New Roman"/>
          <w:sz w:val="23"/>
        </w:rPr>
        <w:t xml:space="preserve">review.</w:t>
      </w:r>
      <w:r>
        <w:rPr>
          <w:rFonts w:ascii="Times New Roman"/>
          <w:sz w:val="23"/>
        </w:rPr>
      </w:r>
      <w:r/>
    </w:p>
    <w:p>
      <w:pPr>
        <w:numPr>
          <w:ilvl w:val="0"/>
          <w:numId w:val="102"/>
        </w:numPr>
        <w:ind w:left="213" w:right="1" w:firstLine="483"/>
        <w:jc w:val="both"/>
        <w:spacing w:lineRule="auto" w:line="233" w:before="113"/>
        <w:tabs>
          <w:tab w:val="left" w:pos="111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An</w:t>
      </w:r>
      <w:r>
        <w:rPr>
          <w:rFonts w:ascii="Times New Roman"/>
          <w:sz w:val="23"/>
        </w:rPr>
        <w:t xml:space="preserve">inspector</w:t>
      </w:r>
      <w:r>
        <w:rPr>
          <w:rFonts w:ascii="Times New Roman"/>
          <w:sz w:val="23"/>
        </w:rPr>
        <w:t xml:space="preserve">who</w:t>
      </w:r>
      <w:r>
        <w:rPr>
          <w:rFonts w:ascii="Times New Roman"/>
          <w:sz w:val="23"/>
        </w:rPr>
        <w:t xml:space="preserve">undertakes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enforcement</w:t>
      </w:r>
      <w:r>
        <w:rPr>
          <w:rFonts w:ascii="Times New Roman"/>
          <w:sz w:val="23"/>
        </w:rPr>
        <w:t xml:space="preserve">action</w:t>
      </w:r>
      <w:r>
        <w:rPr>
          <w:rFonts w:ascii="Times New Roman"/>
          <w:sz w:val="23"/>
        </w:rPr>
        <w:t xml:space="preserve">specified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subsection</w:t>
      </w:r>
      <w:r>
        <w:rPr>
          <w:rFonts w:ascii="Times New Roman"/>
          <w:sz w:val="23"/>
        </w:rPr>
        <w:t xml:space="preserve">(</w:t>
      </w:r>
      <w:r>
        <w:rPr>
          <w:rFonts w:ascii="Times New Roman"/>
          <w:sz w:val="23"/>
        </w:rPr>
        <w:t xml:space="preserve">1)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prepare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report</w:t>
      </w:r>
      <w:r>
        <w:rPr>
          <w:rFonts w:ascii="Times New Roman"/>
          <w:sz w:val="23"/>
        </w:rPr>
        <w:t xml:space="preserve">indicating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reasons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his</w:t>
      </w:r>
      <w:r>
        <w:rPr>
          <w:rFonts w:ascii="Times New Roman"/>
          <w:sz w:val="23"/>
        </w:rPr>
        <w:t xml:space="preserve">action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identifying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evidentiary</w:t>
      </w:r>
      <w:r>
        <w:rPr>
          <w:rFonts w:ascii="Times New Roman"/>
          <w:sz w:val="23"/>
        </w:rPr>
        <w:t xml:space="preserve">basis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his</w:t>
      </w:r>
      <w:r>
        <w:rPr>
          <w:rFonts w:ascii="Times New Roman"/>
          <w:sz w:val="23"/>
        </w:rPr>
        <w:t xml:space="preserve">findings</w:t>
      </w:r>
      <w:r>
        <w:rPr>
          <w:rFonts w:ascii="Times New Roman"/>
          <w:sz w:val="23"/>
        </w:rPr>
        <w:t xml:space="preserve">including</w:t>
      </w:r>
      <w:r>
        <w:rPr>
          <w:rFonts w:ascii="Times New Roman"/>
          <w:sz w:val="23"/>
        </w:rPr>
        <w:t xml:space="preserve">measurements,</w:t>
      </w:r>
      <w:r>
        <w:rPr>
          <w:rFonts w:ascii="Times New Roman"/>
          <w:sz w:val="23"/>
        </w:rPr>
        <w:t xml:space="preserve">test</w:t>
      </w:r>
      <w:r>
        <w:rPr>
          <w:rFonts w:ascii="Times New Roman"/>
          <w:sz w:val="23"/>
        </w:rPr>
        <w:t xml:space="preserve">samples,  explanations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other</w:t>
      </w:r>
      <w:r>
        <w:rPr>
          <w:rFonts w:ascii="Times New Roman"/>
          <w:sz w:val="23"/>
        </w:rPr>
        <w:t xml:space="preserve">relevant</w:t>
      </w:r>
      <w:r>
        <w:rPr>
          <w:rFonts w:ascii="Times New Roman"/>
          <w:sz w:val="23"/>
        </w:rPr>
        <w:t xml:space="preserve">information.</w:t>
      </w:r>
      <w:r>
        <w:rPr>
          <w:rFonts w:ascii="Times New Roman"/>
          <w:sz w:val="23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5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96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Enforcement.</w:t>
      </w:r>
      <w:r>
        <w:rPr>
          <w:rFonts w:ascii="Times New Roman"/>
          <w:sz w:val="15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620" w:h="14120" w:orient="portrait"/>
          <w:pgMar w:top="1240" w:right="1020" w:bottom="280" w:left="480" w:header="709" w:footer="709" w:gutter="0"/>
          <w:cols w:num="2" w:sep="0" w:space="1701" w:equalWidth="0">
            <w:col w:w="5929" w:space="40"/>
            <w:col w:w="115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220" w:right="0" w:firstLine="0"/>
        <w:jc w:val="left"/>
        <w:spacing w:before="45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z w:val="19"/>
        </w:rPr>
        <w:t xml:space="preserve">Nuclear</w:t>
      </w:r>
      <w:r>
        <w:rPr>
          <w:rFonts w:ascii="Times New Roman"/>
          <w:i/>
          <w:sz w:val="19"/>
        </w:rPr>
        <w:t xml:space="preserve">Re?,ulatory</w:t>
      </w:r>
      <w:r>
        <w:rPr>
          <w:rFonts w:ascii="Times New Roman"/>
          <w:i/>
          <w:sz w:val="19"/>
        </w:rPr>
        <w:t xml:space="preserve">Bill,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19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i/>
          <w:sz w:val="25"/>
          <w:szCs w:val="25"/>
        </w:rPr>
      </w:pPr>
      <w:r>
        <w:rPr>
          <w:rFonts w:ascii="Times New Roman" w:hAnsi="Times New Roman" w:cs="Times New Roman" w:eastAsia="Times New Roman"/>
          <w:i/>
          <w:sz w:val="25"/>
          <w:szCs w:val="25"/>
        </w:rPr>
      </w:r>
      <w:r/>
    </w:p>
    <w:p>
      <w:pPr>
        <w:pStyle w:val="660"/>
        <w:numPr>
          <w:ilvl w:val="0"/>
          <w:numId w:val="101"/>
        </w:numPr>
        <w:ind w:left="123" w:right="9" w:firstLine="480"/>
        <w:jc w:val="both"/>
        <w:spacing w:lineRule="auto" w:line="244" w:after="0" w:before="0"/>
        <w:tabs>
          <w:tab w:val="left" w:pos="964" w:leader="none"/>
        </w:tabs>
      </w:pPr>
      <w:r>
        <w:t xml:space="preserve">The</w:t>
      </w:r>
      <w:r>
        <w:t xml:space="preserve">report</w:t>
      </w:r>
      <w:r>
        <w:t xml:space="preserve">prepared</w:t>
      </w:r>
      <w:r>
        <w:t xml:space="preserve">under</w:t>
      </w:r>
      <w:r>
        <w:t xml:space="preserve">subsection</w:t>
      </w:r>
      <w:r>
        <w:t xml:space="preserve">(3)</w:t>
      </w:r>
      <w:r>
        <w:t xml:space="preserve">shall</w:t>
      </w:r>
      <w:r>
        <w:t xml:space="preserve">be</w:t>
      </w:r>
      <w:r>
        <w:t xml:space="preserve">made</w:t>
      </w:r>
      <w:r>
        <w:t xml:space="preserve">available</w:t>
      </w:r>
      <w:r>
        <w:t xml:space="preserve">to</w:t>
      </w:r>
      <w:r>
        <w:t xml:space="preserve">the</w:t>
      </w:r>
      <w:r>
        <w:t xml:space="preserve">authorized</w:t>
      </w:r>
      <w:r>
        <w:t xml:space="preserve">person</w:t>
      </w:r>
      <w:r>
        <w:t xml:space="preserve">who</w:t>
      </w:r>
      <w:r>
        <w:t xml:space="preserve">shall</w:t>
      </w:r>
      <w:r>
        <w:t xml:space="preserve">have</w:t>
      </w:r>
      <w:r>
        <w:t xml:space="preserve">the</w:t>
      </w:r>
      <w:r>
        <w:t xml:space="preserve">right</w:t>
      </w:r>
      <w:r>
        <w:t xml:space="preserve">to</w:t>
      </w:r>
      <w:r>
        <w:rPr>
          <w:spacing w:val="2"/>
        </w:rPr>
        <w:t xml:space="preserve">submit</w:t>
      </w:r>
      <w:r>
        <w:rPr>
          <w:spacing w:val="1"/>
        </w:rPr>
        <w:t xml:space="preserve">explanations</w:t>
      </w:r>
      <w:r>
        <w:t xml:space="preserve">or</w:t>
      </w:r>
      <w:r>
        <w:t xml:space="preserve">objections</w:t>
      </w:r>
      <w:r>
        <w:t xml:space="preserve">withi</w:t>
      </w:r>
      <w:r>
        <w:t xml:space="preserve">n</w:t>
      </w:r>
      <w:r>
        <w:t xml:space="preserve">the</w:t>
      </w:r>
      <w:r>
        <w:t xml:space="preserve">time</w:t>
      </w:r>
      <w:r>
        <w:t xml:space="preserve">specified</w:t>
      </w:r>
      <w:r>
        <w:t xml:space="preserve">by</w:t>
      </w:r>
      <w:r>
        <w:t xml:space="preserve">the</w:t>
      </w:r>
      <w:r>
        <w:t xml:space="preserve">Commission</w:t>
      </w:r>
      <w:r>
        <w:t xml:space="preserve">.</w:t>
      </w:r>
      <w:r/>
      <w:r/>
    </w:p>
    <w:p>
      <w:pPr>
        <w:pStyle w:val="660"/>
        <w:numPr>
          <w:ilvl w:val="0"/>
          <w:numId w:val="101"/>
        </w:numPr>
        <w:ind w:left="118" w:right="7" w:firstLine="485"/>
        <w:jc w:val="both"/>
        <w:spacing w:lineRule="auto" w:line="245" w:after="0" w:before="88"/>
        <w:tabs>
          <w:tab w:val="left" w:pos="954" w:leader="none"/>
        </w:tabs>
        <w:rPr>
          <w:sz w:val="21"/>
          <w:szCs w:val="21"/>
        </w:rPr>
      </w:pPr>
      <w:r>
        <w:t xml:space="preserve">The</w:t>
      </w:r>
      <w:r>
        <w:t xml:space="preserve">Commission</w:t>
      </w:r>
      <w:r>
        <w:t xml:space="preserve">may</w:t>
      </w:r>
      <w:r>
        <w:t xml:space="preserve">prescri</w:t>
      </w:r>
      <w:r>
        <w:t xml:space="preserve">be</w:t>
      </w:r>
      <w:r>
        <w:t xml:space="preserve">the</w:t>
      </w:r>
      <w:r>
        <w:t xml:space="preserve">circumstances</w:t>
      </w:r>
      <w:r>
        <w:t xml:space="preserve">under</w:t>
      </w:r>
      <w:r>
        <w:t xml:space="preserve">which</w:t>
      </w:r>
      <w:r>
        <w:t xml:space="preserve">the</w:t>
      </w:r>
      <w:r>
        <w:t xml:space="preserve">prior</w:t>
      </w:r>
      <w:r>
        <w:t xml:space="preserve">approval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obtained</w:t>
      </w:r>
      <w:r>
        <w:t xml:space="preserve">by</w:t>
      </w:r>
      <w:r>
        <w:t xml:space="preserve">an</w:t>
      </w:r>
      <w:r>
        <w:t xml:space="preserve">inspector</w:t>
      </w:r>
      <w:r>
        <w:t xml:space="preserve">prior</w:t>
      </w:r>
      <w:r>
        <w:t xml:space="preserve">to</w:t>
      </w:r>
      <w:r>
        <w:t xml:space="preserve">taking</w:t>
      </w:r>
      <w:r>
        <w:t xml:space="preserve">any</w:t>
      </w:r>
      <w:r>
        <w:t xml:space="preserve">of</w:t>
      </w:r>
      <w:r>
        <w:t xml:space="preserve">the</w:t>
      </w:r>
      <w:r>
        <w:t xml:space="preserve">actions</w:t>
      </w:r>
      <w:r>
        <w:t xml:space="preserve">specified</w:t>
      </w:r>
      <w:r>
        <w:t xml:space="preserve">i</w:t>
      </w:r>
      <w:r>
        <w:t xml:space="preserve">n</w:t>
      </w:r>
      <w:r>
        <w:t xml:space="preserve">subsection</w:t>
      </w:r>
      <w:r>
        <w:rPr>
          <w:sz w:val="21"/>
        </w:rPr>
        <w:t xml:space="preserve">(1).</w:t>
      </w:r>
      <w:r>
        <w:rPr>
          <w:sz w:val="21"/>
        </w:rPr>
      </w:r>
      <w:r/>
    </w:p>
    <w:p>
      <w:pPr>
        <w:pStyle w:val="660"/>
        <w:ind w:left="123" w:right="19" w:firstLine="470"/>
        <w:jc w:val="both"/>
        <w:spacing w:lineRule="auto" w:line="245" w:before="129"/>
      </w:pPr>
      <w:r>
        <w:rPr>
          <w:spacing w:val="3"/>
        </w:rPr>
        <w:t xml:space="preserve">31.</w:t>
      </w:r>
      <w:r>
        <w:rPr>
          <w:spacing w:val="4"/>
        </w:rPr>
        <w:t xml:space="preserve">(</w:t>
      </w:r>
      <w:r>
        <w:t xml:space="preserve">I</w:t>
      </w:r>
      <w:r>
        <w:t xml:space="preserve">)</w:t>
      </w:r>
      <w:r>
        <w:t xml:space="preserve">Upon</w:t>
      </w:r>
      <w:r>
        <w:t xml:space="preserve">receipt</w:t>
      </w:r>
      <w:r>
        <w:t xml:space="preserve">of</w:t>
      </w:r>
      <w:r>
        <w:t xml:space="preserve">an</w:t>
      </w:r>
      <w:r>
        <w:t xml:space="preserve">inspection</w:t>
      </w:r>
      <w:r>
        <w:t xml:space="preserve">report</w:t>
      </w:r>
      <w:r>
        <w:t xml:space="preserve">under</w:t>
      </w:r>
      <w:r>
        <w:t xml:space="preserve">section</w:t>
      </w:r>
      <w:r>
        <w:t xml:space="preserve">28,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-</w:t>
      </w:r>
      <w:r/>
      <w:r/>
    </w:p>
    <w:p>
      <w:pPr>
        <w:pStyle w:val="660"/>
        <w:numPr>
          <w:ilvl w:val="0"/>
          <w:numId w:val="100"/>
        </w:numPr>
        <w:ind w:left="958" w:right="5" w:hanging="360"/>
        <w:jc w:val="both"/>
        <w:spacing w:lineRule="auto" w:line="248" w:after="0" w:before="120"/>
        <w:tabs>
          <w:tab w:val="left" w:pos="964" w:leader="none"/>
        </w:tabs>
      </w:pPr>
      <w:r>
        <w:t xml:space="preserve">where</w:t>
      </w:r>
      <w:r>
        <w:t xml:space="preserve">the</w:t>
      </w:r>
      <w:r>
        <w:t xml:space="preserve">report</w:t>
      </w:r>
      <w:r>
        <w:t xml:space="preserve">is</w:t>
      </w:r>
      <w:r>
        <w:t xml:space="preserve">accompanied</w:t>
      </w:r>
      <w:r>
        <w:t xml:space="preserve">by</w:t>
      </w:r>
      <w:r>
        <w:t xml:space="preserve">objections,</w:t>
      </w:r>
      <w:r>
        <w:t xml:space="preserve">review</w:t>
      </w:r>
      <w:r>
        <w:t xml:space="preserve">the</w:t>
      </w:r>
      <w:r>
        <w:t xml:space="preserve">objections</w:t>
      </w:r>
      <w:r>
        <w:t xml:space="preserve">and</w:t>
      </w:r>
      <w:r>
        <w:t xml:space="preserve">issue</w:t>
      </w:r>
      <w:r>
        <w:t xml:space="preserve">such</w:t>
      </w:r>
      <w:r>
        <w:t xml:space="preserve">orders</w:t>
      </w:r>
      <w:r>
        <w:t xml:space="preserve">as</w:t>
      </w:r>
      <w:r>
        <w:t xml:space="preserve">may</w:t>
      </w:r>
      <w:r>
        <w:t xml:space="preserve">be</w:t>
      </w:r>
      <w:r>
        <w:t xml:space="preserve">necessary;</w:t>
      </w:r>
      <w:r>
        <w:t xml:space="preserve">and</w:t>
      </w:r>
      <w:r/>
      <w:r/>
    </w:p>
    <w:p>
      <w:pPr>
        <w:pStyle w:val="660"/>
        <w:numPr>
          <w:ilvl w:val="0"/>
          <w:numId w:val="100"/>
        </w:numPr>
        <w:ind w:left="953" w:right="21" w:hanging="355"/>
        <w:jc w:val="both"/>
        <w:spacing w:lineRule="auto" w:line="250" w:after="0" w:before="118"/>
        <w:tabs>
          <w:tab w:val="left" w:pos="949" w:leader="none"/>
        </w:tabs>
      </w:pPr>
      <w:r>
        <w:t xml:space="preserve">ensure</w:t>
      </w:r>
      <w:r>
        <w:t xml:space="preserve">that</w:t>
      </w:r>
      <w:r>
        <w:t xml:space="preserve">relevant</w:t>
      </w:r>
      <w:r>
        <w:t xml:space="preserve">measures</w:t>
      </w:r>
      <w:r>
        <w:t xml:space="preserve">have</w:t>
      </w:r>
      <w:r>
        <w:t xml:space="preserve">been</w:t>
      </w:r>
      <w:r>
        <w:t xml:space="preserve">taken</w:t>
      </w:r>
      <w:r>
        <w:t xml:space="preserve">against</w:t>
      </w:r>
      <w:r>
        <w:t xml:space="preserve">the</w:t>
      </w:r>
      <w:r>
        <w:t xml:space="preserve">persons</w:t>
      </w:r>
      <w:r>
        <w:t xml:space="preserve">contravening</w:t>
      </w:r>
      <w:r>
        <w:t xml:space="preserve">the</w:t>
      </w:r>
      <w:r>
        <w:t xml:space="preserve">provisions</w:t>
      </w:r>
      <w:r>
        <w:t xml:space="preserve">of</w:t>
      </w:r>
      <w:r>
        <w:t xml:space="preserve">the</w:t>
      </w:r>
      <w:r>
        <w:t xml:space="preserve">Act.</w:t>
      </w:r>
      <w:r/>
      <w:r/>
    </w:p>
    <w:p>
      <w:pPr>
        <w:pStyle w:val="660"/>
        <w:numPr>
          <w:ilvl w:val="0"/>
          <w:numId w:val="99"/>
        </w:numPr>
        <w:ind w:left="113" w:right="0" w:firstLine="466"/>
        <w:jc w:val="both"/>
        <w:spacing w:lineRule="auto" w:line="245" w:after="0" w:before="115"/>
        <w:tabs>
          <w:tab w:val="left" w:pos="916" w:leader="none"/>
        </w:tabs>
      </w:pPr>
      <w:r>
        <w:t xml:space="preserve">The</w:t>
      </w:r>
      <w:r>
        <w:t xml:space="preserve">person</w:t>
      </w:r>
      <w:r>
        <w:t xml:space="preserve">subject</w:t>
      </w:r>
      <w:r>
        <w:t xml:space="preserve">to</w:t>
      </w:r>
      <w:r>
        <w:t xml:space="preserve">enforcement</w:t>
      </w:r>
      <w:r>
        <w:t xml:space="preserve">action</w:t>
      </w:r>
      <w:r>
        <w:t xml:space="preserve">shall</w:t>
      </w:r>
      <w:r>
        <w:t xml:space="preserve">take</w:t>
      </w:r>
      <w:r>
        <w:t xml:space="preserve">necessary</w:t>
      </w:r>
      <w:r>
        <w:t xml:space="preserve">measure</w:t>
      </w:r>
      <w:r>
        <w:t xml:space="preserve">to</w:t>
      </w:r>
      <w:r>
        <w:t xml:space="preserve">-</w:t>
      </w:r>
      <w:r/>
      <w:r/>
    </w:p>
    <w:p>
      <w:pPr>
        <w:pStyle w:val="660"/>
        <w:numPr>
          <w:ilvl w:val="0"/>
          <w:numId w:val="98"/>
        </w:numPr>
        <w:ind w:left="953" w:right="39" w:hanging="355"/>
        <w:jc w:val="both"/>
        <w:spacing w:lineRule="auto" w:line="245" w:after="0" w:before="120"/>
        <w:tabs>
          <w:tab w:val="left" w:pos="959" w:leader="none"/>
        </w:tabs>
      </w:pPr>
      <w:r>
        <w:t xml:space="preserve">remedy</w:t>
      </w:r>
      <w:r>
        <w:t xml:space="preserve">compliance</w:t>
      </w:r>
      <w:r>
        <w:t xml:space="preserve">as</w:t>
      </w:r>
      <w:r>
        <w:t xml:space="preserve">directed</w:t>
      </w:r>
      <w:r>
        <w:t xml:space="preserve">by</w:t>
      </w:r>
      <w:r>
        <w:t xml:space="preserve">the</w:t>
      </w:r>
      <w:r>
        <w:t xml:space="preserve">Commission</w:t>
      </w:r>
      <w:r>
        <w:t xml:space="preserve">or</w:t>
      </w:r>
      <w:r>
        <w:t xml:space="preserve">as</w:t>
      </w:r>
      <w:r>
        <w:t xml:space="preserve">soon</w:t>
      </w:r>
      <w:r>
        <w:t xml:space="preserve">as</w:t>
      </w:r>
      <w:r>
        <w:t xml:space="preserve">practically</w:t>
      </w:r>
      <w:r>
        <w:t xml:space="preserve">possi</w:t>
      </w:r>
      <w:r>
        <w:t xml:space="preserve">ble;</w:t>
      </w:r>
      <w:r>
        <w:t xml:space="preserve">and</w:t>
      </w:r>
      <w:r/>
      <w:r/>
    </w:p>
    <w:p>
      <w:pPr>
        <w:pStyle w:val="660"/>
        <w:numPr>
          <w:ilvl w:val="0"/>
          <w:numId w:val="98"/>
        </w:numPr>
        <w:ind w:left="953" w:right="0" w:hanging="355"/>
        <w:jc w:val="left"/>
        <w:spacing w:lineRule="auto" w:line="240" w:after="0" w:before="125"/>
        <w:tabs>
          <w:tab w:val="left" w:pos="954" w:leader="none"/>
        </w:tabs>
      </w:pPr>
      <w:r>
        <w:t xml:space="preserve">prevent</w:t>
      </w:r>
      <w:r>
        <w:t xml:space="preserve">recurrence.</w:t>
      </w:r>
      <w:r/>
      <w:r/>
    </w:p>
    <w:p>
      <w:pPr>
        <w:pStyle w:val="660"/>
        <w:numPr>
          <w:ilvl w:val="0"/>
          <w:numId w:val="99"/>
        </w:numPr>
        <w:ind w:left="104" w:right="8" w:firstLine="480"/>
        <w:jc w:val="both"/>
        <w:spacing w:lineRule="auto" w:line="242" w:after="0" w:before="116"/>
        <w:tabs>
          <w:tab w:val="left" w:pos="935" w:leader="none"/>
        </w:tabs>
      </w:pPr>
      <w:r>
        <w:t xml:space="preserve">The</w:t>
      </w:r>
      <w:r>
        <w:t xml:space="preserve">Commission</w:t>
      </w:r>
      <w:r>
        <w:t xml:space="preserve">may,</w:t>
      </w:r>
      <w:r>
        <w:t xml:space="preserve">where</w:t>
      </w:r>
      <w:r>
        <w:t xml:space="preserve">the</w:t>
      </w:r>
      <w:r>
        <w:t xml:space="preserve">case</w:t>
      </w:r>
      <w:r>
        <w:t xml:space="preserve">presents</w:t>
      </w:r>
      <w:r>
        <w:t xml:space="preserve">an</w:t>
      </w:r>
      <w:r>
        <w:t xml:space="preserve">immediate</w:t>
      </w:r>
      <w:r>
        <w:t xml:space="preserve">safety</w:t>
      </w:r>
      <w:r>
        <w:t xml:space="preserve">or</w:t>
      </w:r>
      <w:r>
        <w:rPr>
          <w:spacing w:val="2"/>
        </w:rPr>
        <w:t xml:space="preserve">security</w:t>
      </w:r>
      <w:r>
        <w:t xml:space="preserve">hazard</w:t>
      </w:r>
      <w:r>
        <w:t xml:space="preserve">to</w:t>
      </w:r>
      <w:r>
        <w:t xml:space="preserve">people</w:t>
      </w:r>
      <w:r>
        <w:t xml:space="preserve">,</w:t>
      </w:r>
      <w:r>
        <w:t xml:space="preserve">property</w:t>
      </w:r>
      <w:r>
        <w:t xml:space="preserve">or</w:t>
      </w:r>
      <w:r>
        <w:t xml:space="preserve">the</w:t>
      </w:r>
      <w:r>
        <w:t xml:space="preserve">e</w:t>
      </w:r>
      <w:r>
        <w:rPr>
          <w:spacing w:val="23"/>
        </w:rPr>
        <w:t xml:space="preserve">n</w:t>
      </w:r>
      <w:r>
        <w:t xml:space="preserve">vironment</w:t>
      </w:r>
      <w:r>
        <w:t xml:space="preserve">,</w:t>
      </w:r>
      <w:r>
        <w:t xml:space="preserve">re</w:t>
      </w:r>
      <w:r>
        <w:rPr>
          <w:spacing w:val="27"/>
        </w:rPr>
        <w:t xml:space="preserve">q</w:t>
      </w:r>
      <w:r>
        <w:t xml:space="preserve">uire</w:t>
      </w:r>
      <w:r>
        <w:t xml:space="preserve">the</w:t>
      </w:r>
      <w:r>
        <w:t xml:space="preserve">authorized</w:t>
      </w:r>
      <w:r>
        <w:t xml:space="preserve">person</w:t>
      </w:r>
      <w:r>
        <w:t xml:space="preserve">to</w:t>
      </w:r>
      <w:r>
        <w:t xml:space="preserve">suspend</w:t>
      </w:r>
      <w:r>
        <w:t xml:space="preserve">its</w:t>
      </w:r>
      <w:r>
        <w:rPr>
          <w:spacing w:val="2"/>
        </w:rPr>
        <w:t xml:space="preserve">activities</w:t>
      </w:r>
      <w:r>
        <w:t xml:space="preserve">u</w:t>
      </w:r>
      <w:r>
        <w:t xml:space="preserve">ntil</w:t>
      </w:r>
      <w:r>
        <w:t xml:space="preserve">the</w:t>
      </w:r>
      <w:r>
        <w:t xml:space="preserve">situation</w:t>
      </w:r>
      <w:r>
        <w:t xml:space="preserve">has</w:t>
      </w:r>
      <w:r>
        <w:t xml:space="preserve">been</w:t>
      </w:r>
      <w:r>
        <w:t xml:space="preserve">remed</w:t>
      </w:r>
      <w:r>
        <w:t xml:space="preserve">ied</w:t>
      </w:r>
      <w:r>
        <w:t xml:space="preserve">.</w:t>
      </w:r>
      <w:r/>
      <w:r/>
    </w:p>
    <w:p>
      <w:pPr>
        <w:ind w:left="891" w:right="0" w:firstLine="0"/>
        <w:jc w:val="left"/>
        <w:spacing w:before="104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PART</w:t>
      </w:r>
      <w:r>
        <w:rPr>
          <w:rFonts w:ascii="Times New Roman"/>
          <w:b/>
          <w:sz w:val="24"/>
        </w:rPr>
        <w:t xml:space="preserve">V</w:t>
      </w:r>
      <w:r>
        <w:rPr>
          <w:rFonts w:ascii="Times New Roman"/>
          <w:b/>
          <w:sz w:val="24"/>
        </w:rPr>
        <w:t xml:space="preserve">-RADIATION</w:t>
      </w:r>
      <w:r>
        <w:rPr>
          <w:rFonts w:ascii="Times New Roman"/>
          <w:b/>
          <w:sz w:val="24"/>
        </w:rPr>
        <w:t xml:space="preserve">PROTECTION</w:t>
      </w:r>
      <w:r>
        <w:rPr>
          <w:rFonts w:ascii="Times New Roman"/>
          <w:sz w:val="24"/>
        </w:rPr>
      </w:r>
      <w:r/>
    </w:p>
    <w:p>
      <w:pPr>
        <w:pStyle w:val="660"/>
        <w:numPr>
          <w:ilvl w:val="0"/>
          <w:numId w:val="97"/>
        </w:numPr>
        <w:ind w:left="958" w:right="0" w:hanging="370"/>
        <w:jc w:val="left"/>
        <w:spacing w:lineRule="auto" w:line="240" w:after="0" w:before="108"/>
        <w:tabs>
          <w:tab w:val="left" w:pos="959" w:leader="none"/>
        </w:tabs>
      </w:pPr>
      <w:r>
        <w:t xml:space="preserve">(</w:t>
      </w:r>
      <w:r>
        <w:t xml:space="preserve">I</w:t>
      </w:r>
      <w:r>
        <w:t xml:space="preserve">)</w:t>
      </w:r>
      <w:r>
        <w:t xml:space="preserve">A</w:t>
      </w:r>
      <w:r>
        <w:t xml:space="preserve">licensee</w:t>
      </w:r>
      <w:r>
        <w:t xml:space="preserve">shall</w:t>
      </w:r>
      <w:r>
        <w:t xml:space="preserve">-</w:t>
      </w:r>
      <w:r/>
      <w:r/>
    </w:p>
    <w:p>
      <w:pPr>
        <w:pStyle w:val="660"/>
        <w:numPr>
          <w:ilvl w:val="0"/>
          <w:numId w:val="96"/>
        </w:numPr>
        <w:ind w:left="953" w:right="12" w:hanging="360"/>
        <w:jc w:val="both"/>
        <w:spacing w:lineRule="auto" w:line="243" w:after="0" w:before="146"/>
        <w:tabs>
          <w:tab w:val="left" w:pos="988" w:leader="none"/>
        </w:tabs>
      </w:pPr>
      <w:r>
        <w:t xml:space="preserve">justi</w:t>
      </w:r>
      <w:r>
        <w:t xml:space="preserve">fy</w:t>
      </w:r>
      <w:r>
        <w:t xml:space="preserve">every</w:t>
      </w:r>
      <w:r>
        <w:t xml:space="preserve">radiation</w:t>
      </w:r>
      <w:r>
        <w:t xml:space="preserve">practice</w:t>
      </w:r>
      <w:r>
        <w:t xml:space="preserve">and</w:t>
      </w:r>
      <w:r>
        <w:t xml:space="preserve">prove</w:t>
      </w:r>
      <w:r>
        <w:t xml:space="preserve">that</w:t>
      </w:r>
      <w:r>
        <w:t xml:space="preserve">its</w:t>
      </w:r>
      <w:r>
        <w:t xml:space="preserve">benefits</w:t>
      </w:r>
      <w:r>
        <w:t xml:space="preserve">outweigh</w:t>
      </w:r>
      <w:r>
        <w:t xml:space="preserve">the</w:t>
      </w:r>
      <w:r>
        <w:t xml:space="preserve">health</w:t>
      </w:r>
      <w:r>
        <w:t xml:space="preserve">detriment</w:t>
      </w:r>
      <w:r>
        <w:t xml:space="preserve">to</w:t>
      </w:r>
      <w:r>
        <w:rPr>
          <w:spacing w:val="-3"/>
        </w:rPr>
        <w:t xml:space="preserve">.the</w:t>
      </w:r>
      <w:r>
        <w:t xml:space="preserve">people</w:t>
      </w:r>
      <w:r>
        <w:t xml:space="preserve">and</w:t>
      </w:r>
      <w:r>
        <w:t xml:space="preserve">e</w:t>
      </w:r>
      <w:r>
        <w:rPr>
          <w:spacing w:val="22"/>
        </w:rPr>
        <w:t xml:space="preserve">n</w:t>
      </w:r>
      <w:r>
        <w:t xml:space="preserve">v</w:t>
      </w:r>
      <w:r>
        <w:rPr>
          <w:spacing w:val="28"/>
        </w:rPr>
        <w:t xml:space="preserve">i</w:t>
      </w:r>
      <w:r>
        <w:t xml:space="preserve">ronment;</w:t>
      </w:r>
      <w:r/>
      <w:r/>
    </w:p>
    <w:p>
      <w:pPr>
        <w:pStyle w:val="660"/>
        <w:numPr>
          <w:ilvl w:val="0"/>
          <w:numId w:val="96"/>
        </w:numPr>
        <w:ind w:left="948" w:right="4" w:hanging="355"/>
        <w:jc w:val="both"/>
        <w:spacing w:lineRule="auto" w:line="245" w:after="0" w:before="156"/>
        <w:tabs>
          <w:tab w:val="left" w:pos="954" w:leader="none"/>
        </w:tabs>
      </w:pPr>
      <w:r>
        <w:t xml:space="preserve">opt</w:t>
      </w:r>
      <w:r>
        <w:rPr>
          <w:spacing w:val="23"/>
        </w:rPr>
        <w:t xml:space="preserve">i</w:t>
      </w:r>
      <w:r>
        <w:t xml:space="preserve">mize</w:t>
      </w:r>
      <w:r>
        <w:t xml:space="preserve">the</w:t>
      </w:r>
      <w:r>
        <w:t xml:space="preserve">rad</w:t>
      </w:r>
      <w:r>
        <w:t xml:space="preserve">iation</w:t>
      </w:r>
      <w:r>
        <w:t xml:space="preserve">protection</w:t>
      </w:r>
      <w:r>
        <w:t xml:space="preserve">of</w:t>
      </w:r>
      <w:r>
        <w:t xml:space="preserve">people</w:t>
      </w:r>
      <w:r>
        <w:t xml:space="preserve">and</w:t>
      </w:r>
      <w:r>
        <w:t xml:space="preserve">the</w:t>
      </w:r>
      <w:r>
        <w:t xml:space="preserve">e</w:t>
      </w:r>
      <w:r>
        <w:rPr>
          <w:spacing w:val="23"/>
        </w:rPr>
        <w:t xml:space="preserve">n</w:t>
      </w:r>
      <w:r>
        <w:t xml:space="preserve">vironment</w:t>
      </w:r>
      <w:r>
        <w:t xml:space="preserve">in</w:t>
      </w:r>
      <w:r>
        <w:t xml:space="preserve">such</w:t>
      </w:r>
      <w:r>
        <w:t xml:space="preserve">a</w:t>
      </w:r>
      <w:r>
        <w:t xml:space="preserve">way</w:t>
      </w:r>
      <w:r>
        <w:t xml:space="preserve">that</w:t>
      </w:r>
      <w:r>
        <w:t xml:space="preserve">exposures,</w:t>
      </w:r>
      <w:r>
        <w:t xml:space="preserve">are</w:t>
      </w:r>
      <w:r>
        <w:t xml:space="preserve">as</w:t>
      </w:r>
      <w:r>
        <w:t xml:space="preserve">low</w:t>
      </w:r>
      <w:r>
        <w:t xml:space="preserve">as</w:t>
      </w:r>
      <w:r>
        <w:t xml:space="preserve">reasonably</w:t>
      </w:r>
      <w:r>
        <w:t xml:space="preserve">achievable</w:t>
      </w:r>
      <w:r>
        <w:t xml:space="preserve">,</w:t>
      </w:r>
      <w:r>
        <w:t xml:space="preserve">taking</w:t>
      </w:r>
      <w:r>
        <w:rPr>
          <w:spacing w:val="7"/>
        </w:rPr>
        <w:t xml:space="preserve">i</w:t>
      </w:r>
      <w:r>
        <w:rPr>
          <w:spacing w:val="5"/>
        </w:rPr>
        <w:t xml:space="preserve">nto</w:t>
      </w:r>
      <w:r>
        <w:rPr>
          <w:spacing w:val="3"/>
        </w:rPr>
        <w:t xml:space="preserve">account</w:t>
      </w:r>
      <w:r>
        <w:t xml:space="preserve">economic</w:t>
      </w:r>
      <w:r>
        <w:t xml:space="preserve">and</w:t>
      </w:r>
      <w:r>
        <w:t xml:space="preserve">social</w:t>
      </w:r>
      <w:r>
        <w:t xml:space="preserve">factors;</w:t>
      </w:r>
      <w:r/>
      <w:r/>
    </w:p>
    <w:p>
      <w:pPr>
        <w:pStyle w:val="660"/>
        <w:numPr>
          <w:ilvl w:val="0"/>
          <w:numId w:val="96"/>
        </w:numPr>
        <w:ind w:left="958" w:right="11" w:hanging="365"/>
        <w:jc w:val="both"/>
        <w:spacing w:lineRule="auto" w:line="250" w:after="0" w:before="144"/>
        <w:tabs>
          <w:tab w:val="left" w:pos="954" w:leader="none"/>
        </w:tabs>
      </w:pPr>
      <w:r>
        <w:t xml:space="preserve">put</w:t>
      </w:r>
      <w:r>
        <w:t xml:space="preserve">mechanisms</w:t>
      </w:r>
      <w:r>
        <w:t xml:space="preserve">in</w:t>
      </w:r>
      <w:r>
        <w:t xml:space="preserve">place</w:t>
      </w:r>
      <w:r>
        <w:t xml:space="preserve">to</w:t>
      </w:r>
      <w:r>
        <w:t xml:space="preserve">ensure</w:t>
      </w:r>
      <w:r>
        <w:t xml:space="preserve">dose</w:t>
      </w:r>
      <w:r>
        <w:t xml:space="preserve">limits</w:t>
      </w:r>
      <w:r>
        <w:t xml:space="preserve">are</w:t>
      </w:r>
      <w:r>
        <w:t xml:space="preserve">not</w:t>
      </w:r>
      <w:r>
        <w:t xml:space="preserve">exceeded</w:t>
      </w:r>
      <w:r>
        <w:t xml:space="preserve">for</w:t>
      </w:r>
      <w:r>
        <w:t xml:space="preserve">practices</w:t>
      </w:r>
      <w:r>
        <w:t xml:space="preserve">where</w:t>
      </w:r>
      <w:r>
        <w:t xml:space="preserve">such</w:t>
      </w:r>
      <w:r>
        <w:t xml:space="preserve">limits</w:t>
      </w:r>
      <w:r>
        <w:t xml:space="preserve">apply;</w:t>
      </w:r>
      <w:r>
        <w:t xml:space="preserve">and</w:t>
      </w:r>
      <w:r/>
      <w:r/>
    </w:p>
    <w:p>
      <w:pPr>
        <w:ind w:left="703" w:right="0" w:firstLine="0"/>
        <w:jc w:val="left"/>
        <w:spacing w:before="46"/>
        <w:rPr>
          <w:rFonts w:ascii="Times New Roman" w:hAnsi="Times New Roman" w:cs="Times New Roman" w:eastAsia="Times New Roman"/>
          <w:sz w:val="20"/>
          <w:szCs w:val="20"/>
        </w:rPr>
      </w:pPr>
      <w:r>
        <w:br w:type="column"/>
      </w:r>
      <w:r>
        <w:rPr>
          <w:rFonts w:ascii="Times New Roman"/>
          <w:sz w:val="20"/>
        </w:rPr>
        <w:t xml:space="preserve">963</w:t>
      </w:r>
      <w:r>
        <w:rPr>
          <w:rFonts w:ascii="Times New Roman"/>
          <w:sz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03" w:right="38" w:firstLine="4"/>
        <w:jc w:val="left"/>
        <w:spacing w:lineRule="auto" w:line="264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Oversight</w:t>
      </w:r>
      <w:r>
        <w:rPr>
          <w:rFonts w:ascii="Times New Roman"/>
          <w:sz w:val="14"/>
        </w:rPr>
        <w:t xml:space="preserve">role</w:t>
      </w:r>
      <w:r>
        <w:rPr>
          <w:rFonts w:ascii="Times New Roman"/>
          <w:sz w:val="14"/>
        </w:rPr>
        <w:t xml:space="preserve">by</w:t>
      </w:r>
      <w:r>
        <w:rPr>
          <w:rFonts w:ascii="Times New Roman"/>
          <w:sz w:val="14"/>
        </w:rPr>
        <w:t xml:space="preserve">the</w:t>
      </w:r>
      <w:r>
        <w:rPr>
          <w:rFonts w:ascii="Times New Roman"/>
          <w:sz w:val="14"/>
        </w:rPr>
        <w:t xml:space="preserve">Commission.</w:t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08" w:right="116" w:firstLine="4"/>
        <w:jc w:val="left"/>
        <w:spacing w:lineRule="auto" w:line="264" w:before="119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Regulatory</w:t>
      </w:r>
      <w:r>
        <w:rPr>
          <w:rFonts w:ascii="Times New Roman"/>
          <w:sz w:val="14"/>
        </w:rPr>
        <w:t xml:space="preserve">control</w:t>
      </w:r>
      <w:r>
        <w:rPr>
          <w:rFonts w:ascii="Times New Roman"/>
          <w:sz w:val="14"/>
        </w:rPr>
        <w:t xml:space="preserve">for</w:t>
      </w:r>
      <w:r>
        <w:rPr>
          <w:rFonts w:ascii="Times New Roman"/>
          <w:sz w:val="14"/>
        </w:rPr>
        <w:t xml:space="preserve">radiation</w:t>
      </w:r>
      <w:r>
        <w:rPr>
          <w:rFonts w:ascii="Times New Roman"/>
          <w:sz w:val="14"/>
        </w:rPr>
      </w:r>
      <w:r/>
    </w:p>
    <w:p>
      <w:pPr>
        <w:ind w:left="108" w:right="0" w:firstLine="0"/>
        <w:jc w:val="left"/>
        <w:spacing w:before="5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protect</w:t>
      </w:r>
      <w:r>
        <w:rPr>
          <w:rFonts w:ascii="Times New Roman"/>
          <w:sz w:val="14"/>
        </w:rPr>
        <w:t xml:space="preserve">ion</w:t>
      </w:r>
      <w:r>
        <w:rPr>
          <w:rFonts w:ascii="Times New Roman"/>
          <w:sz w:val="14"/>
        </w:rPr>
        <w:t xml:space="preserve">.</w:t>
      </w:r>
      <w:r>
        <w:rPr>
          <w:rFonts w:ascii="Times New Roman"/>
          <w:sz w:val="14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nextPage"/>
          <w:pgSz w:w="8640" w:h="14140" w:orient="portrait"/>
          <w:pgMar w:top="1020" w:right="100" w:bottom="280" w:left="1120" w:header="709" w:footer="709" w:gutter="0"/>
          <w:cols w:num="2" w:sep="0" w:space="1701" w:equalWidth="0">
            <w:col w:w="5874" w:space="126"/>
            <w:col w:w="142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30" w:right="0" w:firstLine="0"/>
        <w:jc w:val="left"/>
        <w:spacing w:before="58"/>
        <w:tabs>
          <w:tab w:val="left" w:pos="2308" w:leader="none"/>
        </w:tabs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1"/>
        </w:rPr>
        <w:t xml:space="preserve">964</w:t>
        <w:tab/>
      </w:r>
      <w:r>
        <w:rPr>
          <w:rFonts w:ascii="Times New Roman"/>
          <w:i/>
          <w:position w:val="1"/>
          <w:sz w:val="22"/>
        </w:rPr>
        <w:t xml:space="preserve">The</w:t>
      </w:r>
      <w:r>
        <w:rPr>
          <w:rFonts w:ascii="Times New Roman"/>
          <w:i/>
          <w:position w:val="1"/>
          <w:sz w:val="22"/>
        </w:rPr>
        <w:t xml:space="preserve">Nuclear</w:t>
      </w:r>
      <w:r>
        <w:rPr>
          <w:rFonts w:ascii="Times New Roman"/>
          <w:i/>
          <w:spacing w:val="-2"/>
          <w:position w:val="1"/>
          <w:sz w:val="22"/>
        </w:rPr>
        <w:t xml:space="preserve">R</w:t>
      </w:r>
      <w:r>
        <w:rPr>
          <w:rFonts w:ascii="Times New Roman"/>
          <w:i/>
          <w:spacing w:val="-3"/>
          <w:position w:val="1"/>
          <w:sz w:val="22"/>
        </w:rPr>
        <w:t xml:space="preserve">egulatory</w:t>
      </w:r>
      <w:r>
        <w:rPr>
          <w:rFonts w:ascii="Times New Roman"/>
          <w:i/>
          <w:position w:val="1"/>
          <w:sz w:val="22"/>
        </w:rPr>
        <w:t xml:space="preserve">Bill,</w:t>
      </w:r>
      <w:r>
        <w:rPr>
          <w:rFonts w:ascii="Arial"/>
          <w:i/>
          <w:position w:val="1"/>
          <w:sz w:val="20"/>
        </w:rPr>
        <w:t xml:space="preserve">tfJ/tJ</w:t>
      </w:r>
      <w:r>
        <w:rPr>
          <w:rFonts w:ascii="Arial"/>
          <w:sz w:val="20"/>
        </w:rPr>
      </w:r>
      <w:r/>
    </w:p>
    <w:p>
      <w:pPr>
        <w:spacing w:lineRule="auto" w:line="240" w:before="2"/>
        <w:rPr>
          <w:rFonts w:ascii="Arial" w:hAnsi="Arial" w:cs="Arial" w:eastAsia="Arial"/>
          <w:i/>
          <w:sz w:val="22"/>
          <w:szCs w:val="22"/>
        </w:rPr>
      </w:pPr>
      <w:r>
        <w:rPr>
          <w:rFonts w:ascii="Arial" w:hAnsi="Arial" w:cs="Arial" w:eastAsia="Arial"/>
          <w:i/>
          <w:sz w:val="22"/>
          <w:szCs w:val="22"/>
        </w:rPr>
      </w:r>
      <w:r/>
    </w:p>
    <w:p>
      <w:pPr>
        <w:pStyle w:val="661"/>
        <w:ind w:left="1058" w:right="24" w:hanging="359"/>
        <w:jc w:val="both"/>
        <w:spacing w:lineRule="auto" w:line="201"/>
      </w:pPr>
      <w:r>
        <w:t xml:space="preserve">(d)</w:t>
      </w:r>
      <w:r>
        <w:t xml:space="preserve">ensure</w:t>
      </w:r>
      <w:r>
        <w:rPr>
          <w:rFonts w:ascii="Arial"/>
          <w:i/>
          <w:sz w:val="26"/>
        </w:rPr>
        <w:t xml:space="preserve">the</w:t>
      </w:r>
      <w:r>
        <w:t xml:space="preserve">protection</w:t>
      </w:r>
      <w:r>
        <w:rPr>
          <w:rFonts w:ascii="Arial"/>
          <w:sz w:val="23"/>
        </w:rPr>
        <w:t xml:space="preserve">of</w:t>
      </w:r>
      <w:r>
        <w:t xml:space="preserve">peoon8</w:t>
      </w:r>
      <w:r>
        <w:t xml:space="preserve">from</w:t>
      </w:r>
      <w:r>
        <w:rPr>
          <w:rFonts w:ascii="Arial"/>
          <w:sz w:val="23"/>
        </w:rPr>
        <w:t xml:space="preserve">the</w:t>
      </w:r>
      <w:r>
        <w:t xml:space="preserve">harmful</w:t>
      </w:r>
      <w:r>
        <w:t xml:space="preserve">effects</w:t>
      </w:r>
      <w:r>
        <w:rPr>
          <w:rFonts w:ascii="Arial"/>
          <w:i/>
        </w:rPr>
        <w:t xml:space="preserve">of</w:t>
      </w:r>
      <w:r>
        <w:rPr>
          <w:spacing w:val="-54"/>
        </w:rPr>
        <w:t xml:space="preserve">e</w:t>
      </w:r>
      <w:r>
        <w:rPr>
          <w:rFonts w:ascii="Arial"/>
          <w:spacing w:val="-35"/>
          <w:position w:val="-8"/>
          <w:sz w:val="37"/>
        </w:rPr>
        <w:t xml:space="preserve">.</w:t>
      </w:r>
      <w:r>
        <w:t xml:space="preserve">xposure</w:t>
      </w:r>
      <w:r>
        <w:t xml:space="preserve">to</w:t>
      </w:r>
      <w:r>
        <w:t xml:space="preserve">ion</w:t>
      </w:r>
      <w:r>
        <w:rPr>
          <w:spacing w:val="-12"/>
        </w:rPr>
        <w:t xml:space="preserve">i</w:t>
      </w:r>
      <w:r>
        <w:rPr>
          <w:rFonts w:ascii="Arial"/>
          <w:spacing w:val="-29"/>
          <w:position w:val="-8"/>
          <w:sz w:val="14"/>
        </w:rPr>
        <w:t xml:space="preserve">.</w:t>
      </w:r>
      <w:r>
        <w:t xml:space="preserve">zing</w:t>
      </w:r>
      <w:r>
        <w:t xml:space="preserve">radiation.</w:t>
      </w:r>
      <w:r/>
      <w:r/>
    </w:p>
    <w:p>
      <w:pPr>
        <w:pStyle w:val="665"/>
        <w:ind w:left="704" w:right="0" w:firstLine="0"/>
        <w:jc w:val="left"/>
        <w:spacing w:lineRule="exact" w:line="263" w:before="8"/>
        <w:tabs>
          <w:tab w:val="left" w:pos="1212" w:leader="none"/>
          <w:tab w:val="left" w:pos="2580" w:leader="none"/>
          <w:tab w:val="left" w:pos="3274" w:leader="none"/>
          <w:tab w:val="left" w:pos="4481" w:leader="none"/>
          <w:tab w:val="left" w:pos="5390" w:leader="none"/>
        </w:tabs>
        <w:rPr>
          <w:sz w:val="24"/>
          <w:szCs w:val="24"/>
        </w:rPr>
      </w:pPr>
      <w:r>
        <w:t xml:space="preserve">(2)</w:t>
        <w:tab/>
      </w:r>
      <w:r>
        <w:t xml:space="preserve">E%emptions</w:t>
        <w:tab/>
      </w:r>
      <w:r>
        <w:t xml:space="preserve">from</w:t>
        <w:tab/>
        <w:t xml:space="preserve">regulatory</w:t>
        <w:tab/>
        <w:t xml:space="preserve">control</w:t>
        <w:tab/>
      </w:r>
      <w:r>
        <w:rPr>
          <w:sz w:val="24"/>
        </w:rPr>
        <w:t xml:space="preserve">unde1"</w:t>
      </w:r>
      <w:r>
        <w:rPr>
          <w:sz w:val="24"/>
        </w:rPr>
      </w:r>
      <w:r/>
    </w:p>
    <w:p>
      <w:pPr>
        <w:ind w:left="230" w:right="0" w:firstLine="0"/>
        <w:jc w:val="left"/>
        <w:spacing w:lineRule="exact" w:line="274" w:before="0"/>
        <w:tabs>
          <w:tab w:val="left" w:pos="5481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5"/>
        </w:rPr>
        <w:t xml:space="preserve">subsection</w:t>
      </w:r>
      <w:r>
        <w:rPr>
          <w:rFonts w:ascii="Times New Roman" w:hAnsi="Times New Roman"/>
          <w:sz w:val="25"/>
        </w:rPr>
        <w:t xml:space="preserve">(</w:t>
      </w:r>
      <w:r>
        <w:rPr>
          <w:rFonts w:ascii="Times New Roman" w:hAnsi="Times New Roman"/>
          <w:sz w:val="25"/>
        </w:rPr>
        <w:t xml:space="preserve">1)</w:t>
      </w:r>
      <w:r>
        <w:rPr>
          <w:rFonts w:ascii="Times New Roman" w:hAnsi="Times New Roman"/>
          <w:sz w:val="25"/>
        </w:rPr>
        <w:t xml:space="preserve">hall</w:t>
      </w:r>
      <w:r>
        <w:rPr>
          <w:rFonts w:ascii="Times New Roman" w:hAnsi="Times New Roman"/>
          <w:sz w:val="25"/>
        </w:rPr>
        <w:t xml:space="preserve">be</w:t>
      </w:r>
      <w:r>
        <w:rPr>
          <w:rFonts w:ascii="Times New Roman" w:hAnsi="Times New Roman"/>
          <w:sz w:val="25"/>
        </w:rPr>
        <w:t xml:space="preserve">based</w:t>
      </w:r>
      <w:r>
        <w:rPr>
          <w:rFonts w:ascii="Times New Roman" w:hAnsi="Times New Roman"/>
          <w:sz w:val="25"/>
        </w:rPr>
        <w:t xml:space="preserve">on</w:t>
      </w:r>
      <w:r>
        <w:rPr>
          <w:rFonts w:ascii="Times New Roman" w:hAnsi="Times New Roman"/>
          <w:sz w:val="22"/>
        </w:rPr>
        <w:t xml:space="preserve">the</w:t>
      </w:r>
      <w:r>
        <w:rPr>
          <w:rFonts w:ascii="Times New Roman" w:hAnsi="Times New Roman"/>
          <w:spacing w:val="-28"/>
          <w:sz w:val="23"/>
        </w:rPr>
        <w:t xml:space="preserve">c</w:t>
      </w:r>
      <w:r>
        <w:rPr>
          <w:rFonts w:ascii="Times New Roman" w:hAnsi="Times New Roman"/>
          <w:sz w:val="23"/>
        </w:rPr>
        <w:t xml:space="preserve">riteria</w:t>
      </w:r>
      <w:r>
        <w:rPr>
          <w:rFonts w:ascii="Times New Roman" w:hAnsi="Times New Roman"/>
          <w:sz w:val="24"/>
        </w:rPr>
        <w:t xml:space="preserve">that</w:t>
      </w:r>
      <w:r>
        <w:rPr>
          <w:rFonts w:ascii="Times New Roman" w:hAnsi="Times New Roman"/>
          <w:sz w:val="24"/>
        </w:rPr>
        <w:t xml:space="preserve">-</w:t>
        <w:tab/>
      </w:r>
      <w:r>
        <w:rPr>
          <w:rFonts w:ascii="Times New Roman" w:hAnsi="Times New Roman"/>
          <w:sz w:val="24"/>
        </w:rPr>
        <w:t xml:space="preserve">·</w:t>
      </w:r>
      <w:r>
        <w:rPr>
          <w:rFonts w:ascii="Times New Roman" w:hAnsi="Times New Roman"/>
          <w:sz w:val="24"/>
        </w:rPr>
      </w:r>
      <w:r/>
    </w:p>
    <w:p>
      <w:pPr>
        <w:pStyle w:val="661"/>
        <w:ind w:left="704" w:right="0"/>
        <w:jc w:val="left"/>
        <w:spacing w:lineRule="exact" w:line="269" w:before="57"/>
        <w:tabs>
          <w:tab w:val="left" w:pos="3758" w:leader="none"/>
        </w:tabs>
        <w:rPr>
          <w:rFonts w:ascii="Arial" w:hAnsi="Arial" w:cs="Arial" w:eastAsia="Arial"/>
          <w:sz w:val="20"/>
          <w:szCs w:val="20"/>
        </w:rPr>
      </w:pPr>
      <w:r>
        <w:t xml:space="preserve">(a}</w:t>
      </w:r>
      <w:r>
        <w:t xml:space="preserve">the</w:t>
      </w:r>
      <w:r>
        <w:t xml:space="preserve">radiittiott</w:t>
      </w:r>
      <w:r>
        <w:t xml:space="preserve">ri1'k</w:t>
      </w:r>
      <w:r>
        <w:t xml:space="preserve">for</w:t>
        <w:tab/>
      </w:r>
      <w:r>
        <w:t xml:space="preserve">s</w:t>
      </w:r>
      <w:r>
        <w:t xml:space="preserve">is</w:t>
      </w:r>
      <w:r>
        <w:t xml:space="preserve">sufficiently</w:t>
      </w:r>
      <w:r>
        <w:t xml:space="preserve">low</w:t>
      </w:r>
      <w:r>
        <w:rPr>
          <w:rFonts w:ascii="Arial"/>
          <w:sz w:val="20"/>
        </w:rPr>
        <w:t xml:space="preserve">to</w:t>
      </w:r>
      <w:r>
        <w:rPr>
          <w:rFonts w:ascii="Arial"/>
          <w:sz w:val="20"/>
        </w:rPr>
      </w:r>
      <w:r/>
    </w:p>
    <w:p>
      <w:pPr>
        <w:ind w:left="1058" w:right="0" w:firstLine="0"/>
        <w:jc w:val="both"/>
        <w:spacing w:lineRule="exact" w:line="280" w:before="0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 xml:space="preserve">be</w:t>
      </w:r>
      <w:r>
        <w:rPr>
          <w:rFonts w:ascii="Times New Roman"/>
          <w:i/>
          <w:spacing w:val="-8"/>
          <w:sz w:val="18"/>
        </w:rPr>
        <w:t xml:space="preserve">C1</w:t>
      </w:r>
      <w:r>
        <w:rPr>
          <w:rFonts w:ascii="Times New Roman"/>
          <w:i/>
          <w:spacing w:val="-7"/>
          <w:sz w:val="18"/>
        </w:rPr>
        <w:t xml:space="preserve">f</w:t>
      </w:r>
      <w:r>
        <w:rPr>
          <w:rFonts w:ascii="Times New Roman"/>
          <w:sz w:val="26"/>
        </w:rPr>
        <w:t xml:space="preserve">regulatory</w:t>
      </w:r>
      <w:r>
        <w:rPr>
          <w:rFonts w:ascii="Times New Roman"/>
          <w:sz w:val="25"/>
        </w:rPr>
        <w:t xml:space="preserve">cmtcem;</w:t>
      </w:r>
      <w:r>
        <w:rPr>
          <w:rFonts w:ascii="Times New Roman"/>
          <w:sz w:val="25"/>
        </w:rPr>
      </w:r>
      <w:r/>
    </w:p>
    <w:p>
      <w:pPr>
        <w:pStyle w:val="661"/>
        <w:ind w:left="1063" w:right="24" w:hanging="364"/>
        <w:jc w:val="both"/>
        <w:spacing w:lineRule="exact" w:line="264" w:before="121"/>
      </w:pPr>
      <w:r>
        <w:t xml:space="preserve">(b)</w:t>
      </w:r>
      <w:r>
        <w:t xml:space="preserve">the</w:t>
      </w:r>
      <w:r>
        <w:t xml:space="preserve">cottective</w:t>
      </w:r>
      <w:r>
        <w:t xml:space="preserve">radiofoiica:I</w:t>
      </w:r>
      <w:r>
        <w:t xml:space="preserve">impact</w:t>
      </w:r>
      <w:r>
        <w:t xml:space="preserve">i</w:t>
      </w:r>
      <w:r>
        <w:t xml:space="preserve">sufficiently</w:t>
      </w:r>
      <w:r>
        <w:t xml:space="preserve">I</w:t>
      </w:r>
      <w:r>
        <w:t xml:space="preserve">that</w:t>
      </w:r>
      <w:r>
        <w:t xml:space="preserve">regulatory</w:t>
      </w:r>
      <w:r>
        <w:t xml:space="preserve">control</w:t>
      </w:r>
      <w:r>
        <w:rPr>
          <w:rFonts w:ascii="Arial"/>
          <w:sz w:val="24"/>
        </w:rPr>
        <w:t xml:space="preserve">is</w:t>
      </w:r>
      <w:r>
        <w:rPr>
          <w:sz w:val="23"/>
        </w:rPr>
        <w:t xml:space="preserve">not</w:t>
      </w:r>
      <w:r>
        <w:rPr>
          <w:sz w:val="22"/>
        </w:rPr>
        <w:t xml:space="preserve">warranted;</w:t>
      </w:r>
      <w:r>
        <w:t xml:space="preserve">and</w:t>
      </w:r>
      <w:r/>
      <w:r/>
    </w:p>
    <w:p>
      <w:pPr>
        <w:ind w:left="695" w:right="0" w:firstLine="0"/>
        <w:jc w:val="left"/>
        <w:spacing w:lineRule="exact" w:line="286" w:before="7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8"/>
          <w:sz w:val="25"/>
        </w:rPr>
        <w:t xml:space="preserve">(</w:t>
      </w:r>
      <w:r>
        <w:rPr>
          <w:rFonts w:ascii="Times New Roman"/>
          <w:spacing w:val="-18"/>
          <w:sz w:val="25"/>
        </w:rPr>
        <w:t xml:space="preserve">}</w:t>
      </w:r>
      <w:r>
        <w:rPr>
          <w:rFonts w:ascii="Times New Roman"/>
          <w:sz w:val="25"/>
        </w:rPr>
        <w:t xml:space="preserve">the</w:t>
      </w:r>
      <w:r>
        <w:rPr>
          <w:rFonts w:ascii="Arial"/>
          <w:sz w:val="19"/>
        </w:rPr>
        <w:t xml:space="preserve">SO\ltce</w:t>
      </w:r>
      <w:r>
        <w:rPr>
          <w:rFonts w:ascii="Times New Roman"/>
          <w:sz w:val="25"/>
        </w:rPr>
        <w:t xml:space="preserve">or</w:t>
      </w:r>
      <w:r>
        <w:rPr>
          <w:rFonts w:ascii="Times New Roman"/>
          <w:sz w:val="25"/>
        </w:rPr>
        <w:t xml:space="preserve">actiYity</w:t>
      </w:r>
      <w:r>
        <w:rPr>
          <w:rFonts w:ascii="Times New Roman"/>
          <w:sz w:val="26"/>
        </w:rPr>
        <w:t xml:space="preserve">fa</w:t>
      </w:r>
      <w:r>
        <w:rPr>
          <w:rFonts w:ascii="Times New Roman"/>
          <w:sz w:val="25"/>
        </w:rPr>
        <w:t xml:space="preserve">considered</w:t>
      </w:r>
      <w:r>
        <w:rPr>
          <w:rFonts w:ascii="Times New Roman"/>
          <w:sz w:val="25"/>
        </w:rPr>
        <w:t xml:space="preserve">to</w:t>
      </w:r>
      <w:r>
        <w:rPr>
          <w:rFonts w:ascii="Arial"/>
          <w:sz w:val="24"/>
        </w:rPr>
        <w:t xml:space="preserve">be</w:t>
      </w:r>
      <w:r>
        <w:rPr>
          <w:rFonts w:ascii="Times New Roman"/>
          <w:spacing w:val="-2"/>
          <w:sz w:val="24"/>
        </w:rPr>
        <w:t xml:space="preserve">iuherently</w:t>
      </w:r>
      <w:r>
        <w:rPr>
          <w:rFonts w:ascii="Times New Roman"/>
          <w:sz w:val="24"/>
        </w:rPr>
      </w:r>
      <w:r/>
    </w:p>
    <w:p>
      <w:pPr>
        <w:ind w:left="1049" w:right="17" w:firstLine="9"/>
        <w:jc w:val="both"/>
        <w:spacing w:lineRule="auto" w:line="210" w:before="16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5"/>
          <w:szCs w:val="25"/>
        </w:rPr>
        <w:t xml:space="preserve">§afof</w:t>
      </w:r>
      <w:r>
        <w:rPr>
          <w:rFonts w:ascii="Times New Roman" w:hAnsi="Times New Roman" w:cs="Times New Roman" w:eastAsia="Times New Roman"/>
          <w:sz w:val="25"/>
          <w:szCs w:val="25"/>
        </w:rPr>
        <w:t xml:space="preserve">with</w:t>
      </w:r>
      <w:r>
        <w:rPr>
          <w:rFonts w:ascii="Times New Roman" w:hAnsi="Times New Roman" w:cs="Times New Roman" w:eastAsia="Times New Roman"/>
          <w:sz w:val="25"/>
          <w:szCs w:val="25"/>
        </w:rPr>
        <w:t xml:space="preserve">no</w:t>
      </w:r>
      <w:r>
        <w:rPr>
          <w:rFonts w:ascii="Times New Roman" w:hAnsi="Times New Roman" w:cs="Times New Roman" w:eastAsia="Times New Roman"/>
          <w:spacing w:val="-2"/>
          <w:sz w:val="25"/>
          <w:szCs w:val="25"/>
        </w:rPr>
        <w:t xml:space="preserve">like1iho00</w:t>
      </w:r>
      <w:r>
        <w:rPr>
          <w:rFonts w:ascii="Arial" w:hAnsi="Arial" w:cs="Arial" w:eastAsia="Arial"/>
          <w:sz w:val="24"/>
          <w:szCs w:val="24"/>
        </w:rPr>
        <w:t xml:space="preserve">of</w:t>
      </w:r>
      <w:r>
        <w:rPr>
          <w:rFonts w:ascii="Times New Roman" w:hAnsi="Times New Roman" w:cs="Times New Roman" w:eastAsia="Times New Roman"/>
          <w:sz w:val="25"/>
          <w:szCs w:val="25"/>
        </w:rPr>
        <w:t xml:space="preserve">creating</w:t>
      </w:r>
      <w:r>
        <w:rPr>
          <w:rFonts w:ascii="Times New Roman" w:hAnsi="Times New Roman" w:cs="Times New Roman" w:eastAsia="Times New Roman"/>
          <w:sz w:val="25"/>
          <w:szCs w:val="25"/>
        </w:rPr>
        <w:t xml:space="preserve">situations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that</w:t>
      </w:r>
      <w:r>
        <w:rPr>
          <w:rFonts w:ascii="Times New Roman" w:hAnsi="Times New Roman" w:cs="Times New Roman" w:eastAsia="Times New Roman"/>
          <w:sz w:val="25"/>
          <w:szCs w:val="25"/>
        </w:rPr>
        <w:t xml:space="preserve">ottld</w:t>
      </w:r>
      <w:r>
        <w:rPr>
          <w:rFonts w:ascii="Times New Roman" w:hAnsi="Times New Roman" w:cs="Times New Roman" w:eastAsia="Times New Roman"/>
          <w:spacing w:val="1"/>
          <w:sz w:val="25"/>
          <w:szCs w:val="25"/>
        </w:rPr>
        <w:t xml:space="preserve">re</w:t>
      </w:r>
      <w:r>
        <w:rPr>
          <w:rFonts w:ascii="Times New Roman" w:hAnsi="Times New Roman" w:cs="Times New Roman" w:eastAsia="Times New Roman"/>
          <w:spacing w:val="2"/>
          <w:sz w:val="25"/>
          <w:szCs w:val="25"/>
        </w:rPr>
        <w:t xml:space="preserve">ult</w:t>
      </w:r>
      <w:r>
        <w:rPr>
          <w:rFonts w:ascii="Times New Roman" w:hAnsi="Times New Roman" w:cs="Times New Roman" w:eastAsia="Times New Roman"/>
          <w:sz w:val="25"/>
          <w:szCs w:val="25"/>
        </w:rPr>
        <w:t xml:space="preserve">in</w:t>
      </w:r>
      <w:r>
        <w:rPr>
          <w:rFonts w:ascii="Times New Roman" w:hAnsi="Times New Roman" w:cs="Times New Roman" w:eastAsia="Times New Roman"/>
          <w:sz w:val="25"/>
          <w:szCs w:val="25"/>
        </w:rPr>
        <w:t xml:space="preserve">a</w:t>
      </w:r>
      <w:r>
        <w:rPr>
          <w:rFonts w:ascii="Times New Roman" w:hAnsi="Times New Roman" w:cs="Times New Roman" w:eastAsia="Times New Roman"/>
          <w:sz w:val="25"/>
          <w:szCs w:val="25"/>
        </w:rPr>
        <w:t xml:space="preserve">failure</w:t>
      </w:r>
      <w:r>
        <w:rPr>
          <w:rFonts w:ascii="Times New Roman" w:hAnsi="Times New Roman" w:cs="Times New Roman" w:eastAsia="Times New Roman"/>
          <w:sz w:val="25"/>
          <w:szCs w:val="25"/>
        </w:rPr>
        <w:t xml:space="preserve">to</w:t>
      </w:r>
      <w:r>
        <w:rPr>
          <w:rFonts w:ascii="Times New Roman" w:hAnsi="Times New Roman" w:cs="Times New Roman" w:eastAsia="Times New Roman"/>
          <w:sz w:val="25"/>
          <w:szCs w:val="25"/>
        </w:rPr>
        <w:t xml:space="preserve">meet</w:t>
      </w:r>
      <w:r>
        <w:rPr>
          <w:rFonts w:ascii="Arial" w:hAnsi="Arial" w:cs="Arial" w:eastAsia="Arial"/>
          <w:sz w:val="23"/>
          <w:szCs w:val="23"/>
        </w:rPr>
        <w:t xml:space="preserve">the</w:t>
      </w:r>
      <w:r>
        <w:rPr>
          <w:rFonts w:ascii="Times New Roman" w:hAnsi="Times New Roman" w:cs="Times New Roman" w:eastAsia="Times New Roman"/>
          <w:sz w:val="25"/>
          <w:szCs w:val="25"/>
        </w:rPr>
        <w:t xml:space="preserve">criteria</w:t>
      </w:r>
      <w:r>
        <w:rPr>
          <w:rFonts w:ascii="Times New Roman" w:hAnsi="Times New Roman" w:cs="Times New Roman" w:eastAsia="Times New Roman"/>
          <w:sz w:val="25"/>
          <w:szCs w:val="25"/>
        </w:rPr>
        <w:t xml:space="preserve">in</w:t>
      </w:r>
      <w:r>
        <w:rPr>
          <w:rFonts w:ascii="Times New Roman" w:hAnsi="Times New Roman" w:cs="Times New Roman" w:eastAsia="Times New Roman"/>
          <w:sz w:val="26"/>
          <w:szCs w:val="26"/>
        </w:rPr>
        <w:t xml:space="preserve">paragraph!t</w:t>
      </w:r>
      <w:r>
        <w:rPr>
          <w:rFonts w:ascii="Times New Roman" w:hAnsi="Times New Roman" w:cs="Times New Roman" w:eastAsia="Times New Roman"/>
          <w:sz w:val="26"/>
          <w:szCs w:val="26"/>
        </w:rPr>
        <w:t xml:space="preserve">(a)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 xml:space="preserve">'1t</w:t>
      </w:r>
      <w:r>
        <w:rPr>
          <w:rFonts w:ascii="Times New Roman" w:hAnsi="Times New Roman" w:cs="Times New Roman" w:eastAsia="Times New Roman"/>
          <w:sz w:val="26"/>
          <w:szCs w:val="26"/>
        </w:rPr>
        <w:t xml:space="preserve">(b),</w:t>
      </w:r>
      <w:r>
        <w:rPr>
          <w:rFonts w:ascii="Times New Roman" w:hAnsi="Times New Roman" w:cs="Times New Roman" w:eastAsia="Times New Roman"/>
          <w:sz w:val="26"/>
          <w:szCs w:val="26"/>
        </w:rPr>
      </w:r>
      <w:r/>
    </w:p>
    <w:p>
      <w:pPr>
        <w:ind w:left="221" w:right="13" w:firstLine="473"/>
        <w:jc w:val="both"/>
        <w:spacing w:lineRule="exact" w:line="258" w:before="128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pacing w:val="-18"/>
          <w:sz w:val="28"/>
        </w:rPr>
        <w:t xml:space="preserve">33</w:t>
      </w:r>
      <w:r>
        <w:rPr>
          <w:rFonts w:ascii="Times New Roman" w:hAnsi="Times New Roman"/>
          <w:spacing w:val="-19"/>
          <w:sz w:val="28"/>
        </w:rPr>
        <w:t xml:space="preserve">,</w:t>
      </w:r>
      <w:r>
        <w:rPr>
          <w:rFonts w:ascii="Times New Roman" w:hAnsi="Times New Roman"/>
          <w:sz w:val="23"/>
        </w:rPr>
        <w:t xml:space="preserve">(1)</w:t>
      </w:r>
      <w:r>
        <w:rPr>
          <w:rFonts w:ascii="Arial" w:hAnsi="Arial"/>
          <w:i/>
          <w:sz w:val="25"/>
        </w:rPr>
        <w:t xml:space="preserve">An</w:t>
      </w:r>
      <w:r>
        <w:rPr>
          <w:rFonts w:ascii="Times New Roman" w:hAnsi="Times New Roman"/>
          <w:sz w:val="23"/>
        </w:rPr>
        <w:t xml:space="preserve">authorization</w:t>
      </w:r>
      <w:r>
        <w:rPr>
          <w:rFonts w:ascii="Times New Roman" w:hAnsi="Times New Roman"/>
          <w:i/>
          <w:sz w:val="20"/>
        </w:rPr>
        <w:t xml:space="preserve">of</w:t>
      </w:r>
      <w:r>
        <w:rPr>
          <w:rFonts w:ascii="Times New Roman" w:hAnsi="Times New Roman"/>
          <w:sz w:val="23"/>
        </w:rPr>
        <w:t xml:space="preserve">an</w:t>
      </w:r>
      <w:r>
        <w:rPr>
          <w:rFonts w:ascii="Times New Roman" w:hAnsi="Times New Roman"/>
          <w:sz w:val="23"/>
        </w:rPr>
        <w:t xml:space="preserve">activity</w:t>
      </w:r>
      <w:r>
        <w:rPr>
          <w:rFonts w:ascii="Times New Roman" w:hAnsi="Times New Roman"/>
          <w:sz w:val="22"/>
        </w:rPr>
        <w:t xml:space="preserve">by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5"/>
        </w:rPr>
        <w:t xml:space="preserve">C()tntn</w:t>
      </w:r>
      <w:r>
        <w:rPr>
          <w:rFonts w:ascii="Times New Roman" w:hAnsi="Times New Roman"/>
          <w:spacing w:val="18"/>
          <w:sz w:val="25"/>
        </w:rPr>
        <w:t xml:space="preserve">i</w:t>
      </w:r>
      <w:r>
        <w:rPr>
          <w:rFonts w:ascii="Times New Roman" w:hAnsi="Times New Roman"/>
          <w:sz w:val="25"/>
        </w:rPr>
        <w:t xml:space="preserve">skm</w:t>
      </w:r>
      <w:r>
        <w:rPr>
          <w:rFonts w:ascii="Times New Roman" w:hAnsi="Times New Roman"/>
          <w:sz w:val="25"/>
        </w:rPr>
        <w:t xml:space="preserve">under</w:t>
      </w:r>
      <w:r>
        <w:rPr>
          <w:rFonts w:ascii="Times New Roman" w:hAnsi="Times New Roman"/>
          <w:sz w:val="25"/>
        </w:rPr>
        <w:t xml:space="preserve">thi</w:t>
      </w:r>
      <w:r>
        <w:rPr>
          <w:rFonts w:ascii="Times New Roman" w:hAnsi="Times New Roman"/>
          <w:sz w:val="25"/>
        </w:rPr>
        <w:t xml:space="preserve">Act</w:t>
      </w:r>
      <w:r>
        <w:rPr>
          <w:rFonts w:ascii="Times New Roman" w:hAnsi="Times New Roman"/>
          <w:spacing w:val="-26"/>
          <w:sz w:val="25"/>
        </w:rPr>
        <w:t xml:space="preserve">·</w:t>
      </w:r>
      <w:r>
        <w:rPr>
          <w:rFonts w:ascii="Times New Roman" w:hAnsi="Times New Roman"/>
          <w:sz w:val="25"/>
        </w:rPr>
        <w:t xml:space="preserve">haJJ</w:t>
      </w:r>
      <w:r>
        <w:rPr>
          <w:rFonts w:ascii="Times New Roman" w:hAnsi="Times New Roman"/>
          <w:sz w:val="22"/>
        </w:rPr>
        <w:t xml:space="preserve">be</w:t>
      </w:r>
      <w:r>
        <w:rPr>
          <w:rFonts w:ascii="Times New Roman" w:hAnsi="Times New Roman"/>
          <w:sz w:val="25"/>
        </w:rPr>
        <w:t xml:space="preserve">ubject</w:t>
      </w:r>
      <w:r>
        <w:rPr>
          <w:rFonts w:ascii="Times New Roman" w:hAnsi="Times New Roman"/>
          <w:sz w:val="25"/>
        </w:rPr>
        <w:t xml:space="preserve">to</w:t>
      </w:r>
      <w:r>
        <w:rPr>
          <w:rFonts w:ascii="Arial" w:hAnsi="Arial"/>
          <w:sz w:val="24"/>
        </w:rPr>
        <w:t xml:space="preserve">the</w:t>
      </w:r>
      <w:r>
        <w:rPr>
          <w:rFonts w:ascii="Times New Roman" w:hAnsi="Times New Roman"/>
          <w:sz w:val="22"/>
        </w:rPr>
        <w:t xml:space="preserve">radiation</w:t>
      </w:r>
      <w:r>
        <w:rPr>
          <w:rFonts w:ascii="Times New Roman" w:hAnsi="Times New Roman"/>
          <w:sz w:val="27"/>
        </w:rPr>
        <w:t xml:space="preserve">protet:ticm</w:t>
      </w:r>
      <w:r>
        <w:rPr>
          <w:rFonts w:ascii="Times New Roman" w:hAnsi="Times New Roman"/>
          <w:spacing w:val="-2"/>
          <w:sz w:val="27"/>
        </w:rPr>
        <w:t xml:space="preserve">requirements.</w:t>
      </w:r>
      <w:r>
        <w:rPr>
          <w:rFonts w:ascii="Arial" w:hAnsi="Arial"/>
          <w:sz w:val="21"/>
        </w:rPr>
        <w:t xml:space="preserve">out</w:t>
      </w:r>
      <w:r>
        <w:rPr>
          <w:rFonts w:ascii="Times New Roman" w:hAnsi="Times New Roman"/>
          <w:sz w:val="27"/>
        </w:rPr>
        <w:t xml:space="preserve">in</w:t>
      </w:r>
      <w:r>
        <w:rPr>
          <w:rFonts w:ascii="Times New Roman" w:hAnsi="Times New Roman"/>
          <w:sz w:val="27"/>
        </w:rPr>
        <w:t xml:space="preserve">subsection</w:t>
      </w:r>
      <w:r>
        <w:rPr>
          <w:rFonts w:ascii="Times New Roman" w:hAnsi="Times New Roman"/>
          <w:sz w:val="22"/>
        </w:rPr>
        <w:t xml:space="preserve">(2).</w:t>
      </w:r>
      <w:r>
        <w:rPr>
          <w:rFonts w:ascii="Times New Roman" w:hAnsi="Times New Roman"/>
          <w:sz w:val="22"/>
        </w:rPr>
      </w:r>
      <w:r/>
    </w:p>
    <w:p>
      <w:pPr>
        <w:pStyle w:val="661"/>
        <w:ind w:left="699" w:right="0"/>
        <w:jc w:val="left"/>
        <w:spacing w:lineRule="auto" w:line="240" w:before="98"/>
      </w:pPr>
      <w:r>
        <w:t xml:space="preserve">(2)</w:t>
      </w:r>
      <w:r>
        <w:rPr>
          <w:spacing w:val="3"/>
        </w:rPr>
        <w:t xml:space="preserve">'f</w:t>
      </w:r>
      <w:r>
        <w:rPr>
          <w:spacing w:val="4"/>
        </w:rPr>
        <w:t xml:space="preserve">he</w:t>
      </w:r>
      <w:r>
        <w:t xml:space="preserve">uuthorized</w:t>
      </w:r>
      <w:r>
        <w:t xml:space="preserve">person</w:t>
      </w:r>
      <w:r>
        <w:t xml:space="preserve">hall</w:t>
      </w:r>
      <w:r>
        <w:t xml:space="preserve">-</w:t>
      </w:r>
      <w:r/>
      <w:r/>
    </w:p>
    <w:p>
      <w:pPr>
        <w:ind w:left="1035" w:right="18" w:hanging="336"/>
        <w:jc w:val="both"/>
        <w:spacing w:lineRule="auto" w:line="214" w:before="121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Arial"/>
          <w:spacing w:val="-11"/>
          <w:sz w:val="24"/>
        </w:rPr>
        <w:t xml:space="preserve">(</w:t>
      </w:r>
      <w:r>
        <w:rPr>
          <w:rFonts w:ascii="Arial"/>
          <w:spacing w:val="-7"/>
          <w:sz w:val="24"/>
        </w:rPr>
        <w:t xml:space="preserve">"</w:t>
      </w:r>
      <w:r>
        <w:rPr>
          <w:rFonts w:ascii="Arial"/>
          <w:spacing w:val="-9"/>
          <w:sz w:val="24"/>
        </w:rPr>
        <w:t xml:space="preserve">)</w:t>
      </w:r>
      <w:r>
        <w:rPr>
          <w:rFonts w:ascii="Arial"/>
          <w:sz w:val="24"/>
        </w:rPr>
        <w:t xml:space="preserve">fX'</w:t>
      </w:r>
      <w:r>
        <w:rPr>
          <w:rFonts w:ascii="Arial"/>
          <w:sz w:val="24"/>
        </w:rPr>
        <w:t xml:space="preserve">&amp;</w:t>
      </w:r>
      <w:r>
        <w:rPr>
          <w:rFonts w:ascii="Times New Roman"/>
          <w:sz w:val="25"/>
        </w:rPr>
        <w:t xml:space="preserve">an</w:t>
      </w:r>
      <w:r>
        <w:rPr>
          <w:rFonts w:ascii="Times New Roman"/>
          <w:sz w:val="25"/>
        </w:rPr>
        <w:t xml:space="preserve">adequate</w:t>
      </w:r>
      <w:r>
        <w:rPr>
          <w:rFonts w:ascii="Times New Roman"/>
          <w:sz w:val="25"/>
        </w:rPr>
        <w:t xml:space="preserve">undeJ'Manding</w:t>
      </w:r>
      <w:r>
        <w:rPr>
          <w:rFonts w:ascii="Times New Roman"/>
          <w:sz w:val="25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5"/>
        </w:rPr>
        <w:t xml:space="preserve">fundumentaJ</w:t>
      </w:r>
      <w:r>
        <w:rPr>
          <w:rFonts w:ascii="Times New Roman"/>
          <w:sz w:val="25"/>
        </w:rPr>
        <w:t xml:space="preserve">princ;ples</w:t>
      </w:r>
      <w:r>
        <w:rPr>
          <w:rFonts w:ascii="Times New Roman"/>
          <w:i/>
          <w:sz w:val="19"/>
        </w:rPr>
        <w:t xml:space="preserve">'1f</w:t>
      </w:r>
      <w:r>
        <w:rPr>
          <w:rFonts w:ascii="Times New Roman"/>
          <w:sz w:val="25"/>
        </w:rPr>
        <w:t xml:space="preserve">radiation</w:t>
      </w:r>
      <w:r>
        <w:rPr>
          <w:rFonts w:ascii="Times New Roman"/>
          <w:sz w:val="25"/>
        </w:rPr>
        <w:t xml:space="preserve">protection.</w:t>
      </w:r>
      <w:r>
        <w:rPr>
          <w:rFonts w:ascii="Times New Roman"/>
          <w:sz w:val="25"/>
        </w:rPr>
        <w:t xml:space="preserve">ju8tification1</w:t>
      </w:r>
      <w:r>
        <w:rPr>
          <w:rFonts w:ascii="Times New Roman"/>
          <w:sz w:val="23"/>
        </w:rPr>
        <w:t xml:space="preserve">optimization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5"/>
        </w:rPr>
        <w:t xml:space="preserve">limitation;</w:t>
      </w:r>
      <w:r>
        <w:rPr>
          <w:rFonts w:ascii="Times New Roman"/>
          <w:sz w:val="25"/>
        </w:rPr>
      </w:r>
      <w:r/>
    </w:p>
    <w:p>
      <w:pPr>
        <w:ind w:left="1044" w:right="8" w:hanging="350"/>
        <w:jc w:val="both"/>
        <w:spacing w:lineRule="auto" w:line="215" w:before="116"/>
        <w:tabs>
          <w:tab w:val="left" w:pos="5644" w:leader="none"/>
        </w:tabs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/>
          <w:sz w:val="25"/>
        </w:rPr>
        <w:t xml:space="preserve">(b)</w:t>
      </w:r>
      <w:r>
        <w:rPr>
          <w:rFonts w:ascii="Arial" w:hAnsi="Arial"/>
          <w:spacing w:val="-15"/>
          <w:sz w:val="20"/>
        </w:rPr>
        <w:t xml:space="preserve">U</w:t>
      </w:r>
      <w:r>
        <w:rPr>
          <w:rFonts w:ascii="Arial" w:hAnsi="Arial"/>
          <w:spacing w:val="-14"/>
          <w:sz w:val="20"/>
        </w:rPr>
        <w:t xml:space="preserve">d</w:t>
      </w:r>
      <w:r>
        <w:rPr>
          <w:rFonts w:ascii="Arial" w:hAnsi="Arial"/>
          <w:sz w:val="20"/>
        </w:rPr>
        <w:t xml:space="preserve">g</w:t>
      </w:r>
      <w:r>
        <w:rPr>
          <w:rFonts w:ascii="Times New Roman" w:hAnsi="Times New Roman"/>
          <w:sz w:val="25"/>
        </w:rPr>
        <w:t xml:space="preserve">aU</w:t>
      </w:r>
      <w:r>
        <w:rPr>
          <w:rFonts w:ascii="Arial" w:hAnsi="Arial"/>
          <w:sz w:val="20"/>
        </w:rPr>
        <w:t xml:space="preserve">Mep</w:t>
      </w:r>
      <w:r>
        <w:rPr>
          <w:rFonts w:ascii="Times New Roman" w:hAnsi="Times New Roman"/>
          <w:spacing w:val="1"/>
          <w:sz w:val="25"/>
        </w:rPr>
        <w:t xml:space="preserve">nece</w:t>
      </w:r>
      <w:r>
        <w:rPr>
          <w:rFonts w:ascii="Times New Roman" w:hAnsi="Times New Roman"/>
          <w:spacing w:val="2"/>
          <w:sz w:val="25"/>
        </w:rPr>
        <w:t xml:space="preserve">sary</w:t>
      </w:r>
      <w:r>
        <w:rPr>
          <w:rFonts w:ascii="Times New Roman" w:hAnsi="Times New Roman"/>
          <w:sz w:val="25"/>
        </w:rPr>
        <w:t xml:space="preserve">for</w:t>
      </w:r>
      <w:r>
        <w:rPr>
          <w:rFonts w:ascii="Arial" w:hAnsi="Arial"/>
          <w:sz w:val="23"/>
        </w:rPr>
        <w:t xml:space="preserve">the</w:t>
      </w:r>
      <w:r>
        <w:rPr>
          <w:rFonts w:ascii="Times New Roman" w:hAnsi="Times New Roman"/>
          <w:sz w:val="25"/>
        </w:rPr>
        <w:t xml:space="preserve">proteaion</w:t>
      </w:r>
      <w:r>
        <w:rPr>
          <w:rFonts w:ascii="Times New Roman" w:hAnsi="Times New Roman"/>
          <w:sz w:val="25"/>
        </w:rPr>
        <w:t xml:space="preserve">and</w:t>
      </w:r>
      <w:r>
        <w:rPr>
          <w:rFonts w:ascii="Times New Roman" w:hAnsi="Times New Roman"/>
          <w:sz w:val="25"/>
        </w:rPr>
        <w:t xml:space="preserve">afety</w:t>
      </w:r>
      <w:r>
        <w:rPr>
          <w:rFonts w:ascii="Times New Roman" w:hAnsi="Times New Roman"/>
          <w:sz w:val="22"/>
        </w:rPr>
        <w:t xml:space="preserve">of</w:t>
      </w:r>
      <w:r>
        <w:rPr>
          <w:rFonts w:ascii="Times New Roman" w:hAnsi="Times New Roman"/>
          <w:sz w:val="25"/>
        </w:rPr>
        <w:t xml:space="preserve">workers,</w:t>
      </w:r>
      <w:r>
        <w:rPr>
          <w:rFonts w:ascii="Times New Roman" w:hAnsi="Times New Roman"/>
          <w:sz w:val="25"/>
        </w:rPr>
        <w:t xml:space="preserve">patient&amp;</w:t>
      </w:r>
      <w:r>
        <w:rPr>
          <w:rFonts w:ascii="Times New Roman" w:hAnsi="Times New Roman"/>
          <w:sz w:val="25"/>
        </w:rPr>
        <w:t xml:space="preserve">and</w:t>
      </w:r>
      <w:r>
        <w:rPr>
          <w:rFonts w:ascii="Times New Roman" w:hAnsi="Times New Roman"/>
          <w:sz w:val="22"/>
        </w:rPr>
        <w:t xml:space="preserve">the</w:t>
      </w:r>
      <w:r>
        <w:rPr>
          <w:rFonts w:ascii="Times New Roman" w:hAnsi="Times New Roman"/>
          <w:sz w:val="25"/>
        </w:rPr>
        <w:t xml:space="preserve">public</w:t>
      </w:r>
      <w:r>
        <w:rPr>
          <w:rFonts w:ascii="Arial" w:hAnsi="Arial"/>
          <w:sz w:val="22"/>
        </w:rPr>
        <w:t xml:space="preserve">by</w:t>
      </w:r>
      <w:r>
        <w:rPr>
          <w:rFonts w:ascii="Times New Roman" w:hAnsi="Times New Roman"/>
          <w:sz w:val="25"/>
        </w:rPr>
        <w:t xml:space="preserve">keeping</w:t>
      </w:r>
      <w:r>
        <w:rPr>
          <w:rFonts w:ascii="Times New Roman" w:hAnsi="Times New Roman"/>
          <w:sz w:val="25"/>
        </w:rPr>
        <w:t xml:space="preserve">dmes</w:t>
      </w:r>
      <w:r>
        <w:rPr>
          <w:rFonts w:ascii="Times New Roman" w:hAnsi="Times New Roman"/>
          <w:sz w:val="25"/>
        </w:rPr>
        <w:t xml:space="preserve">below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5"/>
        </w:rPr>
        <w:t xml:space="preserve">relevant</w:t>
      </w:r>
      <w:r>
        <w:rPr>
          <w:rFonts w:ascii="Times New Roman" w:hAnsi="Times New Roman"/>
          <w:sz w:val="25"/>
        </w:rPr>
        <w:t xml:space="preserve">threshold</w:t>
      </w:r>
      <w:r>
        <w:rPr>
          <w:rFonts w:ascii="Times New Roman" w:hAnsi="Times New Roman"/>
          <w:sz w:val="25"/>
        </w:rPr>
        <w:t xml:space="preserve">and</w:t>
      </w:r>
      <w:r>
        <w:rPr>
          <w:rFonts w:ascii="Times New Roman" w:hAnsi="Times New Roman"/>
          <w:sz w:val="25"/>
        </w:rPr>
        <w:t xml:space="preserve">gf1Miting</w:t>
      </w:r>
      <w:r>
        <w:rPr>
          <w:rFonts w:ascii="Times New Roman" w:hAnsi="Times New Roman"/>
          <w:sz w:val="25"/>
        </w:rPr>
        <w:t xml:space="preserve">that</w:t>
      </w:r>
      <w:r>
        <w:rPr>
          <w:rFonts w:ascii="Times New Roman" w:hAnsi="Times New Roman"/>
          <w:sz w:val="25"/>
        </w:rPr>
        <w:t xml:space="preserve">aH</w:t>
      </w:r>
      <w:r>
        <w:rPr>
          <w:rFonts w:ascii="Times New Roman" w:hAnsi="Times New Roman"/>
          <w:sz w:val="25"/>
        </w:rPr>
        <w:t xml:space="preserve">reasonable</w:t>
      </w:r>
      <w:r>
        <w:rPr>
          <w:rFonts w:ascii="Times New Roman" w:hAnsi="Times New Roman"/>
          <w:sz w:val="25"/>
        </w:rPr>
        <w:t xml:space="preserve">steps</w:t>
      </w:r>
      <w:r>
        <w:rPr>
          <w:rFonts w:ascii="Times New Roman" w:hAnsi="Times New Roman"/>
          <w:sz w:val="25"/>
        </w:rPr>
        <w:t xml:space="preserve">are</w:t>
      </w:r>
      <w:r>
        <w:rPr>
          <w:rFonts w:ascii="Times New Roman" w:hAnsi="Times New Roman"/>
          <w:spacing w:val="51"/>
          <w:sz w:val="25"/>
        </w:rPr>
        <w:t xml:space="preserve">·</w:t>
      </w:r>
      <w:r>
        <w:rPr>
          <w:rFonts w:ascii="Times New Roman" w:hAnsi="Times New Roman"/>
          <w:sz w:val="25"/>
        </w:rPr>
        <w:t xml:space="preserve">taken</w:t>
      </w:r>
      <w:r>
        <w:rPr>
          <w:rFonts w:ascii="Times New Roman" w:hAnsi="Times New Roman"/>
          <w:sz w:val="25"/>
        </w:rPr>
        <w:t xml:space="preserve">to</w:t>
      </w:r>
      <w:r>
        <w:rPr>
          <w:rFonts w:ascii="Times New Roman" w:hAnsi="Times New Roman"/>
          <w:sz w:val="25"/>
        </w:rPr>
        <w:t xml:space="preserve">mtnimiu</w:t>
      </w:r>
      <w:r>
        <w:rPr>
          <w:rFonts w:ascii="Times New Roman" w:hAnsi="Times New Roman"/>
          <w:sz w:val="25"/>
        </w:rPr>
        <w:t xml:space="preserve">dYerse  dfecb</w:t>
      </w:r>
      <w:r>
        <w:rPr>
          <w:rFonts w:ascii="Times New Roman" w:hAnsi="Times New Roman"/>
          <w:sz w:val="25"/>
        </w:rPr>
        <w:t xml:space="preserve">on</w:t>
      </w:r>
      <w:r>
        <w:rPr>
          <w:rFonts w:ascii="Times New Roman" w:hAnsi="Times New Roman"/>
          <w:sz w:val="25"/>
        </w:rPr>
        <w:t xml:space="preserve">the</w:t>
      </w:r>
      <w:r>
        <w:rPr>
          <w:rFonts w:ascii="Times New Roman" w:hAnsi="Times New Roman"/>
          <w:sz w:val="25"/>
        </w:rPr>
        <w:t xml:space="preserve">population.</w:t>
      </w:r>
      <w:r>
        <w:rPr>
          <w:rFonts w:ascii="Times New Roman" w:hAnsi="Times New Roman"/>
          <w:sz w:val="23"/>
        </w:rPr>
        <w:t xml:space="preserve">at</w:t>
      </w:r>
      <w:r>
        <w:rPr>
          <w:rFonts w:ascii="Times New Roman" w:hAnsi="Times New Roman"/>
          <w:sz w:val="26"/>
        </w:rPr>
        <w:t xml:space="preserve">pre&amp;ent</w:t>
      </w:r>
      <w:r>
        <w:rPr>
          <w:rFonts w:ascii="Times New Roman" w:hAnsi="Times New Roman"/>
          <w:sz w:val="26"/>
        </w:rPr>
        <w:t xml:space="preserve">and</w:t>
      </w:r>
      <w:r>
        <w:rPr>
          <w:rFonts w:ascii="Times New Roman" w:hAnsi="Times New Roman"/>
          <w:sz w:val="26"/>
        </w:rPr>
        <w:t xml:space="preserve">In</w:t>
      </w:r>
      <w:r>
        <w:rPr>
          <w:rFonts w:ascii="Times New Roman" w:hAnsi="Times New Roman"/>
          <w:sz w:val="26"/>
        </w:rPr>
        <w:t xml:space="preserve">the</w:t>
      </w:r>
      <w:r>
        <w:rPr>
          <w:rFonts w:ascii="Times New Roman" w:hAnsi="Times New Roman"/>
          <w:sz w:val="26"/>
        </w:rPr>
        <w:t xml:space="preserve">future;</w:t>
        <w:tab/>
        <w:t xml:space="preserve">·</w:t>
      </w:r>
      <w:r>
        <w:rPr>
          <w:rFonts w:ascii="Times New Roman" w:hAnsi="Times New Roman"/>
          <w:sz w:val="26"/>
        </w:rPr>
      </w:r>
      <w:r/>
    </w:p>
    <w:p>
      <w:pPr>
        <w:ind w:left="1044" w:right="22" w:hanging="355"/>
        <w:jc w:val="both"/>
        <w:spacing w:lineRule="auto" w:line="211" w:before="122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Arial" w:hAnsi="Arial"/>
          <w:spacing w:val="-10"/>
          <w:sz w:val="20"/>
        </w:rPr>
        <w:t xml:space="preserve">(</w:t>
      </w:r>
      <w:r>
        <w:rPr>
          <w:rFonts w:ascii="Arial" w:hAnsi="Arial"/>
          <w:spacing w:val="-11"/>
          <w:sz w:val="20"/>
        </w:rPr>
        <w:t xml:space="preserve">i;)</w:t>
      </w:r>
      <w:r>
        <w:rPr>
          <w:rFonts w:ascii="Times New Roman" w:hAnsi="Times New Roman"/>
          <w:spacing w:val="-2"/>
          <w:sz w:val="25"/>
        </w:rPr>
        <w:t xml:space="preserve">p1att</w:t>
      </w:r>
      <w:r>
        <w:rPr>
          <w:rFonts w:ascii="Times New Roman" w:hAnsi="Times New Roman"/>
          <w:sz w:val="25"/>
        </w:rPr>
        <w:t xml:space="preserve">and</w:t>
      </w:r>
      <w:r>
        <w:rPr>
          <w:rFonts w:ascii="Times New Roman" w:hAnsi="Times New Roman"/>
          <w:sz w:val="25"/>
        </w:rPr>
        <w:t xml:space="preserve">implement</w:t>
      </w:r>
      <w:r>
        <w:rPr>
          <w:rFonts w:ascii="Times New Roman" w:hAnsi="Times New Roman"/>
          <w:sz w:val="25"/>
        </w:rPr>
        <w:t xml:space="preserve">the</w:t>
      </w:r>
      <w:r>
        <w:rPr>
          <w:rFonts w:ascii="Times New Roman" w:hAnsi="Times New Roman"/>
          <w:sz w:val="25"/>
        </w:rPr>
        <w:t xml:space="preserve">t«hnical</w:t>
      </w:r>
      <w:r>
        <w:rPr>
          <w:rFonts w:ascii="Times New Roman" w:hAnsi="Times New Roman"/>
          <w:sz w:val="25"/>
        </w:rPr>
        <w:t xml:space="preserve">and</w:t>
      </w:r>
      <w:r>
        <w:rPr>
          <w:rFonts w:ascii="Times New Roman" w:hAnsi="Times New Roman"/>
          <w:sz w:val="26"/>
        </w:rPr>
        <w:t xml:space="preserve">m-ganizatiooaJ</w:t>
      </w:r>
      <w:r>
        <w:rPr>
          <w:rFonts w:ascii="Times New Roman" w:hAnsi="Times New Roman"/>
          <w:sz w:val="25"/>
        </w:rPr>
        <w:t xml:space="preserve">measures</w:t>
      </w:r>
      <w:r>
        <w:rPr>
          <w:rFonts w:ascii="Times New Roman" w:hAnsi="Times New Roman"/>
          <w:sz w:val="25"/>
        </w:rPr>
        <w:t xml:space="preserve">necessary</w:t>
      </w:r>
      <w:r>
        <w:rPr>
          <w:rFonts w:ascii="Arial" w:hAnsi="Arial"/>
          <w:sz w:val="20"/>
        </w:rPr>
        <w:t xml:space="preserve">to</w:t>
      </w:r>
      <w:r>
        <w:rPr>
          <w:rFonts w:ascii="Times New Roman" w:hAnsi="Times New Roman"/>
          <w:sz w:val="26"/>
        </w:rPr>
        <w:t xml:space="preserve">ensure</w:t>
      </w:r>
      <w:r>
        <w:rPr>
          <w:rFonts w:ascii="Times New Roman" w:hAnsi="Times New Roman"/>
          <w:sz w:val="25"/>
        </w:rPr>
        <w:t xml:space="preserve">"dgquate</w:t>
      </w:r>
      <w:r>
        <w:rPr>
          <w:rFonts w:ascii="Times New Roman" w:hAnsi="Times New Roman"/>
          <w:sz w:val="23"/>
        </w:rPr>
        <w:t xml:space="preserve">afoty</w:t>
      </w:r>
      <w:r>
        <w:rPr>
          <w:rFonts w:ascii="Times New Roman" w:hAnsi="Times New Roman"/>
          <w:sz w:val="23"/>
        </w:rPr>
        <w:t xml:space="preserve">,</w:t>
      </w:r>
      <w:r>
        <w:rPr>
          <w:rFonts w:ascii="Times New Roman" w:hAnsi="Times New Roman"/>
          <w:sz w:val="25"/>
        </w:rPr>
        <w:t xml:space="preserve">including</w:t>
      </w:r>
      <w:r>
        <w:rPr>
          <w:rFonts w:ascii="Times New Roman" w:hAnsi="Times New Roman"/>
          <w:sz w:val="23"/>
        </w:rPr>
        <w:t xml:space="preserve">effective</w:t>
      </w:r>
      <w:r>
        <w:rPr>
          <w:rFonts w:ascii="Times New Roman" w:hAnsi="Times New Roman"/>
          <w:sz w:val="25"/>
        </w:rPr>
        <w:t xml:space="preserve">defenses</w:t>
      </w:r>
      <w:r>
        <w:rPr>
          <w:rFonts w:ascii="Times New Roman" w:hAnsi="Times New Roman"/>
          <w:sz w:val="25"/>
        </w:rPr>
        <w:t xml:space="preserve">agilifigt</w:t>
      </w:r>
      <w:r>
        <w:rPr>
          <w:rFonts w:ascii="Times New Roman" w:hAnsi="Times New Roman"/>
          <w:sz w:val="25"/>
        </w:rPr>
        <w:t xml:space="preserve">radiological</w:t>
      </w:r>
      <w:r>
        <w:rPr>
          <w:rFonts w:ascii="Times New Roman" w:hAnsi="Times New Roman"/>
          <w:sz w:val="25"/>
        </w:rPr>
        <w:t xml:space="preserve">hazards</w:t>
      </w:r>
      <w:r/>
    </w:p>
    <w:p>
      <w:pPr>
        <w:ind w:left="690" w:right="0" w:firstLine="0"/>
        <w:jc w:val="left"/>
        <w:spacing w:lineRule="exact" w:line="244" w:before="5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2"/>
        </w:rPr>
        <w:t xml:space="preserve">(d)</w:t>
      </w:r>
      <w:r>
        <w:rPr>
          <w:rFonts w:ascii="Times New Roman"/>
          <w:sz w:val="26"/>
        </w:rPr>
        <w:t xml:space="preserve">ptepsm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5"/>
        </w:rPr>
        <w:t xml:space="preserve">implement</w:t>
      </w:r>
      <w:r>
        <w:rPr>
          <w:rFonts w:ascii="Times New Roman"/>
          <w:sz w:val="23"/>
        </w:rPr>
        <w:t xml:space="preserve">an</w:t>
      </w:r>
      <w:r>
        <w:rPr>
          <w:rFonts w:ascii="Times New Roman"/>
          <w:sz w:val="25"/>
        </w:rPr>
        <w:t xml:space="preserve">appropriate</w:t>
      </w:r>
      <w:r>
        <w:rPr>
          <w:rFonts w:ascii="Times New Roman"/>
          <w:sz w:val="23"/>
        </w:rPr>
        <w:t xml:space="preserve">emergency</w:t>
      </w:r>
      <w:r>
        <w:rPr>
          <w:rFonts w:ascii="Times New Roman"/>
          <w:sz w:val="23"/>
        </w:rPr>
      </w:r>
      <w:r/>
    </w:p>
    <w:p>
      <w:pPr>
        <w:ind w:left="1039" w:right="0" w:firstLine="0"/>
        <w:jc w:val="both"/>
        <w:spacing w:lineRule="exact" w:line="348" w:before="0"/>
        <w:rPr>
          <w:rFonts w:ascii="Times New Roman" w:hAnsi="Times New Roman" w:cs="Times New Roman" w:eastAsia="Times New Roman"/>
          <w:sz w:val="35"/>
          <w:szCs w:val="35"/>
        </w:rPr>
      </w:pPr>
      <w:r>
        <w:rPr>
          <w:rFonts w:ascii="Times New Roman"/>
          <w:sz w:val="35"/>
        </w:rPr>
        <w:t xml:space="preserve">vtam</w:t>
      </w:r>
      <w:r>
        <w:rPr>
          <w:rFonts w:ascii="Times New Roman"/>
          <w:sz w:val="35"/>
        </w:rPr>
      </w:r>
      <w:r/>
    </w:p>
    <w:p>
      <w:pPr>
        <w:ind w:left="1039" w:right="46" w:hanging="350"/>
        <w:jc w:val="both"/>
        <w:spacing w:lineRule="auto" w:line="207" w:before="4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5"/>
        </w:rPr>
        <w:t xml:space="preserve">(e)</w:t>
      </w:r>
      <w:r>
        <w:rPr>
          <w:rFonts w:ascii="Times New Roman"/>
          <w:sz w:val="25"/>
        </w:rPr>
        <w:t xml:space="preserve">ett&amp;ure</w:t>
      </w:r>
      <w:r>
        <w:rPr>
          <w:rFonts w:ascii="Times New Roman"/>
          <w:spacing w:val="-1"/>
          <w:sz w:val="25"/>
        </w:rPr>
        <w:t xml:space="preserve">cmnp</w:t>
      </w:r>
      <w:r>
        <w:rPr>
          <w:rFonts w:ascii="Times New Roman"/>
          <w:spacing w:val="-2"/>
          <w:sz w:val="25"/>
        </w:rPr>
        <w:t xml:space="preserve">1iance</w:t>
      </w:r>
      <w:r>
        <w:rPr>
          <w:rFonts w:ascii="Times New Roman"/>
          <w:sz w:val="22"/>
        </w:rPr>
        <w:t xml:space="preserve">with</w:t>
      </w:r>
      <w:r>
        <w:rPr>
          <w:rFonts w:ascii="Times New Roman"/>
          <w:sz w:val="25"/>
        </w:rPr>
        <w:t xml:space="preserve">the</w:t>
      </w:r>
      <w:r>
        <w:rPr>
          <w:rFonts w:ascii="Times New Roman"/>
          <w:sz w:val="25"/>
        </w:rPr>
        <w:t xml:space="preserve">dose</w:t>
      </w:r>
      <w:r>
        <w:rPr>
          <w:rFonts w:ascii="Times New Roman"/>
          <w:sz w:val="25"/>
        </w:rPr>
        <w:t xml:space="preserve">limits</w:t>
      </w:r>
      <w:r>
        <w:rPr>
          <w:rFonts w:ascii="Times New Roman"/>
          <w:sz w:val="25"/>
        </w:rPr>
        <w:t xml:space="preserve">established</w:t>
      </w:r>
      <w:r>
        <w:rPr>
          <w:rFonts w:ascii="Times New Roman"/>
          <w:sz w:val="27"/>
        </w:rPr>
        <w:t xml:space="preserve">by</w:t>
      </w:r>
      <w:r>
        <w:rPr>
          <w:rFonts w:ascii="Times New Roman"/>
          <w:sz w:val="25"/>
        </w:rPr>
        <w:t xml:space="preserve">the</w:t>
      </w:r>
      <w:r>
        <w:rPr>
          <w:rFonts w:ascii="Times New Roman"/>
          <w:spacing w:val="1"/>
          <w:sz w:val="25"/>
        </w:rPr>
        <w:t xml:space="preserve">Commi</w:t>
      </w:r>
      <w:r>
        <w:rPr>
          <w:rFonts w:ascii="Times New Roman"/>
          <w:spacing w:val="2"/>
          <w:sz w:val="25"/>
        </w:rPr>
        <w:t xml:space="preserve">sion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monitor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radiation</w:t>
      </w:r>
      <w:r>
        <w:rPr>
          <w:rFonts w:ascii="Times New Roman"/>
          <w:spacing w:val="-2"/>
          <w:sz w:val="23"/>
        </w:rPr>
        <w:t xml:space="preserve">e</w:t>
      </w:r>
      <w:r>
        <w:rPr>
          <w:rFonts w:ascii="Times New Roman"/>
          <w:sz w:val="23"/>
        </w:rPr>
        <w:t xml:space="preserve">p</w:t>
      </w:r>
      <w:r>
        <w:rPr>
          <w:rFonts w:ascii="Times New Roman"/>
          <w:spacing w:val="1"/>
          <w:sz w:val="23"/>
        </w:rPr>
        <w:t xml:space="preserve">o</w:t>
      </w:r>
      <w:r>
        <w:rPr>
          <w:rFonts w:ascii="Times New Roman"/>
          <w:spacing w:val="-59"/>
          <w:sz w:val="23"/>
        </w:rPr>
        <w:t xml:space="preserve">!</w:t>
      </w:r>
      <w:r>
        <w:rPr>
          <w:rFonts w:ascii="Times New Roman"/>
          <w:sz w:val="23"/>
        </w:rPr>
        <w:t xml:space="preserve">nttg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workers;</w:t>
      </w:r>
      <w:r>
        <w:rPr>
          <w:rFonts w:ascii="Times New Roman"/>
          <w:sz w:val="23"/>
        </w:rPr>
      </w:r>
      <w:r/>
    </w:p>
    <w:p>
      <w:pPr>
        <w:ind w:left="690" w:right="0" w:firstLine="0"/>
        <w:jc w:val="left"/>
        <w:spacing w:lineRule="exact" w:line="287" w:before="5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4"/>
        </w:rPr>
        <w:t xml:space="preserve">{f)</w:t>
      </w:r>
      <w:r>
        <w:rPr>
          <w:rFonts w:ascii="Times New Roman"/>
          <w:spacing w:val="-3"/>
          <w:sz w:val="27"/>
        </w:rPr>
        <w:t xml:space="preserve">fX'</w:t>
      </w:r>
      <w:r>
        <w:rPr>
          <w:rFonts w:ascii="Times New Roman"/>
          <w:spacing w:val="-4"/>
          <w:sz w:val="27"/>
        </w:rPr>
        <w:t xml:space="preserve">8e!</w:t>
      </w:r>
      <w:r>
        <w:rPr>
          <w:rFonts w:ascii="Times New Roman"/>
          <w:spacing w:val="-3"/>
          <w:sz w:val="27"/>
        </w:rPr>
        <w:t xml:space="preserve">"</w:t>
      </w:r>
      <w:r>
        <w:rPr>
          <w:rFonts w:ascii="Times New Roman"/>
          <w:spacing w:val="1"/>
          <w:sz w:val="25"/>
        </w:rPr>
        <w:t xml:space="preserve">i:tdquate</w:t>
      </w:r>
      <w:r>
        <w:rPr>
          <w:rFonts w:ascii="Times New Roman"/>
          <w:sz w:val="25"/>
        </w:rPr>
        <w:t xml:space="preserve">human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financial</w:t>
      </w:r>
      <w:r>
        <w:rPr>
          <w:rFonts w:ascii="Times New Roman"/>
          <w:sz w:val="25"/>
        </w:rPr>
        <w:t xml:space="preserve">resources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</w:r>
      <w:r/>
    </w:p>
    <w:p>
      <w:pPr>
        <w:pStyle w:val="665"/>
        <w:ind w:left="1044" w:right="0" w:firstLine="0"/>
        <w:jc w:val="both"/>
        <w:spacing w:lineRule="exact" w:line="255"/>
      </w:pPr>
      <w:r>
        <w:rPr>
          <w:sz w:val="26"/>
        </w:rPr>
        <w:t xml:space="preserve">conduct</w:t>
      </w:r>
      <w:r>
        <w:t xml:space="preserve">the</w:t>
      </w:r>
      <w:r>
        <w:t xml:space="preserve">proposed</w:t>
      </w:r>
      <w:r>
        <w:t xml:space="preserve">activity</w:t>
      </w:r>
      <w:r>
        <w:t xml:space="preserve">in</w:t>
      </w:r>
      <w:r>
        <w:t xml:space="preserve">a</w:t>
      </w:r>
      <w:r>
        <w:t xml:space="preserve">manner</w:t>
      </w:r>
      <w:r>
        <w:t xml:space="preserve">that</w:t>
      </w:r>
      <w:r/>
      <w:r/>
    </w:p>
    <w:p>
      <w:pPr>
        <w:ind w:left="1039" w:right="0" w:firstLine="0"/>
        <w:jc w:val="both"/>
        <w:spacing w:lineRule="exact" w:line="247" w:before="0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2"/>
        </w:rPr>
        <w:t xml:space="preserve">@ttsufc8</w:t>
      </w:r>
      <w:r>
        <w:rPr>
          <w:rFonts w:ascii="Times New Roman"/>
          <w:sz w:val="25"/>
        </w:rPr>
        <w:t xml:space="preserve">safety</w:t>
      </w:r>
      <w:r>
        <w:rPr>
          <w:rFonts w:ascii="Times New Roman"/>
          <w:sz w:val="25"/>
        </w:rPr>
        <w:t xml:space="preserve">and</w:t>
      </w:r>
      <w:r>
        <w:rPr>
          <w:rFonts w:ascii="Times New Roman"/>
          <w:sz w:val="25"/>
        </w:rPr>
        <w:t xml:space="preserve">security;</w:t>
      </w:r>
      <w:r>
        <w:rPr>
          <w:rFonts w:ascii="Times New Roman"/>
          <w:sz w:val="25"/>
        </w:rPr>
      </w:r>
      <w:r/>
    </w:p>
    <w:p>
      <w:pPr>
        <w:ind w:left="685" w:right="0" w:firstLine="0"/>
        <w:jc w:val="left"/>
        <w:spacing w:lineRule="exact" w:line="363" w:before="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/>
          <w:sz w:val="21"/>
        </w:rPr>
        <w:t xml:space="preserve">(g)</w:t>
      </w:r>
      <w:r>
        <w:rPr>
          <w:rFonts w:ascii="Times New Roman"/>
          <w:i/>
          <w:sz w:val="36"/>
        </w:rPr>
        <w:t xml:space="preserve">nm</w:t>
      </w:r>
      <w:r>
        <w:rPr>
          <w:rFonts w:ascii="Times New Roman"/>
          <w:sz w:val="25"/>
        </w:rPr>
        <w:t xml:space="preserve">modify</w:t>
      </w:r>
      <w:r>
        <w:rPr>
          <w:rFonts w:ascii="Times New Roman"/>
          <w:sz w:val="26"/>
        </w:rPr>
        <w:t xml:space="preserve">the</w:t>
      </w:r>
      <w:r>
        <w:rPr>
          <w:rFonts w:ascii="Times New Roman"/>
          <w:sz w:val="23"/>
        </w:rPr>
        <w:t xml:space="preserve">conduct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authorized</w:t>
      </w:r>
      <w:r>
        <w:rPr>
          <w:rFonts w:ascii="Times New Roman"/>
          <w:sz w:val="23"/>
        </w:rPr>
        <w:t xml:space="preserve">activity</w:t>
      </w:r>
      <w:r/>
    </w:p>
    <w:p>
      <w:pPr>
        <w:pStyle w:val="665"/>
        <w:ind w:left="1044" w:right="0" w:firstLine="0"/>
        <w:jc w:val="both"/>
        <w:spacing w:lineRule="exact" w:line="268"/>
      </w:pPr>
      <w:r>
        <w:rPr>
          <w:sz w:val="26"/>
        </w:rPr>
        <w:t xml:space="preserve">itt</w:t>
      </w:r>
      <w:r>
        <w:t xml:space="preserve">a</w:t>
      </w:r>
      <w:r>
        <w:t xml:space="preserve">manner</w:t>
      </w:r>
      <w:r>
        <w:t xml:space="preserve">that</w:t>
      </w:r>
      <w:r>
        <w:t xml:space="preserve">could</w:t>
      </w:r>
      <w:r>
        <w:t xml:space="preserve">aff«:t</w:t>
      </w:r>
      <w:r>
        <w:rPr>
          <w:rFonts w:ascii="Arial" w:hAnsi="Arial"/>
        </w:rPr>
        <w:t xml:space="preserve">the</w:t>
      </w:r>
      <w:r>
        <w:t xml:space="preserve">protection</w:t>
      </w:r>
      <w:r>
        <w:t xml:space="preserve">of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30" w:right="330" w:firstLine="248"/>
        <w:jc w:val="left"/>
        <w:spacing w:lineRule="auto" w:line="253" w:before="0"/>
        <w:rPr>
          <w:rFonts w:ascii="Arial" w:hAnsi="Arial" w:cs="Arial" w:eastAsia="Arial"/>
          <w:sz w:val="15"/>
          <w:szCs w:val="15"/>
        </w:rPr>
      </w:pPr>
      <w:r>
        <w:rPr>
          <w:rFonts w:ascii="Arial"/>
          <w:sz w:val="15"/>
        </w:rPr>
        <w:t xml:space="preserve">miolt</w:t>
      </w:r>
      <w:r>
        <w:rPr>
          <w:rFonts w:ascii="Arial"/>
          <w:sz w:val="15"/>
        </w:rPr>
        <w:t xml:space="preserve">pr</w:t>
      </w:r>
      <w:r>
        <w:rPr>
          <w:rFonts w:ascii="Arial"/>
          <w:spacing w:val="-2"/>
          <w:sz w:val="15"/>
        </w:rPr>
        <w:t xml:space="preserve">requiT</w:t>
      </w:r>
      <w:r>
        <w:rPr>
          <w:rFonts w:ascii="Arial"/>
          <w:spacing w:val="-4"/>
          <w:sz w:val="15"/>
        </w:rPr>
        <w:t xml:space="preserve">!'.</w:t>
      </w:r>
      <w:r>
        <w:rPr>
          <w:rFonts w:ascii="Arial"/>
          <w:sz w:val="15"/>
        </w:rPr>
      </w:r>
      <w:r/>
    </w:p>
    <w:p>
      <w:pPr>
        <w:jc w:val="left"/>
        <w:spacing w:lineRule="auto" w:line="253" w:after="0"/>
        <w:rPr>
          <w:rFonts w:ascii="Arial" w:hAnsi="Arial" w:cs="Arial" w:eastAsia="Arial"/>
          <w:sz w:val="15"/>
          <w:szCs w:val="15"/>
        </w:rPr>
        <w:sectPr>
          <w:footnotePr/>
          <w:type w:val="nextPage"/>
          <w:pgSz w:w="8620" w:h="14120" w:orient="portrait"/>
          <w:pgMar w:top="920" w:right="820" w:bottom="280" w:left="420" w:header="709" w:footer="709" w:gutter="0"/>
          <w:cols w:num="2" w:sep="0" w:space="1701" w:equalWidth="0">
            <w:col w:w="5945" w:space="85"/>
            <w:col w:w="1350" w:space="0"/>
          </w:cols>
          <w:docGrid w:linePitch="360"/>
        </w:sectPr>
      </w:pPr>
      <w:r>
        <w:rPr>
          <w:rFonts w:ascii="Arial" w:hAnsi="Arial" w:cs="Arial" w:eastAsia="Arial"/>
          <w:sz w:val="15"/>
          <w:szCs w:val="15"/>
        </w:rPr>
      </w:r>
      <w:r/>
    </w:p>
    <w:p>
      <w:pPr>
        <w:ind w:left="2320" w:right="0" w:firstLine="0"/>
        <w:jc w:val="left"/>
        <w:spacing w:before="57"/>
        <w:tabs>
          <w:tab w:val="right" w:pos="7097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i/>
          <w:position w:val="1"/>
          <w:sz w:val="20"/>
        </w:rPr>
        <w:t xml:space="preserve">The</w:t>
      </w:r>
      <w:r>
        <w:rPr>
          <w:rFonts w:ascii="Times New Roman"/>
          <w:i/>
          <w:position w:val="1"/>
          <w:sz w:val="21"/>
        </w:rPr>
        <w:t xml:space="preserve">Nuckat</w:t>
      </w:r>
      <w:r>
        <w:rPr>
          <w:rFonts w:ascii="Times New Roman"/>
          <w:i/>
          <w:position w:val="1"/>
          <w:sz w:val="21"/>
        </w:rPr>
        <w:t xml:space="preserve">Regulatory</w:t>
      </w:r>
      <w:r>
        <w:rPr>
          <w:rFonts w:ascii="Times New Roman"/>
          <w:i/>
          <w:position w:val="1"/>
          <w:sz w:val="21"/>
        </w:rPr>
        <w:t xml:space="preserve">BJJJ.</w:t>
      </w:r>
      <w:r>
        <w:rPr>
          <w:rFonts w:ascii="Times New Roman"/>
          <w:i/>
          <w:position w:val="1"/>
          <w:sz w:val="21"/>
        </w:rPr>
        <w:t xml:space="preserve">2018</w:t>
      </w:r>
      <w:r>
        <w:rPr>
          <w:rFonts w:ascii="Times New Roman"/>
          <w:i/>
          <w:sz w:val="22"/>
        </w:rPr>
        <w:tab/>
      </w:r>
      <w:r>
        <w:rPr>
          <w:rFonts w:ascii="Times New Roman"/>
          <w:i/>
          <w:sz w:val="22"/>
        </w:rPr>
        <w:t xml:space="preserve">965</w:t>
      </w:r>
      <w:r>
        <w:rPr>
          <w:rFonts w:ascii="Times New Roman"/>
          <w:sz w:val="22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22"/>
          <w:szCs w:val="22"/>
        </w:rPr>
        <w:sectPr>
          <w:footnotePr/>
          <w:type w:val="nextPage"/>
          <w:pgSz w:w="8600" w:h="14140" w:orient="portrait"/>
          <w:pgMar w:top="620" w:right="60" w:bottom="280" w:left="102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i/>
          <w:sz w:val="23"/>
          <w:szCs w:val="23"/>
        </w:rPr>
      </w:pPr>
      <w:r>
        <w:rPr>
          <w:rFonts w:ascii="Times New Roman" w:hAnsi="Times New Roman" w:cs="Times New Roman" w:eastAsia="Times New Roman"/>
          <w:i/>
          <w:sz w:val="23"/>
          <w:szCs w:val="23"/>
        </w:rPr>
      </w:r>
      <w:r/>
    </w:p>
    <w:p>
      <w:pPr>
        <w:ind w:left="1053" w:right="58" w:firstLine="28"/>
        <w:jc w:val="both"/>
        <w:spacing w:lineRule="auto" w:line="217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4"/>
        </w:rPr>
        <w:t xml:space="preserve">wotktts.</w:t>
      </w:r>
      <w:r>
        <w:rPr>
          <w:rFonts w:ascii="Times New Roman"/>
          <w:sz w:val="22"/>
        </w:rPr>
        <w:t xml:space="preserve">patients</w:t>
      </w:r>
      <w:r>
        <w:rPr>
          <w:rFonts w:ascii="Times New Roman"/>
          <w:i/>
          <w:sz w:val="25"/>
        </w:rPr>
        <w:t xml:space="preserve">and</w:t>
      </w:r>
      <w:r>
        <w:rPr>
          <w:rFonts w:ascii="Times New Roman"/>
          <w:sz w:val="25"/>
        </w:rPr>
        <w:t xml:space="preserve">the</w:t>
      </w:r>
      <w:r>
        <w:rPr>
          <w:rFonts w:ascii="Times New Roman"/>
          <w:sz w:val="22"/>
        </w:rPr>
        <w:t xml:space="preserve">public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5"/>
        </w:rPr>
        <w:t xml:space="preserve">environment</w:t>
      </w:r>
      <w:r>
        <w:rPr>
          <w:rFonts w:ascii="Times New Roman"/>
          <w:sz w:val="25"/>
        </w:rPr>
        <w:t xml:space="preserve">without</w:t>
      </w:r>
      <w:r>
        <w:rPr>
          <w:rFonts w:ascii="Times New Roman"/>
          <w:sz w:val="25"/>
        </w:rPr>
        <w:t xml:space="preserve">ieclci.ng</w:t>
      </w:r>
      <w:r>
        <w:rPr>
          <w:rFonts w:ascii="Arial"/>
          <w:sz w:val="24"/>
        </w:rPr>
        <w:t xml:space="preserve">the</w:t>
      </w:r>
      <w:r>
        <w:rPr>
          <w:rFonts w:ascii="Times New Roman"/>
          <w:sz w:val="25"/>
        </w:rPr>
        <w:t xml:space="preserve">written</w:t>
      </w:r>
      <w:r>
        <w:rPr>
          <w:rFonts w:ascii="Times New Roman"/>
          <w:sz w:val="25"/>
        </w:rPr>
        <w:t xml:space="preserve">approval</w:t>
      </w:r>
      <w:r>
        <w:rPr>
          <w:rFonts w:ascii="Times New Roman"/>
          <w:sz w:val="22"/>
        </w:rPr>
        <w:t xml:space="preserve">of</w:t>
      </w:r>
      <w:r>
        <w:rPr>
          <w:rFonts w:ascii="Arial"/>
          <w:sz w:val="24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ind w:left="1058" w:right="47" w:hanging="356"/>
        <w:jc w:val="both"/>
        <w:spacing w:lineRule="auto" w:line="228" w:before="9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(h)</w:t>
      </w:r>
      <w:r>
        <w:rPr>
          <w:rFonts w:ascii="Times New Roman"/>
          <w:spacing w:val="-3"/>
          <w:sz w:val="24"/>
        </w:rPr>
        <w:t xml:space="preserve">provide</w:t>
      </w:r>
      <w:r>
        <w:rPr>
          <w:rFonts w:ascii="Times New Roman"/>
          <w:sz w:val="24"/>
        </w:rPr>
        <w:t xml:space="preserve">upon</w:t>
      </w:r>
      <w:r>
        <w:rPr>
          <w:rFonts w:ascii="Times New Roman"/>
          <w:spacing w:val="-4"/>
          <w:sz w:val="24"/>
        </w:rPr>
        <w:t xml:space="preserve">request</w:t>
      </w:r>
      <w:r>
        <w:rPr>
          <w:rFonts w:ascii="Times New Roman"/>
          <w:sz w:val="22"/>
        </w:rPr>
        <w:t xml:space="preserve">by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Commission,</w:t>
      </w:r>
      <w:r>
        <w:rPr>
          <w:rFonts w:ascii="Times New Roman"/>
          <w:sz w:val="24"/>
        </w:rPr>
        <w:t xml:space="preserve">all</w:t>
      </w:r>
      <w:r>
        <w:rPr>
          <w:rFonts w:ascii="Times New Roman"/>
          <w:sz w:val="22"/>
        </w:rPr>
        <w:t xml:space="preserve">infonnatioo</w:t>
      </w:r>
      <w:r>
        <w:rPr>
          <w:rFonts w:ascii="Times New Roman"/>
          <w:spacing w:val="-2"/>
          <w:sz w:val="22"/>
        </w:rPr>
        <w:t xml:space="preserve">considered</w:t>
      </w:r>
      <w:r>
        <w:rPr>
          <w:rFonts w:ascii="Times New Roman"/>
          <w:sz w:val="24"/>
        </w:rPr>
        <w:t xml:space="preserve">t.o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2"/>
        </w:rPr>
        <w:t xml:space="preserve">necessary</w:t>
      </w:r>
      <w:r>
        <w:rPr>
          <w:rFonts w:ascii="Arial"/>
          <w:sz w:val="24"/>
        </w:rPr>
        <w:t xml:space="preserve">by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Commission,</w:t>
      </w:r>
      <w:r>
        <w:rPr>
          <w:rFonts w:ascii="Times New Roman"/>
          <w:sz w:val="22"/>
        </w:rPr>
      </w:r>
      <w:r/>
    </w:p>
    <w:p>
      <w:pPr>
        <w:ind w:left="702" w:right="0" w:firstLine="0"/>
        <w:jc w:val="left"/>
        <w:spacing w:lineRule="exact" w:line="273" w:before="76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4"/>
        </w:rPr>
        <w:t xml:space="preserve">34</w:t>
      </w:r>
      <w:r>
        <w:rPr>
          <w:rFonts w:ascii="Times New Roman"/>
          <w:sz w:val="24"/>
        </w:rPr>
        <w:t xml:space="preserve">(</w:t>
      </w:r>
      <w:r>
        <w:rPr>
          <w:rFonts w:ascii="Times New Roman"/>
          <w:sz w:val="24"/>
        </w:rPr>
        <w:t xml:space="preserve">I</w:t>
      </w:r>
      <w:r>
        <w:rPr>
          <w:rFonts w:ascii="Times New Roman"/>
          <w:sz w:val="24"/>
        </w:rPr>
        <w:t xml:space="preserve">)</w:t>
      </w:r>
      <w:r>
        <w:rPr>
          <w:rFonts w:ascii="Times New Roman"/>
          <w:sz w:val="24"/>
        </w:rPr>
        <w:t xml:space="preserve">No</w:t>
      </w:r>
      <w:r>
        <w:rPr>
          <w:rFonts w:ascii="Times New Roman"/>
          <w:spacing w:val="-2"/>
          <w:sz w:val="24"/>
        </w:rPr>
        <w:t xml:space="preserve">consum</w:t>
      </w:r>
      <w:r>
        <w:rPr>
          <w:rFonts w:ascii="Times New Roman"/>
          <w:spacing w:val="-1"/>
          <w:sz w:val="24"/>
        </w:rPr>
        <w:t xml:space="preserve">er</w:t>
      </w:r>
      <w:r>
        <w:rPr>
          <w:rFonts w:ascii="Times New Roman"/>
          <w:sz w:val="24"/>
        </w:rPr>
        <w:t xml:space="preserve">products</w:t>
      </w:r>
      <w:r>
        <w:rPr>
          <w:rFonts w:ascii="Times New Roman"/>
          <w:sz w:val="24"/>
        </w:rPr>
        <w:t xml:space="preserve">shall</w:t>
      </w:r>
      <w:r>
        <w:rPr>
          <w:rFonts w:ascii="Times New Roman"/>
          <w:sz w:val="24"/>
        </w:rPr>
        <w:t xml:space="preserve">be</w:t>
      </w:r>
      <w:r>
        <w:rPr>
          <w:rFonts w:ascii="Times New Roman"/>
          <w:sz w:val="25"/>
        </w:rPr>
        <w:t xml:space="preserve">offered</w:t>
      </w:r>
      <w:r>
        <w:rPr>
          <w:rFonts w:ascii="Times New Roman"/>
          <w:sz w:val="25"/>
        </w:rPr>
        <w:t xml:space="preserve">to</w:t>
      </w:r>
      <w:r>
        <w:rPr>
          <w:rFonts w:ascii="Times New Roman"/>
          <w:sz w:val="25"/>
        </w:rPr>
        <w:t xml:space="preserve">the</w:t>
      </w:r>
      <w:r>
        <w:rPr>
          <w:rFonts w:ascii="Times New Roman"/>
          <w:sz w:val="25"/>
        </w:rPr>
      </w:r>
      <w:r/>
    </w:p>
    <w:p>
      <w:pPr>
        <w:ind w:left="227" w:right="0" w:firstLine="0"/>
        <w:jc w:val="both"/>
        <w:spacing w:lineRule="exact" w:line="262" w:before="0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2"/>
        </w:rPr>
        <w:t xml:space="preserve">public</w:t>
      </w:r>
      <w:r>
        <w:rPr>
          <w:rFonts w:ascii="Times New Roman"/>
          <w:sz w:val="25"/>
        </w:rPr>
        <w:t xml:space="preserve">unbs</w:t>
      </w:r>
      <w:r>
        <w:rPr>
          <w:rFonts w:ascii="Arial"/>
          <w:sz w:val="21"/>
        </w:rPr>
        <w:t xml:space="preserve">their</w:t>
      </w:r>
      <w:r>
        <w:rPr>
          <w:rFonts w:ascii="Times New Roman"/>
          <w:sz w:val="25"/>
        </w:rPr>
        <w:t xml:space="preserve">use</w:t>
      </w:r>
      <w:r>
        <w:rPr>
          <w:rFonts w:ascii="Times New Roman"/>
          <w:sz w:val="22"/>
        </w:rPr>
        <w:t xml:space="preserve">by</w:t>
      </w:r>
      <w:r>
        <w:rPr>
          <w:rFonts w:ascii="Times New Roman"/>
          <w:sz w:val="25"/>
        </w:rPr>
        <w:t xml:space="preserve">members</w:t>
      </w:r>
      <w:r>
        <w:rPr>
          <w:rFonts w:ascii="Times New Roman"/>
          <w:sz w:val="25"/>
        </w:rPr>
        <w:t xml:space="preserve">of the</w:t>
      </w:r>
      <w:r>
        <w:rPr>
          <w:rFonts w:ascii="Times New Roman"/>
          <w:sz w:val="25"/>
        </w:rPr>
        <w:t xml:space="preserve">public</w:t>
      </w:r>
      <w:r>
        <w:rPr>
          <w:rFonts w:ascii="Times New Roman"/>
          <w:sz w:val="22"/>
        </w:rPr>
        <w:t xml:space="preserve">has</w:t>
      </w:r>
      <w:r>
        <w:rPr>
          <w:rFonts w:ascii="Times New Roman"/>
          <w:sz w:val="25"/>
        </w:rPr>
        <w:t xml:space="preserve">been</w:t>
      </w:r>
      <w:r>
        <w:rPr>
          <w:rFonts w:ascii="Times New Roman"/>
          <w:sz w:val="25"/>
        </w:rPr>
      </w:r>
      <w:r/>
    </w:p>
    <w:p>
      <w:pPr>
        <w:ind w:left="222" w:right="38" w:hanging="58"/>
        <w:jc w:val="both"/>
        <w:spacing w:lineRule="auto" w:line="23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pacing w:val="-3"/>
          <w:sz w:val="24"/>
        </w:rPr>
        <w:t xml:space="preserve">..jtKtifted</w:t>
      </w:r>
      <w:r>
        <w:rPr>
          <w:rFonts w:ascii="Arial" w:hAnsi="Arial"/>
          <w:sz w:val="21"/>
        </w:rPr>
        <w:t xml:space="preserve">and</w:t>
      </w:r>
      <w:r>
        <w:rPr>
          <w:rFonts w:ascii="Times New Roman" w:hAnsi="Times New Roman"/>
          <w:sz w:val="22"/>
        </w:rPr>
        <w:t xml:space="preserve">either</w:t>
      </w:r>
      <w:r>
        <w:rPr>
          <w:rFonts w:ascii="Times New Roman" w:hAnsi="Times New Roman"/>
          <w:sz w:val="22"/>
        </w:rPr>
        <w:t xml:space="preserve">lheir</w:t>
      </w:r>
      <w:r>
        <w:rPr>
          <w:rFonts w:ascii="Times New Roman" w:hAnsi="Times New Roman"/>
          <w:sz w:val="22"/>
        </w:rPr>
        <w:t xml:space="preserve">use</w:t>
      </w:r>
      <w:r>
        <w:rPr>
          <w:rFonts w:ascii="Times New Roman" w:hAnsi="Times New Roman"/>
          <w:sz w:val="22"/>
        </w:rPr>
        <w:t xml:space="preserve">has</w:t>
      </w:r>
      <w:r>
        <w:rPr>
          <w:rFonts w:ascii="Times New Roman" w:hAnsi="Times New Roman"/>
          <w:sz w:val="22"/>
        </w:rPr>
        <w:t xml:space="preserve">been</w:t>
      </w:r>
      <w:r>
        <w:rPr>
          <w:rFonts w:ascii="Times New Roman" w:hAnsi="Times New Roman"/>
          <w:sz w:val="22"/>
        </w:rPr>
        <w:t xml:space="preserve">exempted</w:t>
      </w:r>
      <w:r>
        <w:rPr>
          <w:rFonts w:ascii="Times New Roman" w:hAnsi="Times New Roman"/>
          <w:sz w:val="22"/>
        </w:rPr>
        <w:t xml:space="preserve">or</w:t>
      </w:r>
      <w:r>
        <w:rPr>
          <w:rFonts w:ascii="Times New Roman" w:hAnsi="Times New Roman"/>
          <w:spacing w:val="-2"/>
          <w:sz w:val="25"/>
        </w:rPr>
        <w:t xml:space="preserve">thei.r</w:t>
      </w:r>
      <w:r>
        <w:rPr>
          <w:rFonts w:ascii="Times New Roman" w:hAnsi="Times New Roman"/>
          <w:sz w:val="22"/>
        </w:rPr>
        <w:t xml:space="preserve">provision</w:t>
      </w:r>
      <w:r>
        <w:rPr>
          <w:rFonts w:ascii="Times New Roman" w:hAnsi="Times New Roman"/>
          <w:i/>
          <w:sz w:val="24"/>
        </w:rPr>
        <w:t xml:space="preserve">to</w:t>
      </w:r>
      <w:r>
        <w:rPr>
          <w:rFonts w:ascii="Times New Roman" w:hAnsi="Times New Roman"/>
          <w:spacing w:val="-5"/>
          <w:sz w:val="24"/>
        </w:rPr>
        <w:t xml:space="preserve">·</w:t>
      </w:r>
      <w:r>
        <w:rPr>
          <w:rFonts w:ascii="Arial" w:hAnsi="Arial"/>
          <w:spacing w:val="-7"/>
          <w:sz w:val="21"/>
        </w:rPr>
        <w:t xml:space="preserve">the</w:t>
      </w:r>
      <w:r>
        <w:rPr>
          <w:rFonts w:ascii="Times New Roman" w:hAnsi="Times New Roman"/>
          <w:sz w:val="22"/>
        </w:rPr>
        <w:t xml:space="preserve">public</w:t>
      </w:r>
      <w:r>
        <w:rPr>
          <w:rFonts w:ascii="Times New Roman" w:hAnsi="Times New Roman"/>
          <w:sz w:val="22"/>
        </w:rPr>
        <w:t xml:space="preserve">has</w:t>
      </w:r>
      <w:r>
        <w:rPr>
          <w:rFonts w:ascii="Times New Roman" w:hAnsi="Times New Roman"/>
          <w:sz w:val="22"/>
        </w:rPr>
        <w:t xml:space="preserve">been</w:t>
      </w:r>
      <w:r>
        <w:rPr>
          <w:rFonts w:ascii="Times New Roman" w:hAnsi="Times New Roman"/>
          <w:sz w:val="22"/>
        </w:rPr>
        <w:t xml:space="preserve">authorized</w:t>
      </w:r>
      <w:r>
        <w:rPr>
          <w:rFonts w:ascii="Arial" w:hAnsi="Arial"/>
          <w:sz w:val="21"/>
        </w:rPr>
        <w:t xml:space="preserve">by</w:t>
      </w:r>
      <w:r>
        <w:rPr>
          <w:rFonts w:ascii="Times New Roman" w:hAnsi="Times New Roman"/>
          <w:sz w:val="25"/>
        </w:rPr>
        <w:t xml:space="preserve">the</w:t>
      </w:r>
      <w:r>
        <w:rPr>
          <w:rFonts w:ascii="Times New Roman" w:hAnsi="Times New Roman"/>
          <w:spacing w:val="-1"/>
          <w:sz w:val="22"/>
        </w:rPr>
        <w:t xml:space="preserve">Commission.</w:t>
      </w:r>
      <w:r>
        <w:rPr>
          <w:rFonts w:ascii="Times New Roman" w:hAnsi="Times New Roman"/>
          <w:sz w:val="22"/>
        </w:rPr>
      </w:r>
      <w:r/>
    </w:p>
    <w:p>
      <w:pPr>
        <w:numPr>
          <w:ilvl w:val="0"/>
          <w:numId w:val="95"/>
        </w:numPr>
        <w:ind w:left="232" w:right="0" w:firstLine="480"/>
        <w:jc w:val="both"/>
        <w:spacing w:lineRule="exact" w:line="254" w:before="130"/>
        <w:tabs>
          <w:tab w:val="left" w:pos="1111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</w:rPr>
        <w:t xml:space="preserve">Upon</w:t>
      </w:r>
      <w:r>
        <w:rPr>
          <w:rFonts w:ascii="Times New Roman" w:hAnsi="Times New Roman"/>
          <w:sz w:val="22"/>
        </w:rPr>
        <w:t xml:space="preserve">receipt</w:t>
      </w:r>
      <w:r>
        <w:rPr>
          <w:rFonts w:ascii="Times New Roman" w:hAnsi="Times New Roman"/>
          <w:sz w:val="22"/>
        </w:rPr>
        <w:t xml:space="preserve">of</w:t>
      </w:r>
      <w:r>
        <w:rPr>
          <w:rFonts w:ascii="Times New Roman" w:hAnsi="Times New Roman"/>
          <w:sz w:val="22"/>
        </w:rPr>
        <w:t xml:space="preserve">an</w:t>
      </w:r>
      <w:r>
        <w:rPr>
          <w:rFonts w:ascii="Times New Roman" w:hAnsi="Times New Roman"/>
          <w:sz w:val="22"/>
        </w:rPr>
        <w:t xml:space="preserve">application</w:t>
      </w:r>
      <w:r>
        <w:rPr>
          <w:rFonts w:ascii="Times New Roman" w:hAnsi="Times New Roman"/>
          <w:sz w:val="22"/>
        </w:rPr>
        <w:t xml:space="preserve">for</w:t>
      </w:r>
      <w:r>
        <w:rPr>
          <w:rFonts w:ascii="Times New Roman" w:hAnsi="Times New Roman"/>
          <w:sz w:val="22"/>
        </w:rPr>
        <w:t xml:space="preserve">authorization·</w:t>
      </w:r>
      <w:r>
        <w:rPr>
          <w:rFonts w:ascii="Times New Roman" w:hAnsi="Times New Roman"/>
          <w:sz w:val="22"/>
        </w:rPr>
        <w:t xml:space="preserve">under</w:t>
      </w:r>
      <w:r>
        <w:rPr>
          <w:rFonts w:ascii="Times New Roman" w:hAnsi="Times New Roman"/>
          <w:sz w:val="25"/>
        </w:rPr>
        <w:t xml:space="preserve">subsection</w:t>
      </w:r>
      <w:r>
        <w:rPr>
          <w:rFonts w:ascii="Times New Roman" w:hAnsi="Times New Roman"/>
          <w:spacing w:val="-70"/>
          <w:sz w:val="25"/>
        </w:rPr>
        <w:t xml:space="preserve">(</w:t>
      </w:r>
      <w:r>
        <w:rPr>
          <w:rFonts w:ascii="Arial" w:hAnsi="Arial"/>
          <w:spacing w:val="-54"/>
          <w:sz w:val="22"/>
        </w:rPr>
        <w:t xml:space="preserve">l</w:t>
      </w:r>
      <w:r>
        <w:rPr>
          <w:rFonts w:ascii="Arial" w:hAnsi="Arial"/>
          <w:spacing w:val="-9"/>
          <w:sz w:val="22"/>
        </w:rPr>
        <w:t xml:space="preserve">}</w:t>
      </w:r>
      <w:r>
        <w:rPr>
          <w:rFonts w:ascii="Arial" w:hAnsi="Arial"/>
          <w:spacing w:val="-7"/>
          <w:sz w:val="22"/>
        </w:rPr>
        <w:t xml:space="preserve">,</w:t>
      </w:r>
      <w:r>
        <w:rPr>
          <w:rFonts w:ascii="Times New Roman" w:hAnsi="Times New Roman"/>
          <w:sz w:val="25"/>
        </w:rPr>
        <w:t xml:space="preserve">the</w:t>
      </w:r>
      <w:r>
        <w:rPr>
          <w:rFonts w:ascii="Times New Roman" w:hAnsi="Times New Roman"/>
          <w:sz w:val="25"/>
        </w:rPr>
        <w:t xml:space="preserve">O:&gt;mmission</w:t>
      </w:r>
      <w:r>
        <w:rPr>
          <w:rFonts w:ascii="Times New Roman" w:hAnsi="Times New Roman"/>
          <w:sz w:val="22"/>
        </w:rPr>
        <w:t xml:space="preserve">shall</w:t>
      </w:r>
      <w:r>
        <w:rPr>
          <w:rFonts w:ascii="Times New Roman" w:hAnsi="Times New Roman"/>
          <w:sz w:val="22"/>
        </w:rPr>
        <w:t xml:space="preserve">-</w:t>
      </w:r>
      <w:r>
        <w:rPr>
          <w:rFonts w:ascii="Times New Roman" w:hAnsi="Times New Roman"/>
          <w:sz w:val="22"/>
        </w:rPr>
      </w:r>
      <w:r/>
    </w:p>
    <w:p>
      <w:pPr>
        <w:pStyle w:val="661"/>
        <w:numPr>
          <w:ilvl w:val="1"/>
          <w:numId w:val="95"/>
        </w:numPr>
        <w:ind w:left="1086" w:right="0" w:hanging="384"/>
        <w:jc w:val="left"/>
        <w:spacing w:lineRule="exact" w:line="285" w:after="0" w:before="61"/>
        <w:tabs>
          <w:tab w:val="left" w:pos="1087" w:leader="none"/>
        </w:tabs>
      </w:pPr>
      <w:r>
        <w:t xml:space="preserve">verify</w:t>
      </w:r>
      <w:r>
        <w:t xml:space="preserve">compliance</w:t>
      </w:r>
      <w:r>
        <w:t xml:space="preserve">with</w:t>
      </w:r>
      <w:r>
        <w:rPr>
          <w:rFonts w:ascii="Arial"/>
          <w:sz w:val="24"/>
        </w:rPr>
        <w:t xml:space="preserve">the</w:t>
      </w:r>
      <w:r>
        <w:t xml:space="preserve">provisions</w:t>
      </w:r>
      <w:r>
        <w:t xml:space="preserve">of</w:t>
      </w:r>
      <w:r>
        <w:t xml:space="preserve">this</w:t>
      </w:r>
      <w:r>
        <w:t xml:space="preserve">Act</w:t>
      </w:r>
      <w:r/>
      <w:r/>
    </w:p>
    <w:p>
      <w:pPr>
        <w:pStyle w:val="660"/>
        <w:ind w:left="1072" w:right="0"/>
        <w:jc w:val="both"/>
        <w:spacing w:lineRule="exact" w:line="250"/>
      </w:pPr>
      <w:r>
        <w:t xml:space="preserve">and</w:t>
      </w:r>
      <w:r>
        <w:t xml:space="preserve">applicabte</w:t>
      </w:r>
      <w:r>
        <w:rPr>
          <w:spacing w:val="-1"/>
        </w:rPr>
        <w:t xml:space="preserve">regulations;</w:t>
      </w:r>
      <w:r/>
      <w:r/>
    </w:p>
    <w:p>
      <w:pPr>
        <w:pStyle w:val="660"/>
        <w:numPr>
          <w:ilvl w:val="0"/>
          <w:numId w:val="94"/>
        </w:numPr>
        <w:ind w:left="1077" w:right="67" w:hanging="375"/>
        <w:jc w:val="both"/>
        <w:spacing w:lineRule="exact" w:line="250" w:after="0" w:before="102"/>
        <w:tabs>
          <w:tab w:val="left" w:pos="1078" w:leader="none"/>
        </w:tabs>
      </w:pPr>
      <w:r>
        <w:t xml:space="preserve">verify</w:t>
      </w:r>
      <w:r>
        <w:rPr>
          <w:sz w:val="24"/>
        </w:rPr>
        <w:t xml:space="preserve">the</w:t>
      </w:r>
      <w:r>
        <w:t xml:space="preserve">assesments</w:t>
      </w:r>
      <w:r>
        <w:t xml:space="preserve">and</w:t>
      </w:r>
      <w:r>
        <w:t xml:space="preserve">selection</w:t>
      </w:r>
      <w:r>
        <w:t xml:space="preserve">parameters</w:t>
      </w:r>
      <w:r>
        <w:t xml:space="preserve">presented</w:t>
      </w:r>
      <w:r>
        <w:rPr>
          <w:rFonts w:ascii="Arial"/>
        </w:rPr>
        <w:t xml:space="preserve">by</w:t>
      </w:r>
      <w:r>
        <w:t xml:space="preserve">the</w:t>
      </w:r>
      <w:r>
        <w:t xml:space="preserve">applicant;</w:t>
      </w:r>
      <w:r/>
      <w:r/>
    </w:p>
    <w:p>
      <w:pPr>
        <w:numPr>
          <w:ilvl w:val="0"/>
          <w:numId w:val="94"/>
        </w:numPr>
        <w:ind w:left="1072" w:right="0" w:hanging="365"/>
        <w:jc w:val="left"/>
        <w:spacing w:lineRule="exact" w:line="276" w:before="62"/>
        <w:tabs>
          <w:tab w:val="left" w:pos="1073" w:leader="none"/>
        </w:tabs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2"/>
        </w:rPr>
        <w:t xml:space="preserve">determine</w:t>
      </w:r>
      <w:r>
        <w:rPr>
          <w:rFonts w:ascii="Times New Roman"/>
          <w:sz w:val="25"/>
        </w:rPr>
        <w:t xml:space="preserve">whether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5"/>
        </w:rPr>
        <w:t xml:space="preserve">end</w:t>
      </w:r>
      <w:r>
        <w:rPr>
          <w:rFonts w:ascii="Times New Roman"/>
          <w:sz w:val="25"/>
        </w:rPr>
        <w:t xml:space="preserve">use</w:t>
      </w:r>
      <w:r>
        <w:rPr>
          <w:rFonts w:ascii="Times New Roman"/>
          <w:sz w:val="25"/>
        </w:rPr>
        <w:t xml:space="preserve">of</w:t>
      </w:r>
      <w:r>
        <w:rPr>
          <w:rFonts w:ascii="Times New Roman"/>
          <w:sz w:val="25"/>
        </w:rPr>
        <w:t xml:space="preserve">the</w:t>
      </w:r>
      <w:r>
        <w:rPr>
          <w:rFonts w:ascii="Times New Roman"/>
          <w:sz w:val="25"/>
        </w:rPr>
        <w:t xml:space="preserve">product</w:t>
      </w:r>
      <w:r>
        <w:rPr>
          <w:rFonts w:ascii="Times New Roman"/>
          <w:sz w:val="25"/>
        </w:rPr>
        <w:t xml:space="preserve">can</w:t>
      </w:r>
      <w:r>
        <w:rPr>
          <w:rFonts w:ascii="Times New Roman"/>
          <w:sz w:val="25"/>
        </w:rPr>
      </w:r>
      <w:r/>
    </w:p>
    <w:p>
      <w:pPr>
        <w:ind w:left="1067" w:right="0" w:firstLine="0"/>
        <w:jc w:val="both"/>
        <w:spacing w:lineRule="exact" w:line="264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sz w:val="21"/>
        </w:rPr>
        <w:t xml:space="preserve">be</w:t>
      </w:r>
      <w:r>
        <w:rPr>
          <w:rFonts w:ascii="Times New Roman"/>
          <w:sz w:val="24"/>
        </w:rPr>
        <w:t xml:space="preserve">exempwi;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numPr>
          <w:ilvl w:val="0"/>
          <w:numId w:val="94"/>
        </w:numPr>
        <w:ind w:left="1067" w:right="38" w:hanging="355"/>
        <w:jc w:val="both"/>
        <w:spacing w:lineRule="auto" w:line="225" w:before="83"/>
        <w:tabs>
          <w:tab w:val="left" w:pos="1082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4"/>
        </w:rPr>
        <w:t xml:space="preserve">if</w:t>
      </w:r>
      <w:r>
        <w:rPr>
          <w:rFonts w:ascii="Times New Roman"/>
          <w:sz w:val="22"/>
        </w:rPr>
        <w:t xml:space="preserve">necestwy.</w:t>
      </w:r>
      <w:r>
        <w:rPr>
          <w:rFonts w:ascii="Times New Roman"/>
          <w:sz w:val="22"/>
        </w:rPr>
        <w:t xml:space="preserve">authorize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pacing w:val="-1"/>
          <w:sz w:val="22"/>
        </w:rPr>
        <w:t xml:space="preserve">provision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public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pacing w:val="-2"/>
          <w:sz w:val="24"/>
        </w:rPr>
        <w:t xml:space="preserve">con</w:t>
      </w:r>
      <w:r>
        <w:rPr>
          <w:rFonts w:ascii="Times New Roman"/>
          <w:spacing w:val="-3"/>
          <w:sz w:val="24"/>
        </w:rPr>
        <w:t xml:space="preserve">sumer</w:t>
      </w:r>
      <w:r>
        <w:rPr>
          <w:rFonts w:ascii="Times New Roman"/>
          <w:sz w:val="24"/>
        </w:rPr>
        <w:t xml:space="preserve">product</w:t>
      </w:r>
      <w:r>
        <w:rPr>
          <w:rFonts w:ascii="Times New Roman"/>
          <w:spacing w:val="-5"/>
          <w:sz w:val="24"/>
        </w:rPr>
        <w:t xml:space="preserve">subject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4"/>
        </w:rPr>
        <w:t xml:space="preserve">specific</w:t>
      </w:r>
      <w:r>
        <w:rPr>
          <w:rFonts w:ascii="Times New Roman"/>
          <w:sz w:val="22"/>
        </w:rPr>
        <w:t xml:space="preserve">oonditiotts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authoriz.ation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exempt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5"/>
        </w:rPr>
        <w:t xml:space="preserve">consumer</w:t>
      </w:r>
      <w:r>
        <w:rPr>
          <w:rFonts w:ascii="Times New Roman"/>
          <w:spacing w:val="-2"/>
          <w:sz w:val="22"/>
        </w:rPr>
        <w:t xml:space="preserve">product,</w:t>
      </w:r>
      <w:r>
        <w:rPr>
          <w:rFonts w:ascii="Times New Roman"/>
          <w:sz w:val="22"/>
        </w:rPr>
      </w:r>
      <w:r/>
    </w:p>
    <w:p>
      <w:pPr>
        <w:pStyle w:val="660"/>
        <w:numPr>
          <w:ilvl w:val="0"/>
          <w:numId w:val="95"/>
        </w:numPr>
        <w:ind w:left="227" w:right="28" w:firstLine="490"/>
        <w:jc w:val="both"/>
        <w:spacing w:lineRule="auto" w:line="230" w:after="0" w:before="93"/>
        <w:tabs>
          <w:tab w:val="left" w:pos="1130" w:leader="none"/>
        </w:tabs>
      </w:pPr>
      <w:r>
        <w:t xml:space="preserve">A</w:t>
      </w:r>
      <w:r>
        <w:t xml:space="preserve">person</w:t>
      </w:r>
      <w:r>
        <w:t xml:space="preserve">who</w:t>
      </w:r>
      <w:r>
        <w:t xml:space="preserve">imports</w:t>
      </w:r>
      <w:r>
        <w:t xml:space="preserve">consumer</w:t>
      </w:r>
      <w:r>
        <w:t xml:space="preserve">products,</w:t>
      </w:r>
      <w:r>
        <w:t xml:space="preserve">as</w:t>
      </w:r>
      <w:r>
        <w:t xml:space="preserve">exempt</w:t>
      </w:r>
      <w:r>
        <w:t xml:space="preserve">products</w:t>
      </w:r>
      <w:r>
        <w:t xml:space="preserve">shall</w:t>
      </w:r>
      <w:r>
        <w:t xml:space="preserve">ensure</w:t>
      </w:r>
      <w:r>
        <w:rPr>
          <w:rFonts w:ascii="Arial"/>
          <w:sz w:val="24"/>
        </w:rPr>
        <w:t xml:space="preserve">the</w:t>
      </w:r>
      <w:r>
        <w:t xml:space="preserve">products</w:t>
      </w:r>
      <w:r>
        <w:t xml:space="preserve">are</w:t>
      </w:r>
      <w:r>
        <w:t xml:space="preserve">packaged</w:t>
      </w:r>
      <w:r>
        <w:t xml:space="preserve">and</w:t>
      </w:r>
      <w:r>
        <w:t xml:space="preserve">labelled</w:t>
      </w:r>
      <w:r>
        <w:t xml:space="preserve">in</w:t>
      </w:r>
      <w:r>
        <w:t xml:space="preserve">a</w:t>
      </w:r>
      <w:r>
        <w:t xml:space="preserve">manner</w:t>
      </w:r>
      <w:r>
        <w:t xml:space="preserve">as</w:t>
      </w:r>
      <w:r>
        <w:t xml:space="preserve">prescribed</w:t>
      </w:r>
      <w:r>
        <w:rPr>
          <w:rFonts w:ascii="Arial"/>
        </w:rPr>
        <w:t xml:space="preserve">by</w:t>
      </w:r>
      <w:r>
        <w:t xml:space="preserve">the</w:t>
      </w:r>
      <w:r>
        <w:t xml:space="preserve">Commission.</w:t>
      </w:r>
      <w:r/>
      <w:r/>
    </w:p>
    <w:p>
      <w:pPr>
        <w:pStyle w:val="660"/>
        <w:numPr>
          <w:ilvl w:val="0"/>
          <w:numId w:val="95"/>
        </w:numPr>
        <w:ind w:left="232" w:right="42" w:firstLine="485"/>
        <w:jc w:val="both"/>
        <w:spacing w:lineRule="auto" w:line="245" w:after="0" w:before="89"/>
        <w:tabs>
          <w:tab w:val="left" w:pos="1078" w:leader="none"/>
        </w:tabs>
      </w:pPr>
      <w:r>
        <w:t xml:space="preserve">A</w:t>
      </w:r>
      <w:r>
        <w:t xml:space="preserve">person</w:t>
      </w:r>
      <w:r>
        <w:t xml:space="preserve">who</w:t>
      </w:r>
      <w:r>
        <w:t xml:space="preserve">rontravenes</w:t>
      </w:r>
      <w:r>
        <w:t xml:space="preserve">this</w:t>
      </w:r>
      <w:r>
        <w:t xml:space="preserve">section</w:t>
      </w:r>
      <w:r>
        <w:t xml:space="preserve">commits</w:t>
      </w:r>
      <w:r>
        <w:t xml:space="preserve">an</w:t>
      </w:r>
      <w:r>
        <w:t xml:space="preserve">offence</w:t>
      </w:r>
      <w:r>
        <w:rPr>
          <w:rFonts w:ascii="Arial"/>
          <w:sz w:val="21"/>
        </w:rPr>
        <w:t xml:space="preserve">and</w:t>
      </w:r>
      <w:r>
        <w:rPr>
          <w:rFonts w:ascii="Arial"/>
        </w:rPr>
        <w:t xml:space="preserve">is</w:t>
      </w:r>
      <w:r>
        <w:t xml:space="preserve">liable</w:t>
      </w:r>
      <w:r>
        <w:t xml:space="preserve">upon</w:t>
      </w:r>
      <w:r>
        <w:t xml:space="preserve">conviction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/>
      <w:r/>
    </w:p>
    <w:p>
      <w:pPr>
        <w:pStyle w:val="660"/>
        <w:ind w:left="237" w:right="50" w:hanging="5"/>
        <w:jc w:val="both"/>
        <w:spacing w:lineRule="auto" w:line="188" w:before="27"/>
      </w:pPr>
      <w:r>
        <w:rPr>
          <w:spacing w:val="-1"/>
        </w:rPr>
        <w:t xml:space="preserve">exceeding</w:t>
      </w:r>
      <w:r>
        <w:t xml:space="preserve">five</w:t>
      </w:r>
      <w:r>
        <w:t xml:space="preserve">(5)</w:t>
      </w:r>
      <w:r>
        <w:rPr>
          <w:sz w:val="25"/>
        </w:rPr>
        <w:t xml:space="preserve">million</w:t>
      </w:r>
      <w:r>
        <w:t xml:space="preserve">shillings</w:t>
      </w:r>
      <w:r>
        <w:t xml:space="preserve">or</w:t>
      </w:r>
      <w:r>
        <w:t xml:space="preserve">to</w:t>
      </w:r>
      <w:r>
        <w:t xml:space="preserve">an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exce.eding</w:t>
      </w:r>
      <w:r>
        <w:t xml:space="preserve">five</w:t>
      </w:r>
      <w:r>
        <w:rPr>
          <w:sz w:val="28"/>
        </w:rPr>
        <w:t xml:space="preserve">years.</w:t>
      </w:r>
      <w:r>
        <w:t xml:space="preserve">or</w:t>
      </w:r>
      <w:r>
        <w:rPr>
          <w:sz w:val="24"/>
        </w:rPr>
        <w:t xml:space="preserve">to</w:t>
      </w:r>
      <w:r>
        <w:t xml:space="preserve">both.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55" w:right="660" w:firstLine="0"/>
        <w:jc w:val="left"/>
        <w:spacing w:lineRule="auto" w:line="247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Consumer</w:t>
      </w:r>
      <w:r>
        <w:rPr>
          <w:rFonts w:ascii="Times New Roman"/>
          <w:sz w:val="15"/>
        </w:rPr>
        <w:t xml:space="preserve">producl6.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7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600" w:h="14140" w:orient="portrait"/>
          <w:pgMar w:top="1240" w:right="60" w:bottom="280" w:left="1020" w:header="709" w:footer="709" w:gutter="0"/>
          <w:cols w:num="2" w:sep="0" w:space="1701" w:equalWidth="0">
            <w:col w:w="6022" w:space="40"/>
            <w:col w:w="145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707" w:right="0" w:firstLine="0"/>
        <w:jc w:val="left"/>
        <w:spacing w:lineRule="exact" w:line="279" w:before="40"/>
        <w:tabs>
          <w:tab w:val="left" w:pos="6226" w:leader="none"/>
        </w:tabs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35"/>
          <w:sz w:val="26"/>
          <w:szCs w:val="26"/>
        </w:rPr>
        <w:t xml:space="preserve">3</w:t>
      </w:r>
      <w:r>
        <w:rPr>
          <w:rFonts w:ascii="Times New Roman" w:hAnsi="Times New Roman" w:cs="Times New Roman" w:eastAsia="Times New Roman"/>
          <w:spacing w:val="-23"/>
          <w:sz w:val="26"/>
          <w:szCs w:val="26"/>
        </w:rPr>
        <w:t xml:space="preserve">5</w:t>
      </w:r>
      <w:r>
        <w:rPr>
          <w:rFonts w:ascii="Times New Roman" w:hAnsi="Times New Roman" w:cs="Times New Roman" w:eastAsia="Times New Roman"/>
          <w:sz w:val="26"/>
          <w:szCs w:val="26"/>
        </w:rPr>
        <w:t xml:space="preserve">..</w:t>
      </w:r>
      <w:r>
        <w:rPr>
          <w:rFonts w:ascii="Arial" w:hAnsi="Arial" w:cs="Arial" w:eastAsia="Arial"/>
          <w:sz w:val="21"/>
          <w:szCs w:val="21"/>
        </w:rPr>
        <w:t xml:space="preserve">(t)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Every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authorized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person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shall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ensure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that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no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 xml:space="preserve">Mediciil</w:t>
      </w:r>
      <w:r>
        <w:rPr>
          <w:rFonts w:ascii="Times New Roman" w:hAnsi="Times New Roman" w:cs="Times New Roman" w:eastAsia="Times New Roman"/>
          <w:sz w:val="15"/>
          <w:szCs w:val="15"/>
        </w:rPr>
        <w:t xml:space="preserve">l:ii."°'ure.</w:t>
      </w: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32" w:right="0" w:firstLine="0"/>
        <w:jc w:val="left"/>
        <w:spacing w:lineRule="exact" w:line="299" w:before="0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/>
          <w:sz w:val="28"/>
        </w:rPr>
        <w:t xml:space="preserve">person.</w:t>
      </w:r>
      <w:r>
        <w:rPr>
          <w:rFonts w:ascii="Times New Roman" w:hAnsi="Times New Roman"/>
          <w:sz w:val="22"/>
        </w:rPr>
        <w:t xml:space="preserve">whether</w:t>
      </w:r>
      <w:r>
        <w:rPr>
          <w:rFonts w:ascii="Times New Roman" w:hAnsi="Times New Roman"/>
          <w:sz w:val="22"/>
        </w:rPr>
        <w:t xml:space="preserve">symptomatic</w:t>
      </w:r>
      <w:r>
        <w:rPr>
          <w:rFonts w:ascii="Times New Roman" w:hAnsi="Times New Roman"/>
          <w:sz w:val="22"/>
        </w:rPr>
        <w:t xml:space="preserve">or</w:t>
      </w:r>
      <w:r>
        <w:rPr>
          <w:rFonts w:ascii="Times New Roman" w:hAnsi="Times New Roman"/>
          <w:sz w:val="25"/>
        </w:rPr>
        <w:t xml:space="preserve">asymptomatic.</w:t>
      </w:r>
      <w:r>
        <w:rPr>
          <w:rFonts w:ascii="Times New Roman" w:hAnsi="Times New Roman"/>
          <w:spacing w:val="-3"/>
          <w:sz w:val="25"/>
        </w:rPr>
        <w:t xml:space="preserve">incurs·</w:t>
      </w:r>
      <w:r>
        <w:rPr>
          <w:rFonts w:ascii="Times New Roman" w:hAnsi="Times New Roman"/>
          <w:sz w:val="25"/>
        </w:rPr>
      </w:r>
      <w:r/>
    </w:p>
    <w:p>
      <w:pPr>
        <w:pStyle w:val="660"/>
        <w:ind w:left="242" w:right="0"/>
        <w:jc w:val="left"/>
        <w:spacing w:lineRule="exact" w:line="250"/>
      </w:pPr>
      <w:r>
        <w:t xml:space="preserve">medical</w:t>
      </w:r>
      <w:r>
        <w:t xml:space="preserve">exposure</w:t>
      </w:r>
      <w:r>
        <w:t xml:space="preserve">unless</w:t>
      </w:r>
      <w:r>
        <w:t xml:space="preserve">-</w:t>
      </w:r>
      <w:r/>
      <w:r/>
    </w:p>
    <w:p>
      <w:pPr>
        <w:pStyle w:val="660"/>
        <w:numPr>
          <w:ilvl w:val="0"/>
          <w:numId w:val="93"/>
        </w:numPr>
        <w:ind w:left="1086" w:right="1399" w:hanging="369"/>
        <w:jc w:val="left"/>
        <w:spacing w:lineRule="exact" w:line="250" w:after="0" w:before="78"/>
        <w:tabs>
          <w:tab w:val="left" w:pos="1078" w:leader="none"/>
          <w:tab w:val="left" w:pos="6073" w:leader="none"/>
        </w:tabs>
      </w:pPr>
      <w:r>
        <w:rPr>
          <w:rFonts w:ascii="Arial" w:hAnsi="Arial"/>
          <w:sz w:val="21"/>
        </w:rPr>
        <w:t xml:space="preserve">the</w:t>
      </w:r>
      <w:r>
        <w:rPr>
          <w:spacing w:val="-1"/>
        </w:rPr>
        <w:t xml:space="preserve">radiological</w:t>
      </w:r>
      <w:r>
        <w:t xml:space="preserve">procedure</w:t>
      </w:r>
      <w:r>
        <w:rPr>
          <w:sz w:val="25"/>
        </w:rPr>
        <w:t xml:space="preserve">has</w:t>
      </w:r>
      <w:r>
        <w:t xml:space="preserve">been</w:t>
      </w:r>
      <w:r>
        <w:t xml:space="preserve">requested</w:t>
      </w:r>
      <w:r>
        <w:rPr>
          <w:rFonts w:ascii="Arial" w:hAnsi="Arial"/>
          <w:sz w:val="21"/>
        </w:rPr>
        <w:t xml:space="preserve">by</w:t>
      </w:r>
      <w:r>
        <w:t xml:space="preserve">a</w:t>
      </w:r>
      <w:r>
        <w:t xml:space="preserve">referring</w:t>
      </w:r>
      <w:r>
        <w:t xml:space="preserve">medical</w:t>
      </w:r>
      <w:r>
        <w:t xml:space="preserve">practitioner;</w:t>
        <w:tab/>
      </w:r>
      <w:r>
        <w:t xml:space="preserve">·</w:t>
      </w:r>
      <w:r/>
      <w:r/>
    </w:p>
    <w:p>
      <w:pPr>
        <w:pStyle w:val="660"/>
        <w:numPr>
          <w:ilvl w:val="0"/>
          <w:numId w:val="93"/>
        </w:numPr>
        <w:ind w:left="1086" w:right="1360" w:hanging="364"/>
        <w:jc w:val="left"/>
        <w:spacing w:lineRule="exact" w:line="268" w:after="0" w:before="57"/>
        <w:tabs>
          <w:tab w:val="left" w:pos="1087" w:leader="none"/>
          <w:tab w:val="left" w:pos="2569" w:leader="none"/>
          <w:tab w:val="left" w:pos="4714" w:leader="none"/>
        </w:tabs>
        <w:rPr>
          <w:sz w:val="25"/>
          <w:szCs w:val="25"/>
        </w:rPr>
      </w:pPr>
      <w:r>
        <w:t xml:space="preserve">responsibility</w:t>
        <w:tab/>
        <w:t xml:space="preserve">has</w:t>
      </w:r>
      <w:r>
        <w:rPr>
          <w:spacing w:val="4"/>
        </w:rPr>
        <w:t xml:space="preserve">·</w:t>
      </w:r>
      <w:r>
        <w:rPr>
          <w:spacing w:val="3"/>
          <w:sz w:val="24"/>
        </w:rPr>
        <w:t xml:space="preserve">bec11</w:t>
      </w:r>
      <w:r>
        <w:t xml:space="preserve">assumed</w:t>
        <w:tab/>
        <w:t xml:space="preserve">for</w:t>
      </w:r>
      <w:r>
        <w:t xml:space="preserve">ensuring</w:t>
      </w:r>
      <w:r>
        <w:t xml:space="preserve">·</w:t>
      </w:r>
      <w:r>
        <w:t xml:space="preserve">protection</w:t>
      </w:r>
      <w:r>
        <w:rPr>
          <w:rFonts w:ascii="Arial" w:hAnsi="Arial"/>
          <w:sz w:val="24"/>
        </w:rPr>
        <w:t xml:space="preserve">and</w:t>
      </w:r>
      <w:r>
        <w:t xml:space="preserve">safety;</w:t>
      </w:r>
      <w:r>
        <w:rPr>
          <w:sz w:val="25"/>
        </w:rPr>
        <w:t xml:space="preserve">and</w:t>
      </w:r>
      <w:r>
        <w:rPr>
          <w:sz w:val="25"/>
        </w:rPr>
      </w:r>
      <w:r/>
    </w:p>
    <w:p>
      <w:pPr>
        <w:numPr>
          <w:ilvl w:val="0"/>
          <w:numId w:val="93"/>
        </w:numPr>
        <w:ind w:left="1086" w:right="1535" w:hanging="364"/>
        <w:jc w:val="both"/>
        <w:spacing w:lineRule="auto" w:line="222" w:before="51"/>
        <w:tabs>
          <w:tab w:val="left" w:pos="1082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sz w:val="21"/>
        </w:rPr>
        <w:t xml:space="preserve">the</w:t>
      </w:r>
      <w:r>
        <w:rPr>
          <w:rFonts w:ascii="Times New Roman"/>
          <w:sz w:val="22"/>
        </w:rPr>
        <w:t xml:space="preserve">per5on</w:t>
      </w:r>
      <w:r>
        <w:rPr>
          <w:rFonts w:ascii="Times New Roman"/>
          <w:sz w:val="22"/>
        </w:rPr>
        <w:t xml:space="preserve">subject</w:t>
      </w:r>
      <w:r>
        <w:rPr>
          <w:rFonts w:ascii="Times New Roman"/>
          <w:sz w:val="24"/>
        </w:rPr>
        <w:t xml:space="preserve">t.o</w:t>
      </w:r>
      <w:r>
        <w:rPr>
          <w:rFonts w:ascii="Times New Roman"/>
          <w:sz w:val="22"/>
        </w:rPr>
        <w:t xml:space="preserve">the</w:t>
      </w:r>
      <w:r>
        <w:rPr>
          <w:rFonts w:ascii="Arial"/>
          <w:sz w:val="22"/>
        </w:rPr>
        <w:t xml:space="preserve">eKposure</w:t>
      </w:r>
      <w:r>
        <w:rPr>
          <w:rFonts w:ascii="Times New Roman"/>
          <w:sz w:val="22"/>
        </w:rPr>
        <w:t xml:space="preserve">has</w:t>
      </w:r>
      <w:r>
        <w:rPr>
          <w:rFonts w:ascii="Times New Roman"/>
          <w:sz w:val="25"/>
        </w:rPr>
        <w:t xml:space="preserve">been</w:t>
      </w:r>
      <w:r>
        <w:rPr>
          <w:rFonts w:ascii="Times New Roman"/>
          <w:sz w:val="22"/>
        </w:rPr>
        <w:t xml:space="preserve">informed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2"/>
        </w:rPr>
        <w:t xml:space="preserve">expected</w:t>
      </w:r>
      <w:r>
        <w:rPr>
          <w:rFonts w:ascii="Times New Roman"/>
          <w:sz w:val="22"/>
        </w:rPr>
        <w:t xml:space="preserve">benefits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risks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has</w:t>
      </w:r>
      <w:r>
        <w:rPr>
          <w:rFonts w:ascii="Times New Roman"/>
          <w:sz w:val="25"/>
        </w:rPr>
        <w:t xml:space="preserve">ronsertted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exposure.</w:t>
      </w:r>
      <w:r>
        <w:rPr>
          <w:rFonts w:ascii="Times New Roman"/>
          <w:sz w:val="22"/>
        </w:rPr>
      </w:r>
      <w:r/>
    </w:p>
    <w:p>
      <w:pPr>
        <w:jc w:val="both"/>
        <w:spacing w:lineRule="auto" w:line="222" w:after="0"/>
        <w:rPr>
          <w:rFonts w:ascii="Times New Roman" w:hAnsi="Times New Roman" w:cs="Times New Roman" w:eastAsia="Times New Roman"/>
          <w:sz w:val="22"/>
          <w:szCs w:val="22"/>
        </w:rPr>
        <w:sectPr>
          <w:footnotePr/>
          <w:type w:val="continuous"/>
          <w:pgSz w:w="8600" w:h="14140" w:orient="portrait"/>
          <w:pgMar w:top="1240" w:right="60" w:bottom="280" w:left="102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ind w:left="107" w:right="0" w:firstLine="0"/>
        <w:jc w:val="left"/>
        <w:spacing w:before="58"/>
        <w:tabs>
          <w:tab w:val="left" w:pos="2290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Courier New"/>
          <w:spacing w:val="-33"/>
          <w:sz w:val="21"/>
        </w:rPr>
        <w:t xml:space="preserve">9</w:t>
      </w:r>
      <w:r>
        <w:rPr>
          <w:rFonts w:ascii="Courier New"/>
          <w:spacing w:val="-30"/>
          <w:sz w:val="21"/>
        </w:rPr>
        <w:t xml:space="preserve">6</w:t>
      </w:r>
      <w:r>
        <w:rPr>
          <w:rFonts w:ascii="Courier New"/>
          <w:sz w:val="21"/>
        </w:rPr>
        <w:t xml:space="preserve">6</w:t>
        <w:tab/>
      </w:r>
      <w:r>
        <w:rPr>
          <w:rFonts w:ascii="Times New Roman"/>
          <w:i/>
          <w:position w:val="1"/>
          <w:sz w:val="19"/>
        </w:rPr>
        <w:t xml:space="preserve">The</w:t>
      </w:r>
      <w:r>
        <w:rPr>
          <w:rFonts w:ascii="Times New Roman"/>
          <w:i/>
          <w:position w:val="1"/>
          <w:sz w:val="19"/>
        </w:rPr>
        <w:t xml:space="preserve">Nuclear</w:t>
      </w:r>
      <w:r>
        <w:rPr>
          <w:rFonts w:ascii="Times New Roman"/>
          <w:i/>
          <w:position w:val="1"/>
          <w:sz w:val="19"/>
        </w:rPr>
        <w:t xml:space="preserve">Regulatory</w:t>
      </w:r>
      <w:r>
        <w:rPr>
          <w:rFonts w:ascii="Times New Roman"/>
          <w:i/>
          <w:position w:val="1"/>
          <w:sz w:val="19"/>
        </w:rPr>
        <w:t xml:space="preserve">Bill</w:t>
      </w:r>
      <w:r>
        <w:rPr>
          <w:rFonts w:ascii="Times New Roman"/>
          <w:i/>
          <w:position w:val="1"/>
          <w:sz w:val="19"/>
        </w:rPr>
        <w:t xml:space="preserve">,</w:t>
      </w:r>
      <w:r>
        <w:rPr>
          <w:rFonts w:ascii="Times New Roman"/>
          <w:i/>
          <w:position w:val="1"/>
          <w:sz w:val="19"/>
        </w:rPr>
        <w:t xml:space="preserve">2018</w:t>
      </w:r>
      <w:r>
        <w:rPr>
          <w:rFonts w:ascii="Times New Roman"/>
          <w:sz w:val="19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i/>
          <w:sz w:val="13"/>
          <w:szCs w:val="13"/>
        </w:rPr>
      </w:pPr>
      <w:r>
        <w:rPr>
          <w:rFonts w:ascii="Times New Roman" w:hAnsi="Times New Roman" w:cs="Times New Roman" w:eastAsia="Times New Roman"/>
          <w:i/>
          <w:sz w:val="13"/>
          <w:szCs w:val="13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3"/>
          <w:szCs w:val="13"/>
        </w:rPr>
        <w:sectPr>
          <w:footnotePr/>
          <w:type w:val="nextPage"/>
          <w:pgSz w:w="8620" w:h="14100" w:orient="portrait"/>
          <w:pgMar w:top="580" w:right="0" w:bottom="280" w:left="8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pStyle w:val="660"/>
        <w:numPr>
          <w:ilvl w:val="0"/>
          <w:numId w:val="92"/>
        </w:numPr>
        <w:ind w:left="188" w:right="14" w:firstLine="475"/>
        <w:jc w:val="both"/>
        <w:spacing w:lineRule="auto" w:line="245" w:after="0" w:before="71"/>
        <w:tabs>
          <w:tab w:val="left" w:pos="1101" w:leader="none"/>
        </w:tabs>
      </w:pPr>
      <w:r>
        <w:t xml:space="preserve">Every</w:t>
      </w:r>
      <w:r>
        <w:t xml:space="preserve">authorized</w:t>
      </w:r>
      <w:r>
        <w:t xml:space="preserve">person</w:t>
      </w:r>
      <w:r>
        <w:t xml:space="preserve">shall</w:t>
      </w:r>
      <w:r>
        <w:t xml:space="preserve">·</w:t>
      </w:r>
      <w:r>
        <w:rPr>
          <w:spacing w:val="3"/>
        </w:rPr>
        <w:t xml:space="preserve">ensure</w:t>
      </w:r>
      <w:r>
        <w:t xml:space="preserve">that</w:t>
      </w:r>
      <w:r>
        <w:t xml:space="preserve">all</w:t>
      </w:r>
      <w:r>
        <w:t xml:space="preserve">practicable</w:t>
      </w:r>
      <w:r>
        <w:t xml:space="preserve">measures</w:t>
      </w:r>
      <w:r>
        <w:t xml:space="preserve">have</w:t>
      </w:r>
      <w:r>
        <w:t xml:space="preserve">been</w:t>
      </w:r>
      <w:r>
        <w:t xml:space="preserve">taken</w:t>
      </w:r>
      <w:r>
        <w:t xml:space="preserve">to</w:t>
      </w:r>
      <w:r>
        <w:t xml:space="preserve">m</w:t>
      </w:r>
      <w:r>
        <w:rPr>
          <w:spacing w:val="29"/>
        </w:rPr>
        <w:t xml:space="preserve">i</w:t>
      </w:r>
      <w:r>
        <w:t xml:space="preserve">nimize</w:t>
      </w:r>
      <w:r>
        <w:t xml:space="preserve">the</w:t>
      </w:r>
      <w:r>
        <w:t xml:space="preserve">likelihood</w:t>
      </w:r>
      <w:r>
        <w:t xml:space="preserve">of</w:t>
      </w:r>
      <w:r>
        <w:t xml:space="preserve">unintended</w:t>
      </w:r>
      <w:r>
        <w:t xml:space="preserve">or</w:t>
      </w:r>
      <w:r>
        <w:t xml:space="preserve">accidental</w:t>
      </w:r>
      <w:r>
        <w:t xml:space="preserve">medical</w:t>
      </w:r>
      <w:r>
        <w:rPr>
          <w:spacing w:val="1"/>
        </w:rPr>
        <w:t xml:space="preserve">exposure.</w:t>
      </w:r>
      <w:r/>
      <w:r/>
    </w:p>
    <w:p>
      <w:pPr>
        <w:pStyle w:val="660"/>
        <w:numPr>
          <w:ilvl w:val="0"/>
          <w:numId w:val="92"/>
        </w:numPr>
        <w:ind w:left="183" w:right="18" w:firstLine="500"/>
        <w:jc w:val="both"/>
        <w:spacing w:lineRule="auto" w:line="240" w:after="0" w:before="67"/>
        <w:tabs>
          <w:tab w:val="left" w:pos="1024" w:leader="none"/>
        </w:tabs>
      </w:pPr>
      <w:r>
        <w:t xml:space="preserve">Where</w:t>
      </w:r>
      <w:r>
        <w:rPr>
          <w:spacing w:val="30"/>
        </w:rPr>
        <w:t xml:space="preserve">u</w:t>
      </w:r>
      <w:r>
        <w:t xml:space="preserve">nintended</w:t>
      </w:r>
      <w:r>
        <w:t xml:space="preserve">or</w:t>
      </w:r>
      <w:r>
        <w:t xml:space="preserve">accidental</w:t>
      </w:r>
      <w:r>
        <w:t xml:space="preserve">radiation</w:t>
      </w:r>
      <w:r>
        <w:t xml:space="preserve">exposure</w:t>
      </w:r>
      <w:r>
        <w:t xml:space="preserve">occurs,</w:t>
      </w:r>
      <w:r>
        <w:t xml:space="preserve">the</w:t>
      </w:r>
      <w:r>
        <w:t xml:space="preserve">authorized</w:t>
      </w:r>
      <w:r>
        <w:t xml:space="preserve">person</w:t>
      </w:r>
      <w:r>
        <w:t xml:space="preserve">shall</w:t>
      </w:r>
      <w:r>
        <w:rPr>
          <w:spacing w:val="8"/>
        </w:rPr>
        <w:t xml:space="preserve">i</w:t>
      </w:r>
      <w:r>
        <w:rPr>
          <w:spacing w:val="5"/>
        </w:rPr>
        <w:t xml:space="preserve">mplement</w:t>
      </w:r>
      <w:r>
        <w:t xml:space="preserve">correcti</w:t>
      </w:r>
      <w:r>
        <w:t xml:space="preserve">ve</w:t>
      </w:r>
      <w:r>
        <w:t xml:space="preserve">action</w:t>
      </w:r>
      <w:r>
        <w:t xml:space="preserve">and</w:t>
      </w:r>
      <w:r>
        <w:t xml:space="preserve">report</w:t>
      </w:r>
      <w:r>
        <w:t xml:space="preserve">to the</w:t>
      </w:r>
      <w:r>
        <w:t xml:space="preserve">Commission</w:t>
      </w:r>
      <w:r>
        <w:t xml:space="preserve">.</w:t>
      </w:r>
      <w:r/>
      <w:r/>
    </w:p>
    <w:p>
      <w:pPr>
        <w:pStyle w:val="660"/>
        <w:numPr>
          <w:ilvl w:val="0"/>
          <w:numId w:val="92"/>
        </w:numPr>
        <w:ind w:left="188" w:right="13" w:firstLine="490"/>
        <w:jc w:val="both"/>
        <w:spacing w:lineRule="auto" w:line="250" w:after="0" w:before="68"/>
        <w:tabs>
          <w:tab w:val="left" w:pos="1029" w:leader="none"/>
        </w:tabs>
      </w:pPr>
      <w:r>
        <w:t xml:space="preserve">A</w:t>
      </w:r>
      <w:r>
        <w:t xml:space="preserve">person</w:t>
      </w:r>
      <w:r>
        <w:t xml:space="preserve">who</w:t>
      </w:r>
      <w:r>
        <w:t xml:space="preserve">contravenes</w:t>
      </w:r>
      <w:r>
        <w:t xml:space="preserve">this</w:t>
      </w:r>
      <w:r>
        <w:t xml:space="preserve">section</w:t>
      </w:r>
      <w:r>
        <w:t xml:space="preserve">commits</w:t>
      </w:r>
      <w:r>
        <w:t xml:space="preserve">an</w:t>
      </w:r>
      <w:r>
        <w:t xml:space="preserve">offence</w:t>
      </w:r>
      <w:r>
        <w:t xml:space="preserve">and</w:t>
      </w:r>
      <w:r>
        <w:t xml:space="preserve">is</w:t>
      </w:r>
      <w:r>
        <w:t xml:space="preserve">l</w:t>
      </w:r>
      <w:r>
        <w:t xml:space="preserve">iable</w:t>
      </w:r>
      <w:r>
        <w:t xml:space="preserve">on</w:t>
      </w:r>
      <w:r>
        <w:t xml:space="preserve">conviction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</w:t>
      </w:r>
      <w:r>
        <w:rPr>
          <w:spacing w:val="32"/>
        </w:rPr>
        <w:t xml:space="preserve">i</w:t>
      </w:r>
      <w:r>
        <w:t xml:space="preserve">ng</w:t>
      </w:r>
      <w:r>
        <w:t xml:space="preserve">one</w:t>
      </w:r>
      <w:r>
        <w:t xml:space="preserve">mill</w:t>
      </w:r>
      <w:r>
        <w:t xml:space="preserve">ion</w:t>
      </w:r>
      <w:r>
        <w:t xml:space="preserve">shil</w:t>
      </w:r>
      <w:r>
        <w:rPr>
          <w:spacing w:val="23"/>
        </w:rPr>
        <w:t xml:space="preserve">l</w:t>
      </w:r>
      <w:r>
        <w:t xml:space="preserve">ings</w:t>
      </w:r>
      <w:r>
        <w:t xml:space="preserve">or</w:t>
      </w:r>
      <w:r>
        <w:t xml:space="preserve">to</w:t>
      </w:r>
      <w:r>
        <w:rPr>
          <w:spacing w:val="33"/>
        </w:rPr>
        <w:t xml:space="preserve">i</w:t>
      </w:r>
      <w:r>
        <w:t xml:space="preserve">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exceedi</w:t>
      </w:r>
      <w:r>
        <w:t xml:space="preserve">ng</w:t>
      </w:r>
      <w:r>
        <w:t xml:space="preserve">one</w:t>
      </w:r>
      <w:r>
        <w:t xml:space="preserve">year</w:t>
      </w:r>
      <w:r>
        <w:t xml:space="preserve">or</w:t>
      </w:r>
      <w:r>
        <w:t xml:space="preserve">to</w:t>
      </w:r>
      <w:r>
        <w:t xml:space="preserve">both</w:t>
      </w:r>
      <w:r>
        <w:t xml:space="preserve">.</w:t>
      </w:r>
      <w:r/>
      <w:r/>
    </w:p>
    <w:p>
      <w:pPr>
        <w:pStyle w:val="660"/>
        <w:numPr>
          <w:ilvl w:val="1"/>
          <w:numId w:val="97"/>
        </w:numPr>
        <w:ind w:left="188" w:right="17" w:firstLine="480"/>
        <w:jc w:val="both"/>
        <w:spacing w:lineRule="auto" w:line="245" w:after="0" w:before="101"/>
        <w:tabs>
          <w:tab w:val="left" w:pos="1034" w:leader="none"/>
        </w:tabs>
      </w:pPr>
      <w:r>
        <w:rPr>
          <w:rFonts w:ascii="Times New Roman" w:hAnsi="Times New Roman"/>
          <w:b/>
          <w:sz w:val="23"/>
        </w:rPr>
        <w:t xml:space="preserve">(</w:t>
      </w:r>
      <w:r>
        <w:rPr>
          <w:rFonts w:ascii="Times New Roman" w:hAnsi="Times New Roman"/>
          <w:b/>
          <w:sz w:val="23"/>
        </w:rPr>
        <w:t xml:space="preserve">l</w:t>
      </w:r>
      <w:r>
        <w:rPr>
          <w:rFonts w:ascii="Times New Roman" w:hAnsi="Times New Roman"/>
          <w:b/>
          <w:sz w:val="23"/>
        </w:rPr>
        <w:t xml:space="preserve">)</w:t>
      </w:r>
      <w:r>
        <w:t xml:space="preserve">Where</w:t>
      </w:r>
      <w:r>
        <w:t xml:space="preserve">an</w:t>
      </w:r>
      <w:r>
        <w:t xml:space="preserve">authorized</w:t>
      </w:r>
      <w:r>
        <w:t xml:space="preserve">person</w:t>
      </w:r>
      <w:r>
        <w:rPr>
          <w:spacing w:val="-10"/>
        </w:rPr>
        <w:t xml:space="preserve">·</w:t>
      </w:r>
      <w:r>
        <w:rPr>
          <w:spacing w:val="-21"/>
        </w:rPr>
        <w:t xml:space="preserve">u</w:t>
      </w:r>
      <w:r>
        <w:t xml:space="preserve">ndertakes</w:t>
      </w:r>
      <w:r>
        <w:t xml:space="preserve">an</w:t>
      </w:r>
      <w:r>
        <w:t xml:space="preserve">activity</w:t>
      </w:r>
      <w:r>
        <w:t xml:space="preserve">likely</w:t>
      </w:r>
      <w:r>
        <w:t xml:space="preserve">to</w:t>
      </w:r>
      <w:r>
        <w:t xml:space="preserve">cause</w:t>
      </w:r>
      <w:r>
        <w:t xml:space="preserve">pu</w:t>
      </w:r>
      <w:r>
        <w:t xml:space="preserve">blic  exposure</w:t>
      </w:r>
      <w:r>
        <w:t xml:space="preserve">to</w:t>
      </w:r>
      <w:r>
        <w:t xml:space="preserve">neigh</w:t>
      </w:r>
      <w:r>
        <w:t xml:space="preserve">bori</w:t>
      </w:r>
      <w:r>
        <w:t xml:space="preserve">ng</w:t>
      </w:r>
      <w:r>
        <w:t xml:space="preserve">States,</w:t>
      </w:r>
      <w:r>
        <w:t xml:space="preserve">the</w:t>
      </w:r>
      <w:r>
        <w:t xml:space="preserve">authorized</w:t>
      </w:r>
      <w:r>
        <w:t xml:space="preserve">person</w:t>
      </w:r>
      <w:r>
        <w:t xml:space="preserve">shall</w:t>
      </w:r>
      <w:r>
        <w:t xml:space="preserve">notify</w:t>
      </w:r>
      <w:r>
        <w:t xml:space="preserve">the</w:t>
      </w:r>
      <w:r>
        <w:t xml:space="preserve">Commission</w:t>
      </w:r>
      <w:r>
        <w:t xml:space="preserve">of</w:t>
      </w:r>
      <w:r>
        <w:t xml:space="preserve">the</w:t>
      </w:r>
      <w:r>
        <w:rPr>
          <w:spacing w:val="2"/>
        </w:rPr>
        <w:t xml:space="preserve">i</w:t>
      </w:r>
      <w:r>
        <w:rPr>
          <w:spacing w:val="1"/>
        </w:rPr>
        <w:t xml:space="preserve">ntended</w:t>
      </w:r>
      <w:r>
        <w:t xml:space="preserve">activity.</w:t>
      </w:r>
      <w:r/>
      <w:r/>
    </w:p>
    <w:p>
      <w:pPr>
        <w:pStyle w:val="660"/>
        <w:numPr>
          <w:ilvl w:val="0"/>
          <w:numId w:val="91"/>
        </w:numPr>
        <w:ind w:left="193" w:right="0" w:firstLine="485"/>
        <w:jc w:val="both"/>
        <w:spacing w:lineRule="auto" w:line="248" w:after="0" w:before="121"/>
        <w:tabs>
          <w:tab w:val="left" w:pos="1024" w:leader="none"/>
        </w:tabs>
      </w:pPr>
      <w:r>
        <w:t xml:space="preserve">Upon</w:t>
      </w:r>
      <w:r>
        <w:t xml:space="preserve">receipt</w:t>
      </w:r>
      <w:r>
        <w:t xml:space="preserve">of</w:t>
      </w:r>
      <w:r>
        <w:t xml:space="preserve">a</w:t>
      </w:r>
      <w:r>
        <w:t xml:space="preserve">notification</w:t>
      </w:r>
      <w:r>
        <w:rPr>
          <w:spacing w:val="29"/>
        </w:rPr>
        <w:t xml:space="preserve">u</w:t>
      </w:r>
      <w:r>
        <w:t xml:space="preserve">nder</w:t>
      </w:r>
      <w:r>
        <w:rPr>
          <w:spacing w:val="1"/>
        </w:rPr>
        <w:t xml:space="preserve">su</w:t>
      </w:r>
      <w:r>
        <w:t xml:space="preserve">bsection</w:t>
      </w:r>
      <w:r>
        <w:t xml:space="preserve">(</w:t>
      </w:r>
      <w:r>
        <w:t xml:space="preserve">I</w:t>
      </w:r>
      <w:r>
        <w:t xml:space="preserve">),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notify</w:t>
      </w:r>
      <w:r>
        <w:t xml:space="preserve">the</w:t>
      </w:r>
      <w:r>
        <w:t xml:space="preserve">neigh</w:t>
      </w:r>
      <w:r>
        <w:t xml:space="preserve">bou</w:t>
      </w:r>
      <w:r>
        <w:rPr>
          <w:spacing w:val="6"/>
        </w:rPr>
        <w:t xml:space="preserve">ring</w:t>
      </w:r>
      <w:r>
        <w:t xml:space="preserve">State</w:t>
      </w:r>
      <w:r>
        <w:t xml:space="preserve">of</w:t>
      </w:r>
      <w:r>
        <w:t xml:space="preserve">the</w:t>
      </w:r>
      <w:r>
        <w:t xml:space="preserve">intended</w:t>
      </w:r>
      <w:r>
        <w:t xml:space="preserve">activity.</w:t>
      </w:r>
      <w:r/>
      <w:r/>
    </w:p>
    <w:p>
      <w:pPr>
        <w:pStyle w:val="660"/>
        <w:numPr>
          <w:ilvl w:val="0"/>
          <w:numId w:val="91"/>
        </w:numPr>
        <w:ind w:left="193" w:right="10" w:firstLine="485"/>
        <w:jc w:val="both"/>
        <w:spacing w:lineRule="auto" w:line="247" w:after="0" w:before="113"/>
        <w:tabs>
          <w:tab w:val="left" w:pos="1140" w:leader="none"/>
        </w:tabs>
      </w:pPr>
      <w:r>
        <w:t xml:space="preserve">Any</w:t>
      </w:r>
      <w:r>
        <w:t xml:space="preserve">person</w:t>
      </w:r>
      <w:r>
        <w:t xml:space="preserve">who</w:t>
      </w:r>
      <w:r>
        <w:t xml:space="preserve">contravenes</w:t>
      </w:r>
      <w:r>
        <w:rPr>
          <w:spacing w:val="1"/>
        </w:rPr>
        <w:t xml:space="preserve">subsection</w:t>
      </w:r>
      <w:r>
        <w:t xml:space="preserve">(</w:t>
      </w:r>
      <w:r>
        <w:t xml:space="preserve">l</w:t>
      </w:r>
      <w:r>
        <w:t xml:space="preserve">)</w:t>
      </w:r>
      <w:r>
        <w:t xml:space="preserve">commits</w:t>
      </w:r>
      <w:r>
        <w:t xml:space="preserve">an</w:t>
      </w:r>
      <w:r>
        <w:t xml:space="preserve">offence</w:t>
      </w:r>
      <w:r>
        <w:t xml:space="preserve">and</w:t>
      </w:r>
      <w:r>
        <w:t xml:space="preserve">is liable</w:t>
      </w:r>
      <w:r>
        <w:t xml:space="preserve">on</w:t>
      </w:r>
      <w:r>
        <w:t xml:space="preserve">co</w:t>
      </w:r>
      <w:r>
        <w:rPr>
          <w:spacing w:val="27"/>
        </w:rPr>
        <w:t xml:space="preserve">n</w:t>
      </w:r>
      <w:r>
        <w:t xml:space="preserve">viction</w:t>
      </w:r>
      <w:r>
        <w:t xml:space="preserve">to</w:t>
      </w:r>
      <w:r>
        <w:t xml:space="preserve">a</w:t>
      </w:r>
      <w:r>
        <w:rPr>
          <w:spacing w:val="4"/>
        </w:rPr>
        <w:t xml:space="preserve">fine</w:t>
      </w:r>
      <w:r>
        <w:t xml:space="preserve">not</w:t>
      </w:r>
      <w:r>
        <w:t xml:space="preserve">exceedi</w:t>
      </w:r>
      <w:r>
        <w:t xml:space="preserve">ng</w:t>
      </w:r>
      <w:r>
        <w:t xml:space="preserve">ten</w:t>
      </w:r>
      <w:r>
        <w:t xml:space="preserve">million</w:t>
      </w:r>
      <w:r>
        <w:t xml:space="preserve">shill</w:t>
      </w:r>
      <w:r>
        <w:rPr>
          <w:spacing w:val="8"/>
        </w:rPr>
        <w:t xml:space="preserve">i</w:t>
      </w:r>
      <w:r>
        <w:rPr>
          <w:spacing w:val="5"/>
        </w:rPr>
        <w:t xml:space="preserve">ngs</w:t>
      </w:r>
      <w:r>
        <w:t xml:space="preserve">or</w:t>
      </w:r>
      <w:r>
        <w:t xml:space="preserve">to</w:t>
      </w:r>
      <w:r>
        <w:t xml:space="preserve">an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exceeding</w:t>
      </w:r>
      <w:r>
        <w:t xml:space="preserve">ten</w:t>
      </w:r>
      <w:r>
        <w:t xml:space="preserve">years</w:t>
      </w:r>
      <w:r>
        <w:t xml:space="preserve">or</w:t>
      </w:r>
      <w:r>
        <w:t xml:space="preserve">to</w:t>
      </w:r>
      <w:r>
        <w:t xml:space="preserve">both.</w:t>
      </w:r>
      <w:r/>
      <w:r/>
    </w:p>
    <w:p>
      <w:pPr>
        <w:pStyle w:val="664"/>
        <w:ind w:left="2089" w:right="0" w:hanging="1618"/>
        <w:jc w:val="left"/>
        <w:spacing w:lineRule="exact" w:line="260"/>
        <w:rPr>
          <w:b w:val="false"/>
          <w:bCs w:val="false"/>
        </w:rPr>
      </w:pPr>
      <w:r>
        <w:t xml:space="preserve">PART</w:t>
      </w:r>
      <w:r>
        <w:t xml:space="preserve">VI</w:t>
      </w:r>
      <w:r>
        <w:t xml:space="preserve">-SAFETY</w:t>
      </w:r>
      <w:r>
        <w:t xml:space="preserve">OF</w:t>
      </w:r>
      <w:r>
        <w:t xml:space="preserve">RADIATION</w:t>
      </w:r>
      <w:r>
        <w:t xml:space="preserve">SOURCES</w:t>
      </w:r>
      <w:r>
        <w:t xml:space="preserve">AND</w:t>
      </w:r>
      <w:r>
        <w:t xml:space="preserve">FACILITIES</w:t>
      </w:r>
      <w:r>
        <w:rPr>
          <w:b w:val="false"/>
        </w:rPr>
      </w:r>
      <w:r/>
    </w:p>
    <w:p>
      <w:pPr>
        <w:pStyle w:val="660"/>
        <w:numPr>
          <w:ilvl w:val="1"/>
          <w:numId w:val="97"/>
        </w:numPr>
        <w:ind w:left="1028" w:right="250" w:hanging="355"/>
        <w:jc w:val="left"/>
        <w:spacing w:lineRule="auto" w:line="240" w:after="0" w:before="112"/>
        <w:tabs>
          <w:tab w:val="left" w:pos="1029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-</w:t>
      </w:r>
      <w:r/>
      <w:r/>
    </w:p>
    <w:p>
      <w:pPr>
        <w:pStyle w:val="660"/>
        <w:numPr>
          <w:ilvl w:val="0"/>
          <w:numId w:val="90"/>
        </w:numPr>
        <w:ind w:left="1028" w:right="14" w:hanging="355"/>
        <w:jc w:val="both"/>
        <w:spacing w:lineRule="auto" w:line="247" w:after="0" w:before="119"/>
        <w:tabs>
          <w:tab w:val="left" w:pos="1029" w:leader="none"/>
        </w:tabs>
      </w:pPr>
      <w:r>
        <w:t xml:space="preserve">establish</w:t>
      </w:r>
      <w:r>
        <w:t xml:space="preserve">a</w:t>
      </w:r>
      <w:r>
        <w:t xml:space="preserve">system</w:t>
      </w:r>
      <w:r>
        <w:t xml:space="preserve">of</w:t>
      </w:r>
      <w:r>
        <w:t xml:space="preserve">control</w:t>
      </w:r>
      <w:r>
        <w:t xml:space="preserve">over</w:t>
      </w:r>
      <w:r>
        <w:t xml:space="preserve">radiation</w:t>
      </w:r>
      <w:r>
        <w:t xml:space="preserve">sources</w:t>
      </w:r>
      <w:r>
        <w:t xml:space="preserve">to</w:t>
      </w:r>
      <w:r>
        <w:t xml:space="preserve">ensure</w:t>
      </w:r>
      <w:r>
        <w:t xml:space="preserve">they</w:t>
      </w:r>
      <w:r>
        <w:t xml:space="preserve">arc</w:t>
      </w:r>
      <w:r>
        <w:rPr>
          <w:spacing w:val="2"/>
        </w:rPr>
        <w:t xml:space="preserve">safely</w:t>
      </w:r>
      <w:r>
        <w:t xml:space="preserve">managed</w:t>
      </w:r>
      <w:r>
        <w:t xml:space="preserve">and</w:t>
      </w:r>
      <w:r>
        <w:t xml:space="preserve">securely</w:t>
      </w:r>
      <w:r>
        <w:t xml:space="preserve">protected</w:t>
      </w:r>
      <w:r>
        <w:t xml:space="preserve">during</w:t>
      </w:r>
      <w:r>
        <w:t xml:space="preserve">and</w:t>
      </w:r>
      <w:r>
        <w:t xml:space="preserve">at</w:t>
      </w:r>
      <w:r>
        <w:t xml:space="preserve">the</w:t>
      </w:r>
      <w:r>
        <w:t xml:space="preserve">end</w:t>
      </w:r>
      <w:r>
        <w:t xml:space="preserve">of</w:t>
      </w:r>
      <w:r>
        <w:t xml:space="preserve">thei</w:t>
      </w:r>
      <w:r>
        <w:t xml:space="preserve">r</w:t>
      </w:r>
      <w:r>
        <w:t xml:space="preserve">useful</w:t>
      </w:r>
      <w:r>
        <w:rPr>
          <w:spacing w:val="3"/>
        </w:rPr>
        <w:t xml:space="preserve">lives;</w:t>
      </w:r>
      <w:r>
        <w:t xml:space="preserve">and</w:t>
      </w:r>
      <w:r/>
      <w:r/>
    </w:p>
    <w:p>
      <w:pPr>
        <w:pStyle w:val="660"/>
        <w:numPr>
          <w:ilvl w:val="0"/>
          <w:numId w:val="90"/>
        </w:numPr>
        <w:ind w:left="1033" w:right="19" w:hanging="355"/>
        <w:jc w:val="both"/>
        <w:spacing w:lineRule="auto" w:line="245" w:after="0" w:before="118"/>
        <w:tabs>
          <w:tab w:val="left" w:pos="1039" w:leader="none"/>
        </w:tabs>
      </w:pPr>
      <w:r>
        <w:t xml:space="preserve">prescri</w:t>
      </w:r>
      <w:r>
        <w:t xml:space="preserve">be</w:t>
      </w:r>
      <w:r>
        <w:t xml:space="preserve">a</w:t>
      </w:r>
      <w:r>
        <w:t xml:space="preserve">categorization</w:t>
      </w:r>
      <w:r>
        <w:t xml:space="preserve">of</w:t>
      </w:r>
      <w:r>
        <w:rPr>
          <w:spacing w:val="2"/>
        </w:rPr>
        <w:t xml:space="preserve">sources</w:t>
      </w:r>
      <w:r>
        <w:t xml:space="preserve">based</w:t>
      </w:r>
      <w:r>
        <w:t xml:space="preserve">on</w:t>
      </w:r>
      <w:r>
        <w:t xml:space="preserve">the</w:t>
      </w:r>
      <w:r>
        <w:t xml:space="preserve">potential</w:t>
      </w:r>
      <w:r>
        <w:t xml:space="preserve">injury</w:t>
      </w:r>
      <w:r>
        <w:t xml:space="preserve">to</w:t>
      </w:r>
      <w:r>
        <w:t xml:space="preserve">people</w:t>
      </w:r>
      <w:r>
        <w:t xml:space="preserve">and</w:t>
      </w:r>
      <w:r>
        <w:t xml:space="preserve">the</w:t>
      </w:r>
      <w:r>
        <w:t xml:space="preserve">environment.</w:t>
      </w:r>
      <w:r/>
      <w:r/>
    </w:p>
    <w:p>
      <w:pPr>
        <w:pStyle w:val="660"/>
        <w:numPr>
          <w:ilvl w:val="1"/>
          <w:numId w:val="97"/>
        </w:numPr>
        <w:ind w:left="193" w:right="27" w:firstLine="480"/>
        <w:jc w:val="both"/>
        <w:spacing w:lineRule="auto" w:line="244" w:after="0" w:before="106"/>
        <w:tabs>
          <w:tab w:val="left" w:pos="1034" w:leader="none"/>
        </w:tabs>
      </w:pPr>
      <w:r>
        <w:t xml:space="preserve">An</w:t>
      </w:r>
      <w:r>
        <w:t xml:space="preserve">authori</w:t>
      </w:r>
      <w:r>
        <w:t xml:space="preserve">zed</w:t>
      </w:r>
      <w:r>
        <w:t xml:space="preserve">person</w:t>
      </w:r>
      <w:r>
        <w:t xml:space="preserve">shall</w:t>
      </w:r>
      <w:r>
        <w:t xml:space="preserve">bear</w:t>
      </w:r>
      <w:r>
        <w:t xml:space="preserve">the</w:t>
      </w:r>
      <w:r>
        <w:t xml:space="preserve">pri</w:t>
      </w:r>
      <w:r>
        <w:t xml:space="preserve">mary</w:t>
      </w:r>
      <w:r>
        <w:t xml:space="preserve">responsi</w:t>
      </w:r>
      <w:r>
        <w:t xml:space="preserve">bility</w:t>
      </w:r>
      <w:r>
        <w:t xml:space="preserve">for</w:t>
      </w:r>
      <w:r>
        <w:rPr>
          <w:spacing w:val="1"/>
        </w:rPr>
        <w:t xml:space="preserve">ensuring</w:t>
      </w:r>
      <w:r>
        <w:t xml:space="preserve">the</w:t>
      </w:r>
      <w:r>
        <w:t xml:space="preserve">safe</w:t>
      </w:r>
      <w:r>
        <w:t xml:space="preserve">and</w:t>
      </w:r>
      <w:r>
        <w:t xml:space="preserve">secure</w:t>
      </w:r>
      <w:r>
        <w:t xml:space="preserve">use</w:t>
      </w:r>
      <w:r>
        <w:t xml:space="preserve">of</w:t>
      </w:r>
      <w:r>
        <w:t xml:space="preserve">rad</w:t>
      </w:r>
      <w:r>
        <w:t xml:space="preserve">iation</w:t>
      </w:r>
      <w:r>
        <w:t xml:space="preserve">sources.</w:t>
      </w:r>
      <w:r/>
      <w:r/>
    </w:p>
    <w:p>
      <w:pPr>
        <w:pStyle w:val="660"/>
        <w:numPr>
          <w:ilvl w:val="1"/>
          <w:numId w:val="97"/>
        </w:numPr>
        <w:ind w:left="1028" w:right="250" w:hanging="360"/>
        <w:jc w:val="left"/>
        <w:spacing w:lineRule="auto" w:line="240" w:after="0" w:before="102"/>
        <w:tabs>
          <w:tab w:val="left" w:pos="1029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-</w:t>
      </w:r>
      <w:r/>
      <w:r/>
    </w:p>
    <w:p>
      <w:pPr>
        <w:pStyle w:val="660"/>
        <w:numPr>
          <w:ilvl w:val="0"/>
          <w:numId w:val="89"/>
        </w:numPr>
        <w:ind w:left="1038" w:right="32" w:hanging="365"/>
        <w:jc w:val="both"/>
        <w:spacing w:lineRule="auto" w:line="245" w:after="0" w:before="119"/>
        <w:tabs>
          <w:tab w:val="left" w:pos="1029" w:leader="none"/>
        </w:tabs>
      </w:pPr>
      <w:r>
        <w:t xml:space="preserve">establ</w:t>
      </w:r>
      <w:r>
        <w:t xml:space="preserve">ish</w:t>
      </w:r>
      <w:r>
        <w:t xml:space="preserve">and</w:t>
      </w:r>
      <w:r>
        <w:t xml:space="preserve">ma</w:t>
      </w:r>
      <w:r>
        <w:rPr>
          <w:spacing w:val="28"/>
        </w:rPr>
        <w:t xml:space="preserve">i</w:t>
      </w:r>
      <w:r>
        <w:t xml:space="preserve">ntai</w:t>
      </w:r>
      <w:r>
        <w:t xml:space="preserve">n</w:t>
      </w:r>
      <w:r>
        <w:t xml:space="preserve">a</w:t>
      </w:r>
      <w:r>
        <w:t xml:space="preserve">national</w:t>
      </w:r>
      <w:r>
        <w:t xml:space="preserve">register</w:t>
      </w:r>
      <w:r>
        <w:t xml:space="preserve">of</w:t>
      </w:r>
      <w:r>
        <w:t xml:space="preserve">radiation</w:t>
      </w:r>
      <w:r>
        <w:t xml:space="preserve">sources;</w:t>
      </w:r>
      <w:r/>
      <w:r/>
    </w:p>
    <w:p>
      <w:pPr>
        <w:pStyle w:val="660"/>
        <w:numPr>
          <w:ilvl w:val="0"/>
          <w:numId w:val="89"/>
        </w:numPr>
        <w:ind w:left="1038" w:right="13" w:hanging="365"/>
        <w:jc w:val="both"/>
        <w:spacing w:lineRule="auto" w:line="245" w:after="0" w:before="110"/>
        <w:tabs>
          <w:tab w:val="left" w:pos="1029" w:leader="none"/>
        </w:tabs>
      </w:pPr>
      <w:r>
        <w:t xml:space="preserve">establish</w:t>
      </w:r>
      <w:r>
        <w:t xml:space="preserve">the</w:t>
      </w:r>
      <w:r>
        <w:t xml:space="preserve">categories</w:t>
      </w:r>
      <w:r>
        <w:t xml:space="preserve">.</w:t>
      </w:r>
      <w:r>
        <w:t xml:space="preserve">of</w:t>
      </w:r>
      <w:r>
        <w:t xml:space="preserve">radiation</w:t>
      </w:r>
      <w:r>
        <w:t xml:space="preserve">sources</w:t>
      </w:r>
      <w:r>
        <w:t xml:space="preserve">requ</w:t>
      </w:r>
      <w:r>
        <w:t xml:space="preserve">ired</w:t>
      </w:r>
      <w:r>
        <w:t xml:space="preserve">to</w:t>
      </w:r>
      <w:r>
        <w:t xml:space="preserve">be</w:t>
      </w:r>
      <w:r>
        <w:t xml:space="preserve">included</w:t>
      </w:r>
      <w:r>
        <w:t xml:space="preserve">in</w:t>
      </w:r>
      <w:r>
        <w:t xml:space="preserve">the</w:t>
      </w:r>
      <w:r>
        <w:t xml:space="preserve">national</w:t>
      </w:r>
      <w:r>
        <w:t xml:space="preserve">register;</w:t>
      </w:r>
      <w:r>
        <w:t xml:space="preserve">and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6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83" w:right="1185" w:firstLine="9"/>
        <w:jc w:val="left"/>
        <w:spacing w:lineRule="auto" w:line="268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Intended</w:t>
      </w:r>
      <w:r>
        <w:rPr>
          <w:rFonts w:ascii="Times New Roman"/>
          <w:sz w:val="14"/>
        </w:rPr>
        <w:t xml:space="preserve">radiological</w:t>
      </w:r>
      <w:r>
        <w:rPr>
          <w:rFonts w:ascii="Times New Roman"/>
          <w:sz w:val="14"/>
        </w:rPr>
        <w:t xml:space="preserve">exposures</w:t>
      </w:r>
      <w:r>
        <w:rPr>
          <w:rFonts w:ascii="Times New Roman"/>
          <w:sz w:val="14"/>
        </w:rPr>
        <w:t xml:space="preserve">with</w:t>
      </w:r>
      <w:r>
        <w:rPr>
          <w:rFonts w:ascii="Times New Roman"/>
          <w:sz w:val="14"/>
        </w:rPr>
        <w:t xml:space="preserve">trans</w:t>
      </w:r>
      <w:r>
        <w:rPr>
          <w:rFonts w:ascii="Times New Roman"/>
          <w:sz w:val="14"/>
        </w:rPr>
        <w:t xml:space="preserve">hou</w:t>
      </w:r>
      <w:r>
        <w:rPr>
          <w:rFonts w:ascii="Times New Roman"/>
          <w:sz w:val="14"/>
        </w:rPr>
        <w:t xml:space="preserve">ndary</w:t>
      </w:r>
      <w:r>
        <w:rPr>
          <w:rFonts w:ascii="Times New Roman"/>
          <w:sz w:val="14"/>
        </w:rPr>
        <w:t xml:space="preserve">effects.</w:t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0" w:right="48" w:firstLine="0"/>
        <w:jc w:val="right"/>
        <w:spacing w:before="0"/>
        <w:rPr>
          <w:rFonts w:ascii="Times New Roman" w:hAnsi="Times New Roman" w:cs="Times New Roman" w:eastAsia="Times New Roman"/>
          <w:sz w:val="81"/>
          <w:szCs w:val="81"/>
        </w:rPr>
      </w:pPr>
      <w:r>
        <w:rPr>
          <w:rFonts w:ascii="Arial"/>
          <w:spacing w:val="-37"/>
          <w:sz w:val="32"/>
        </w:rPr>
        <w:t xml:space="preserve">.</w:t>
      </w:r>
      <w:r>
        <w:rPr>
          <w:rFonts w:ascii="Times New Roman"/>
          <w:sz w:val="81"/>
        </w:rPr>
        <w:t xml:space="preserve">.</w:t>
      </w:r>
      <w:r>
        <w:rPr>
          <w:rFonts w:ascii="Times New Roman"/>
          <w:sz w:val="81"/>
        </w:rPr>
      </w:r>
      <w:r/>
    </w:p>
    <w:p>
      <w:pPr>
        <w:ind w:left="183" w:right="0" w:firstLine="0"/>
        <w:jc w:val="left"/>
        <w:spacing w:before="375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Cont</w:t>
      </w:r>
      <w:r>
        <w:rPr>
          <w:rFonts w:ascii="Times New Roman"/>
          <w:sz w:val="14"/>
        </w:rPr>
        <w:t xml:space="preserve">rol</w:t>
      </w:r>
      <w:r>
        <w:rPr>
          <w:rFonts w:ascii="Times New Roman"/>
          <w:sz w:val="14"/>
        </w:rPr>
        <w:t xml:space="preserve">of</w:t>
      </w:r>
      <w:r>
        <w:rPr>
          <w:rFonts w:ascii="Times New Roman"/>
          <w:sz w:val="14"/>
        </w:rPr>
      </w:r>
      <w:r/>
    </w:p>
    <w:p>
      <w:pPr>
        <w:ind w:left="193" w:right="0" w:firstLine="0"/>
        <w:jc w:val="left"/>
        <w:spacing w:before="25"/>
        <w:rPr>
          <w:rFonts w:ascii="Arial" w:hAnsi="Arial" w:cs="Arial" w:eastAsia="Arial"/>
          <w:sz w:val="13"/>
          <w:szCs w:val="13"/>
        </w:rPr>
      </w:pPr>
      <w:r>
        <w:rPr>
          <w:rFonts w:ascii="Arial"/>
          <w:b/>
          <w:sz w:val="13"/>
        </w:rPr>
        <w:t xml:space="preserve">radiation</w:t>
      </w:r>
      <w:r>
        <w:rPr>
          <w:rFonts w:ascii="Arial"/>
          <w:b/>
          <w:sz w:val="13"/>
        </w:rPr>
        <w:t xml:space="preserve">sources.</w:t>
      </w:r>
      <w:r>
        <w:rPr>
          <w:rFonts w:ascii="Arial"/>
          <w:sz w:val="13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10"/>
        <w:rPr>
          <w:rFonts w:ascii="Arial" w:hAnsi="Arial" w:cs="Arial" w:eastAsia="Arial"/>
          <w:b/>
          <w:bCs/>
          <w:sz w:val="15"/>
          <w:szCs w:val="15"/>
        </w:rPr>
      </w:pPr>
      <w:r>
        <w:rPr>
          <w:rFonts w:ascii="Arial" w:hAnsi="Arial" w:cs="Arial" w:eastAsia="Arial"/>
          <w:b/>
          <w:bCs/>
          <w:sz w:val="15"/>
          <w:szCs w:val="15"/>
        </w:rPr>
      </w:r>
      <w:r/>
    </w:p>
    <w:p>
      <w:pPr>
        <w:ind w:left="193" w:right="0" w:firstLine="0"/>
        <w:jc w:val="left"/>
        <w:spacing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Responsihil</w:t>
      </w:r>
      <w:r>
        <w:rPr>
          <w:rFonts w:ascii="Times New Roman"/>
          <w:sz w:val="14"/>
        </w:rPr>
        <w:t xml:space="preserve">ity</w:t>
      </w:r>
      <w:r>
        <w:rPr>
          <w:rFonts w:ascii="Times New Roman"/>
          <w:sz w:val="14"/>
        </w:rPr>
        <w:t xml:space="preserve">for</w:t>
      </w:r>
      <w:r>
        <w:rPr>
          <w:rFonts w:ascii="Times New Roman"/>
          <w:sz w:val="14"/>
        </w:rPr>
      </w:r>
      <w:r/>
    </w:p>
    <w:p>
      <w:pPr>
        <w:ind w:left="188" w:right="0" w:firstLine="0"/>
        <w:jc w:val="left"/>
        <w:spacing w:before="25"/>
        <w:rPr>
          <w:rFonts w:ascii="Arial" w:hAnsi="Arial" w:cs="Arial" w:eastAsia="Arial"/>
          <w:sz w:val="13"/>
          <w:szCs w:val="13"/>
        </w:rPr>
      </w:pPr>
      <w:r>
        <w:rPr>
          <w:rFonts w:ascii="Arial"/>
          <w:b/>
          <w:sz w:val="13"/>
        </w:rPr>
        <w:t xml:space="preserve">radiation</w:t>
      </w:r>
      <w:r>
        <w:rPr>
          <w:rFonts w:ascii="Arial"/>
          <w:b/>
          <w:sz w:val="13"/>
        </w:rPr>
        <w:t xml:space="preserve">sources.</w:t>
      </w:r>
      <w:r>
        <w:rPr>
          <w:rFonts w:ascii="Arial"/>
          <w:sz w:val="13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ind w:left="188" w:right="1185" w:firstLine="4"/>
        <w:jc w:val="left"/>
        <w:spacing w:lineRule="auto" w:line="264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:--lational</w:t>
      </w:r>
      <w:r>
        <w:rPr>
          <w:rFonts w:ascii="Times New Roman"/>
          <w:sz w:val="14"/>
        </w:rPr>
        <w:t xml:space="preserve">register</w:t>
      </w:r>
      <w:r>
        <w:rPr>
          <w:rFonts w:ascii="Times New Roman"/>
          <w:sz w:val="14"/>
        </w:rPr>
        <w:t xml:space="preserve">for</w:t>
      </w:r>
      <w:r>
        <w:rPr>
          <w:rFonts w:ascii="Times New Roman"/>
          <w:sz w:val="14"/>
        </w:rPr>
        <w:t xml:space="preserve">radiation</w:t>
      </w:r>
      <w:r>
        <w:rPr>
          <w:rFonts w:ascii="Times New Roman"/>
          <w:b/>
          <w:sz w:val="14"/>
        </w:rPr>
        <w:t xml:space="preserve">sources.</w:t>
      </w:r>
      <w:r>
        <w:rPr>
          <w:rFonts w:ascii="Times New Roman"/>
          <w:sz w:val="14"/>
        </w:rPr>
      </w:r>
      <w:r/>
    </w:p>
    <w:p>
      <w:pPr>
        <w:jc w:val="left"/>
        <w:spacing w:lineRule="auto" w:line="264" w:after="0"/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continuous"/>
          <w:pgSz w:w="8620" w:h="14100" w:orient="portrait"/>
          <w:pgMar w:top="1240" w:right="0" w:bottom="280" w:left="80" w:header="709" w:footer="709" w:gutter="0"/>
          <w:cols w:num="2" w:sep="0" w:space="1701" w:equalWidth="0">
            <w:col w:w="5930" w:space="40"/>
            <w:col w:w="257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2209" w:right="0" w:firstLine="0"/>
        <w:jc w:val="left"/>
        <w:spacing w:before="57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z w:val="19"/>
        </w:rPr>
        <w:t xml:space="preserve">Nuclear</w:t>
      </w:r>
      <w:r>
        <w:rPr>
          <w:rFonts w:ascii="Times New Roman"/>
          <w:i/>
          <w:sz w:val="19"/>
        </w:rPr>
        <w:t xml:space="preserve">Regulatory</w:t>
      </w:r>
      <w:r>
        <w:rPr>
          <w:rFonts w:ascii="Times New Roman"/>
          <w:i/>
          <w:sz w:val="19"/>
        </w:rPr>
        <w:t xml:space="preserve">Bill,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19"/>
        </w:rPr>
      </w:r>
      <w:r/>
    </w:p>
    <w:p>
      <w:pPr>
        <w:spacing w:lineRule="auto" w:line="240" w:before="6"/>
        <w:rPr>
          <w:rFonts w:ascii="Times New Roman" w:hAnsi="Times New Roman" w:cs="Times New Roman" w:eastAsia="Times New Roman"/>
          <w:i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</w:r>
      <w:r/>
    </w:p>
    <w:p>
      <w:pPr>
        <w:pStyle w:val="665"/>
        <w:numPr>
          <w:ilvl w:val="0"/>
          <w:numId w:val="88"/>
        </w:numPr>
        <w:ind w:left="952" w:right="0" w:hanging="355"/>
        <w:jc w:val="left"/>
        <w:spacing w:lineRule="exact" w:line="262" w:after="0" w:before="0"/>
        <w:tabs>
          <w:tab w:val="left" w:pos="953" w:leader="none"/>
        </w:tabs>
      </w:pPr>
      <w:r>
        <w:t xml:space="preserve">ensure</w:t>
      </w:r>
      <w:r>
        <w:t xml:space="preserve">protection</w:t>
      </w:r>
      <w:r>
        <w:t xml:space="preserve">of</w:t>
      </w:r>
      <w:r>
        <w:t xml:space="preserve">information</w:t>
      </w:r>
      <w:r>
        <w:t xml:space="preserve">contained</w:t>
      </w:r>
      <w:r>
        <w:t xml:space="preserve">in</w:t>
      </w:r>
      <w:r>
        <w:t xml:space="preserve">the</w:t>
      </w:r>
      <w:r/>
      <w:r/>
    </w:p>
    <w:p>
      <w:pPr>
        <w:numPr>
          <w:ilvl w:val="1"/>
          <w:numId w:val="88"/>
        </w:numPr>
        <w:ind w:left="957" w:right="37" w:hanging="250"/>
        <w:jc w:val="left"/>
        <w:spacing w:lineRule="exact" w:line="260" w:before="4"/>
        <w:tabs>
          <w:tab w:val="left" w:pos="953" w:leader="none"/>
          <w:tab w:val="left" w:pos="1902" w:leader="none"/>
          <w:tab w:val="left" w:pos="427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national</w:t>
        <w:tab/>
        <w:t xml:space="preserve">register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guarantee</w:t>
        <w:tab/>
        <w:t xml:space="preserve">the</w:t>
      </w:r>
      <w:r>
        <w:rPr>
          <w:rFonts w:ascii="Times New Roman"/>
          <w:sz w:val="23"/>
        </w:rPr>
        <w:t xml:space="preserve">safety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security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these</w:t>
      </w:r>
      <w:r>
        <w:rPr>
          <w:rFonts w:ascii="Times New Roman"/>
          <w:sz w:val="23"/>
        </w:rPr>
        <w:t xml:space="preserve">sources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z w:val="23"/>
        </w:rPr>
        <w:t xml:space="preserve">appropriate.</w:t>
      </w:r>
      <w:r>
        <w:rPr>
          <w:rFonts w:ascii="Times New Roman"/>
          <w:sz w:val="23"/>
        </w:rPr>
      </w:r>
      <w:r/>
    </w:p>
    <w:p>
      <w:pPr>
        <w:numPr>
          <w:ilvl w:val="0"/>
          <w:numId w:val="87"/>
        </w:numPr>
        <w:ind w:left="117" w:right="31" w:firstLine="470"/>
        <w:jc w:val="left"/>
        <w:spacing w:lineRule="exact" w:line="254" w:before="124"/>
        <w:tabs>
          <w:tab w:val="left" w:pos="95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An</w:t>
      </w:r>
      <w:r>
        <w:rPr>
          <w:rFonts w:ascii="Times New Roman"/>
          <w:sz w:val="23"/>
        </w:rPr>
        <w:t xml:space="preserve">authorized</w:t>
      </w:r>
      <w:r>
        <w:rPr>
          <w:rFonts w:ascii="Times New Roman"/>
          <w:sz w:val="23"/>
        </w:rPr>
        <w:t xml:space="preserve">person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promptly</w:t>
      </w:r>
      <w:r>
        <w:rPr>
          <w:rFonts w:ascii="Times New Roman"/>
          <w:sz w:val="23"/>
        </w:rPr>
        <w:t xml:space="preserve">report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-</w:t>
      </w:r>
      <w:r>
        <w:rPr>
          <w:rFonts w:ascii="Times New Roman"/>
          <w:sz w:val="23"/>
        </w:rPr>
      </w:r>
      <w:r/>
    </w:p>
    <w:p>
      <w:pPr>
        <w:numPr>
          <w:ilvl w:val="0"/>
          <w:numId w:val="86"/>
        </w:numPr>
        <w:ind w:left="962" w:right="23" w:hanging="365"/>
        <w:jc w:val="both"/>
        <w:spacing w:before="113"/>
        <w:tabs>
          <w:tab w:val="left" w:pos="95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loss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control</w:t>
      </w:r>
      <w:r>
        <w:rPr>
          <w:rFonts w:ascii="Times New Roman"/>
          <w:sz w:val="23"/>
        </w:rPr>
        <w:t xml:space="preserve">over</w:t>
      </w:r>
      <w:r>
        <w:rPr>
          <w:rFonts w:ascii="Times New Roman"/>
          <w:sz w:val="23"/>
        </w:rPr>
        <w:t xml:space="preserve">radiation</w:t>
      </w:r>
      <w:r>
        <w:rPr>
          <w:rFonts w:ascii="Times New Roman"/>
          <w:sz w:val="23"/>
        </w:rPr>
        <w:t xml:space="preserve">sources,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other</w:t>
      </w:r>
      <w:r>
        <w:rPr>
          <w:rFonts w:ascii="Times New Roman"/>
          <w:sz w:val="23"/>
        </w:rPr>
        <w:t xml:space="preserve">situation;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</w:r>
      <w:r/>
    </w:p>
    <w:p>
      <w:pPr>
        <w:numPr>
          <w:ilvl w:val="0"/>
          <w:numId w:val="86"/>
        </w:numPr>
        <w:ind w:left="952" w:right="23" w:hanging="350"/>
        <w:jc w:val="both"/>
        <w:spacing w:lineRule="auto" w:line="236" w:before="122"/>
        <w:tabs>
          <w:tab w:val="left" w:pos="96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incident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connection</w:t>
      </w:r>
      <w:r>
        <w:rPr>
          <w:rFonts w:ascii="Times New Roman"/>
          <w:sz w:val="23"/>
        </w:rPr>
        <w:t xml:space="preserve">with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radiation</w:t>
      </w:r>
      <w:r>
        <w:rPr>
          <w:rFonts w:ascii="Times New Roman"/>
          <w:sz w:val="23"/>
        </w:rPr>
        <w:t xml:space="preserve">source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z w:val="23"/>
        </w:rPr>
        <w:t xml:space="preserve">may</w:t>
      </w:r>
      <w:r>
        <w:rPr>
          <w:rFonts w:ascii="Times New Roman"/>
          <w:sz w:val="23"/>
        </w:rPr>
        <w:t xml:space="preserve">pose</w:t>
      </w:r>
      <w:r>
        <w:rPr>
          <w:rFonts w:ascii="Times New Roman"/>
          <w:sz w:val="23"/>
        </w:rPr>
        <w:t xml:space="preserve">a significant</w:t>
      </w:r>
      <w:r>
        <w:rPr>
          <w:rFonts w:ascii="Times New Roman"/>
          <w:sz w:val="23"/>
        </w:rPr>
        <w:t xml:space="preserve">risk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radiological</w:t>
      </w:r>
      <w:r>
        <w:rPr>
          <w:rFonts w:ascii="Times New Roman"/>
          <w:sz w:val="23"/>
        </w:rPr>
        <w:t xml:space="preserve">injury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persons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substantial</w:t>
      </w:r>
      <w:r>
        <w:rPr>
          <w:rFonts w:ascii="Times New Roman"/>
          <w:sz w:val="23"/>
        </w:rPr>
        <w:t xml:space="preserve">damage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property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environment.</w:t>
      </w:r>
      <w:r>
        <w:rPr>
          <w:rFonts w:ascii="Times New Roman"/>
          <w:sz w:val="23"/>
        </w:rPr>
      </w:r>
      <w:r/>
    </w:p>
    <w:p>
      <w:pPr>
        <w:numPr>
          <w:ilvl w:val="0"/>
          <w:numId w:val="87"/>
        </w:numPr>
        <w:ind w:left="952" w:right="0" w:hanging="355"/>
        <w:jc w:val="left"/>
        <w:spacing w:before="110"/>
        <w:tabs>
          <w:tab w:val="left" w:pos="95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-</w:t>
      </w:r>
      <w:r>
        <w:rPr>
          <w:rFonts w:ascii="Times New Roman"/>
          <w:sz w:val="23"/>
        </w:rPr>
      </w:r>
      <w:r/>
    </w:p>
    <w:p>
      <w:pPr>
        <w:numPr>
          <w:ilvl w:val="0"/>
          <w:numId w:val="85"/>
        </w:numPr>
        <w:ind w:left="962" w:right="17" w:hanging="360"/>
        <w:jc w:val="both"/>
        <w:spacing w:lineRule="exact" w:line="260" w:before="131"/>
        <w:tabs>
          <w:tab w:val="left" w:pos="95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establish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system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recovery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safe</w:t>
      </w:r>
      <w:r>
        <w:rPr>
          <w:rFonts w:ascii="Times New Roman"/>
          <w:sz w:val="23"/>
        </w:rPr>
        <w:t xml:space="preserve">management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orphan</w:t>
      </w:r>
      <w:r>
        <w:rPr>
          <w:rFonts w:ascii="Times New Roman"/>
          <w:sz w:val="23"/>
        </w:rPr>
        <w:t xml:space="preserve">sources;</w:t>
      </w:r>
      <w:r>
        <w:rPr>
          <w:rFonts w:ascii="Times New Roman"/>
          <w:sz w:val="23"/>
        </w:rPr>
      </w:r>
      <w:r/>
    </w:p>
    <w:p>
      <w:pPr>
        <w:numPr>
          <w:ilvl w:val="0"/>
          <w:numId w:val="85"/>
        </w:numPr>
        <w:ind w:left="962" w:right="19" w:hanging="356"/>
        <w:jc w:val="both"/>
        <w:spacing w:lineRule="auto" w:line="237" w:before="115"/>
        <w:tabs>
          <w:tab w:val="left" w:pos="96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3"/>
        </w:rPr>
        <w:t xml:space="preserve">responsible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coordinating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response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radiological</w:t>
      </w:r>
      <w:r>
        <w:rPr>
          <w:rFonts w:ascii="Times New Roman"/>
          <w:sz w:val="23"/>
        </w:rPr>
        <w:t xml:space="preserve">emergencies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result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orphan</w:t>
      </w:r>
      <w:r>
        <w:rPr>
          <w:rFonts w:ascii="Times New Roman"/>
          <w:sz w:val="23"/>
        </w:rPr>
        <w:t xml:space="preserve">sources;</w:t>
      </w:r>
      <w:r/>
    </w:p>
    <w:p>
      <w:pPr>
        <w:numPr>
          <w:ilvl w:val="0"/>
          <w:numId w:val="85"/>
        </w:numPr>
        <w:ind w:left="966" w:right="34" w:hanging="360"/>
        <w:jc w:val="both"/>
        <w:spacing w:before="115"/>
        <w:tabs>
          <w:tab w:val="left" w:pos="96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bear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primary</w:t>
      </w:r>
      <w:r>
        <w:rPr>
          <w:rFonts w:ascii="Times New Roman"/>
          <w:sz w:val="23"/>
        </w:rPr>
        <w:t xml:space="preserve">responsibility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safety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orphan</w:t>
      </w:r>
      <w:r>
        <w:rPr>
          <w:rFonts w:ascii="Times New Roman"/>
          <w:sz w:val="23"/>
        </w:rPr>
        <w:t xml:space="preserve">sources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which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z w:val="23"/>
        </w:rPr>
        <w:t xml:space="preserve">has</w:t>
      </w:r>
      <w:r>
        <w:rPr>
          <w:rFonts w:ascii="Times New Roman"/>
          <w:sz w:val="23"/>
        </w:rPr>
        <w:t xml:space="preserve">notice;</w:t>
      </w:r>
      <w:r/>
    </w:p>
    <w:p>
      <w:pPr>
        <w:numPr>
          <w:ilvl w:val="0"/>
          <w:numId w:val="85"/>
        </w:numPr>
        <w:ind w:left="966" w:right="0" w:hanging="360"/>
        <w:jc w:val="both"/>
        <w:spacing w:lineRule="exact" w:line="260" w:before="116"/>
        <w:tabs>
          <w:tab w:val="left" w:pos="96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establish</w:t>
      </w:r>
      <w:r>
        <w:rPr>
          <w:rFonts w:ascii="Times New Roman"/>
          <w:sz w:val="23"/>
        </w:rPr>
        <w:t xml:space="preserve">programmes</w:t>
      </w:r>
      <w:r>
        <w:rPr>
          <w:rFonts w:ascii="Times New Roman"/>
          <w:sz w:val="23"/>
        </w:rPr>
        <w:t xml:space="preserve">aimed</w:t>
      </w:r>
      <w:r>
        <w:rPr>
          <w:rFonts w:ascii="Times New Roman"/>
          <w:sz w:val="23"/>
        </w:rPr>
        <w:t xml:space="preserve">at</w:t>
      </w:r>
      <w:r>
        <w:rPr>
          <w:rFonts w:ascii="Times New Roman"/>
          <w:sz w:val="23"/>
        </w:rPr>
        <w:t xml:space="preserve">detecting</w:t>
      </w:r>
      <w:r>
        <w:rPr>
          <w:rFonts w:ascii="Times New Roman"/>
          <w:sz w:val="23"/>
        </w:rPr>
        <w:t xml:space="preserve">orphan.</w:t>
      </w:r>
      <w:r>
        <w:rPr>
          <w:rFonts w:ascii="Times New Roman"/>
          <w:sz w:val="23"/>
        </w:rPr>
        <w:t xml:space="preserve">sources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places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z w:val="23"/>
        </w:rPr>
        <w:t xml:space="preserve">such</w:t>
      </w:r>
      <w:r>
        <w:rPr>
          <w:rFonts w:ascii="Times New Roman"/>
          <w:sz w:val="23"/>
        </w:rPr>
        <w:t xml:space="preserve">sources</w:t>
      </w:r>
      <w:r>
        <w:rPr>
          <w:rFonts w:ascii="Times New Roman"/>
          <w:sz w:val="23"/>
        </w:rPr>
        <w:t xml:space="preserve">are</w:t>
      </w:r>
      <w:r>
        <w:rPr>
          <w:rFonts w:ascii="Times New Roman"/>
          <w:sz w:val="23"/>
        </w:rPr>
        <w:t xml:space="preserve">generally</w:t>
      </w:r>
      <w:r/>
    </w:p>
    <w:p>
      <w:pPr>
        <w:ind w:left="794" w:right="0" w:firstLine="0"/>
        <w:jc w:val="left"/>
        <w:spacing w:lineRule="exact" w:line="257" w:before="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.</w:t>
      </w:r>
      <w:r>
        <w:rPr>
          <w:rFonts w:ascii="Times New Roman"/>
          <w:sz w:val="23"/>
        </w:rPr>
        <w:t xml:space="preserve">suspected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be;</w:t>
      </w:r>
      <w:r>
        <w:rPr>
          <w:rFonts w:ascii="Times New Roman"/>
          <w:sz w:val="23"/>
        </w:rPr>
      </w:r>
      <w:r/>
    </w:p>
    <w:p>
      <w:pPr>
        <w:numPr>
          <w:ilvl w:val="0"/>
          <w:numId w:val="85"/>
        </w:numPr>
        <w:ind w:left="971" w:right="30" w:hanging="365"/>
        <w:jc w:val="both"/>
        <w:spacing w:lineRule="exact" w:line="260" w:before="116"/>
        <w:tabs>
          <w:tab w:val="left" w:pos="96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draw</w:t>
      </w:r>
      <w:r>
        <w:rPr>
          <w:rFonts w:ascii="Times New Roman"/>
          <w:sz w:val="23"/>
        </w:rPr>
        <w:t xml:space="preserve">up</w:t>
      </w:r>
      <w:r>
        <w:rPr>
          <w:rFonts w:ascii="Times New Roman"/>
          <w:sz w:val="23"/>
        </w:rPr>
        <w:t xml:space="preserve">appropriate</w:t>
      </w:r>
      <w:r>
        <w:rPr>
          <w:rFonts w:ascii="Times New Roman"/>
          <w:sz w:val="23"/>
        </w:rPr>
        <w:t xml:space="preserve">response</w:t>
      </w:r>
      <w:r>
        <w:rPr>
          <w:rFonts w:ascii="Times New Roman"/>
          <w:sz w:val="23"/>
        </w:rPr>
        <w:t xml:space="preserve">plans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measures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handling</w:t>
      </w:r>
      <w:r>
        <w:rPr>
          <w:rFonts w:ascii="Times New Roman"/>
          <w:sz w:val="23"/>
        </w:rPr>
        <w:t xml:space="preserve">orphan</w:t>
      </w:r>
      <w:r>
        <w:rPr>
          <w:rFonts w:ascii="Times New Roman"/>
          <w:sz w:val="23"/>
        </w:rPr>
        <w:t xml:space="preserve">sources;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</w:r>
      <w:r/>
    </w:p>
    <w:p>
      <w:pPr>
        <w:ind w:left="971" w:right="9" w:hanging="360"/>
        <w:jc w:val="both"/>
        <w:spacing w:lineRule="auto" w:line="235" w:before="11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/>
          <w:sz w:val="21"/>
        </w:rPr>
        <w:t xml:space="preserve">(f)</w:t>
      </w:r>
      <w:r>
        <w:rPr>
          <w:rFonts w:ascii="Times New Roman"/>
          <w:sz w:val="23"/>
        </w:rPr>
        <w:t xml:space="preserve">give</w:t>
      </w:r>
      <w:r>
        <w:rPr>
          <w:rFonts w:ascii="Times New Roman"/>
          <w:sz w:val="23"/>
        </w:rPr>
        <w:t xml:space="preserve">specialized</w:t>
      </w:r>
      <w:r>
        <w:rPr>
          <w:rFonts w:ascii="Times New Roman"/>
          <w:sz w:val="23"/>
        </w:rPr>
        <w:t xml:space="preserve">technical</w:t>
      </w:r>
      <w:r>
        <w:rPr>
          <w:rFonts w:ascii="Times New Roman"/>
          <w:sz w:val="23"/>
        </w:rPr>
        <w:t xml:space="preserve">advice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assistance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persons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z w:val="23"/>
        </w:rPr>
        <w:t xml:space="preserve">normally</w:t>
      </w:r>
      <w:r>
        <w:rPr>
          <w:rFonts w:ascii="Times New Roman"/>
          <w:sz w:val="23"/>
        </w:rPr>
        <w:t xml:space="preserve">involved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operations</w:t>
      </w:r>
      <w:r>
        <w:rPr>
          <w:rFonts w:ascii="Times New Roman"/>
          <w:sz w:val="23"/>
        </w:rPr>
        <w:t xml:space="preserve">subject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radiation</w:t>
      </w:r>
      <w:r>
        <w:rPr>
          <w:rFonts w:ascii="Times New Roman"/>
          <w:sz w:val="23"/>
        </w:rPr>
        <w:t xml:space="preserve">protection</w:t>
      </w:r>
      <w:r>
        <w:rPr>
          <w:rFonts w:ascii="Times New Roman"/>
          <w:sz w:val="23"/>
        </w:rPr>
        <w:t xml:space="preserve">requirements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who</w:t>
      </w:r>
      <w:r>
        <w:rPr>
          <w:rFonts w:ascii="Times New Roman"/>
          <w:sz w:val="23"/>
        </w:rPr>
        <w:t xml:space="preserve">suspect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presence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an</w:t>
      </w:r>
      <w:r>
        <w:rPr>
          <w:rFonts w:ascii="Times New Roman"/>
          <w:sz w:val="23"/>
        </w:rPr>
        <w:t xml:space="preserve">orphan</w:t>
      </w:r>
      <w:r>
        <w:rPr>
          <w:rFonts w:ascii="Times New Roman"/>
          <w:sz w:val="23"/>
        </w:rPr>
        <w:t xml:space="preserve">source.</w:t>
      </w:r>
      <w:r>
        <w:rPr>
          <w:rFonts w:ascii="Times New Roman"/>
          <w:sz w:val="23"/>
        </w:rPr>
      </w:r>
      <w:r/>
    </w:p>
    <w:p>
      <w:pPr>
        <w:numPr>
          <w:ilvl w:val="0"/>
          <w:numId w:val="87"/>
        </w:numPr>
        <w:ind w:left="136" w:right="14" w:firstLine="475"/>
        <w:jc w:val="both"/>
        <w:spacing w:lineRule="auto" w:line="238" w:before="117"/>
        <w:tabs>
          <w:tab w:val="left" w:pos="97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(</w:t>
      </w:r>
      <w:r>
        <w:rPr>
          <w:rFonts w:ascii="Times New Roman"/>
          <w:spacing w:val="10"/>
          <w:sz w:val="23"/>
        </w:rPr>
        <w:t xml:space="preserve">1</w:t>
      </w:r>
      <w:r>
        <w:rPr>
          <w:rFonts w:ascii="Times New Roman"/>
          <w:spacing w:val="7"/>
          <w:sz w:val="23"/>
        </w:rPr>
        <w:t xml:space="preserve">)</w:t>
      </w:r>
      <w:r>
        <w:rPr>
          <w:rFonts w:ascii="Times New Roman"/>
          <w:sz w:val="23"/>
        </w:rPr>
        <w:t xml:space="preserve">Subject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provisions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other</w:t>
      </w:r>
      <w:r>
        <w:rPr>
          <w:rFonts w:ascii="Times New Roman"/>
          <w:sz w:val="23"/>
        </w:rPr>
        <w:t xml:space="preserve">written</w:t>
      </w:r>
      <w:r>
        <w:rPr>
          <w:rFonts w:ascii="Times New Roman"/>
          <w:sz w:val="23"/>
        </w:rPr>
        <w:t xml:space="preserve">law,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develop</w:t>
      </w:r>
      <w:r>
        <w:rPr>
          <w:rFonts w:ascii="Times New Roman"/>
          <w:sz w:val="23"/>
        </w:rPr>
        <w:t xml:space="preserve">requirements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guidelines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3"/>
        </w:rPr>
        <w:t xml:space="preserve">additionally</w:t>
      </w:r>
      <w:r>
        <w:rPr>
          <w:rFonts w:ascii="Times New Roman"/>
          <w:sz w:val="23"/>
        </w:rPr>
        <w:t xml:space="preserve">met</w:t>
      </w:r>
      <w:r>
        <w:rPr>
          <w:rFonts w:ascii="Times New Roman"/>
          <w:sz w:val="23"/>
        </w:rPr>
        <w:t xml:space="preserve">before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issuance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mining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milling</w:t>
      </w:r>
      <w:r>
        <w:rPr>
          <w:rFonts w:ascii="Times New Roman"/>
          <w:sz w:val="23"/>
        </w:rPr>
        <w:t xml:space="preserve">license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relation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uranium,</w:t>
      </w:r>
      <w:r>
        <w:rPr>
          <w:rFonts w:ascii="Times New Roman"/>
          <w:sz w:val="23"/>
        </w:rPr>
        <w:t xml:space="preserve">thorium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other</w:t>
      </w:r>
      <w:r>
        <w:rPr>
          <w:rFonts w:ascii="Times New Roman"/>
          <w:sz w:val="23"/>
        </w:rPr>
        <w:t xml:space="preserve">radioactive</w:t>
      </w:r>
      <w:r>
        <w:rPr>
          <w:rFonts w:ascii="Times New Roman"/>
          <w:sz w:val="23"/>
        </w:rPr>
        <w:t xml:space="preserve">ores.</w:t>
      </w:r>
      <w:r>
        <w:rPr>
          <w:rFonts w:ascii="Times New Roman"/>
          <w:sz w:val="23"/>
        </w:rPr>
      </w:r>
      <w:r/>
    </w:p>
    <w:p>
      <w:pPr>
        <w:numPr>
          <w:ilvl w:val="0"/>
          <w:numId w:val="84"/>
        </w:numPr>
        <w:ind w:left="141" w:right="7" w:firstLine="480"/>
        <w:jc w:val="left"/>
        <w:spacing w:before="115"/>
        <w:tabs>
          <w:tab w:val="left" w:pos="97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requirements</w:t>
      </w:r>
      <w:r>
        <w:rPr>
          <w:rFonts w:ascii="Times New Roman"/>
          <w:sz w:val="23"/>
        </w:rPr>
        <w:t xml:space="preserve">under</w:t>
      </w:r>
      <w:r>
        <w:rPr>
          <w:rFonts w:ascii="Times New Roman"/>
          <w:sz w:val="23"/>
        </w:rPr>
        <w:t xml:space="preserve">subsection</w:t>
      </w:r>
      <w:r>
        <w:rPr>
          <w:rFonts w:ascii="Arial"/>
          <w:sz w:val="21"/>
        </w:rPr>
        <w:t xml:space="preserve">(1)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respect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-</w:t>
      </w:r>
      <w:r>
        <w:rPr>
          <w:rFonts w:ascii="Times New Roman"/>
          <w:sz w:val="23"/>
        </w:rPr>
      </w:r>
      <w:r/>
    </w:p>
    <w:p>
      <w:pPr>
        <w:numPr>
          <w:ilvl w:val="1"/>
          <w:numId w:val="84"/>
        </w:numPr>
        <w:ind w:left="976" w:right="0" w:hanging="355"/>
        <w:jc w:val="left"/>
        <w:spacing w:lineRule="exact" w:line="524" w:before="25"/>
        <w:tabs>
          <w:tab w:val="left" w:pos="97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explo</w:t>
      </w:r>
      <w:r>
        <w:rPr>
          <w:rFonts w:ascii="Times New Roman"/>
          <w:spacing w:val="-25"/>
          <w:sz w:val="23"/>
        </w:rPr>
        <w:t xml:space="preserve">r</w:t>
      </w:r>
      <w:r>
        <w:rPr>
          <w:rFonts w:ascii="Arial"/>
          <w:spacing w:val="-116"/>
          <w:position w:val="-16"/>
          <w:sz w:val="50"/>
        </w:rPr>
        <w:t xml:space="preserve">.</w:t>
      </w:r>
      <w:r>
        <w:rPr>
          <w:rFonts w:ascii="Times New Roman"/>
          <w:sz w:val="23"/>
        </w:rPr>
        <w:t xml:space="preserve">ation;</w:t>
      </w:r>
      <w:r>
        <w:rPr>
          <w:rFonts w:ascii="Times New Roman"/>
          <w:sz w:val="23"/>
        </w:rPr>
      </w:r>
      <w:r/>
    </w:p>
    <w:p>
      <w:pPr>
        <w:numPr>
          <w:ilvl w:val="1"/>
          <w:numId w:val="84"/>
        </w:numPr>
        <w:ind w:left="981" w:right="0" w:hanging="365"/>
        <w:jc w:val="left"/>
        <w:spacing w:lineRule="exact" w:line="214" w:before="0"/>
        <w:tabs>
          <w:tab w:val="left" w:pos="98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removal</w:t>
      </w:r>
      <w:r>
        <w:rPr>
          <w:rFonts w:ascii="Times New Roman"/>
          <w:sz w:val="23"/>
        </w:rPr>
        <w:t xml:space="preserve">from</w:t>
      </w:r>
      <w:r>
        <w:rPr>
          <w:rFonts w:ascii="Times New Roman"/>
          <w:sz w:val="23"/>
        </w:rPr>
        <w:t xml:space="preserve">site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testing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1"/>
          <w:sz w:val="23"/>
        </w:rPr>
        <w:t xml:space="preserve">evaluation;</w:t>
      </w:r>
      <w:r>
        <w:rPr>
          <w:rFonts w:ascii="Times New Roman"/>
          <w:sz w:val="23"/>
        </w:rPr>
      </w:r>
      <w:r/>
    </w:p>
    <w:p>
      <w:pPr>
        <w:ind w:left="712" w:right="0" w:firstLine="0"/>
        <w:jc w:val="left"/>
        <w:spacing w:before="60"/>
        <w:rPr>
          <w:rFonts w:ascii="Courier New" w:hAnsi="Courier New" w:cs="Courier New" w:eastAsia="Courier New"/>
          <w:sz w:val="21"/>
          <w:szCs w:val="21"/>
        </w:rPr>
      </w:pPr>
      <w:r>
        <w:br w:type="column"/>
      </w:r>
      <w:r>
        <w:rPr>
          <w:rFonts w:ascii="Courier New"/>
          <w:spacing w:val="-41"/>
          <w:sz w:val="21"/>
        </w:rPr>
        <w:t xml:space="preserve">96</w:t>
      </w:r>
      <w:r>
        <w:rPr>
          <w:rFonts w:ascii="Courier New"/>
          <w:sz w:val="21"/>
        </w:rPr>
        <w:t xml:space="preserve">7</w:t>
      </w:r>
      <w:r>
        <w:rPr>
          <w:rFonts w:ascii="Courier New"/>
          <w:sz w:val="21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9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 w:hAnsi="Courier New" w:cs="Courier New" w:eastAsia="Courier New"/>
          <w:sz w:val="22"/>
          <w:szCs w:val="22"/>
        </w:rPr>
      </w:r>
      <w:r/>
    </w:p>
    <w:p>
      <w:pPr>
        <w:ind w:left="126" w:right="106" w:hanging="10"/>
        <w:jc w:val="left"/>
        <w:spacing w:lineRule="auto" w:line="24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Reports</w:t>
      </w:r>
      <w:r>
        <w:rPr>
          <w:rFonts w:ascii="Times New Roman"/>
          <w:sz w:val="15"/>
        </w:rPr>
        <w:t xml:space="preserve">on</w:t>
      </w:r>
      <w:r>
        <w:rPr>
          <w:rFonts w:ascii="Times New Roman"/>
          <w:sz w:val="15"/>
        </w:rPr>
        <w:t xml:space="preserve">loss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a</w:t>
      </w:r>
      <w:r>
        <w:rPr>
          <w:rFonts w:ascii="Times New Roman"/>
          <w:sz w:val="15"/>
        </w:rPr>
        <w:t xml:space="preserve">radiation</w:t>
      </w:r>
      <w:r>
        <w:rPr>
          <w:rFonts w:ascii="Times New Roman"/>
          <w:sz w:val="15"/>
        </w:rPr>
        <w:t xml:space="preserve">sources.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46" w:right="54" w:hanging="2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Orphan</w:t>
      </w:r>
      <w:r>
        <w:rPr>
          <w:rFonts w:ascii="Times New Roman"/>
          <w:sz w:val="15"/>
        </w:rPr>
        <w:t xml:space="preserve">sources.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50" w:right="69" w:hanging="5"/>
        <w:jc w:val="left"/>
        <w:spacing w:lineRule="auto" w:line="253" w:before="8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Mining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milling licences.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3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8600" w:h="14140" w:orient="portrait"/>
          <w:pgMar w:top="600" w:right="240" w:bottom="280" w:left="1020" w:header="709" w:footer="709" w:gutter="0"/>
          <w:cols w:num="2" w:sep="0" w:space="1701" w:equalWidth="0">
            <w:col w:w="5875" w:space="90"/>
            <w:col w:w="137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39" w:right="0" w:firstLine="0"/>
        <w:jc w:val="left"/>
        <w:spacing w:before="49"/>
        <w:tabs>
          <w:tab w:val="left" w:pos="2322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Courier New"/>
          <w:spacing w:val="-39"/>
          <w:sz w:val="22"/>
        </w:rPr>
        <w:t xml:space="preserve">9</w:t>
      </w:r>
      <w:r>
        <w:rPr>
          <w:rFonts w:ascii="Courier New"/>
          <w:spacing w:val="-34"/>
          <w:sz w:val="22"/>
        </w:rPr>
        <w:t xml:space="preserve">6</w:t>
      </w:r>
      <w:r>
        <w:rPr>
          <w:rFonts w:ascii="Courier New"/>
          <w:sz w:val="22"/>
        </w:rPr>
        <w:t xml:space="preserve">8</w:t>
        <w:tab/>
      </w:r>
      <w:r>
        <w:rPr>
          <w:rFonts w:ascii="Times New Roman"/>
          <w:i/>
          <w:position w:val="1"/>
          <w:sz w:val="19"/>
        </w:rPr>
        <w:t xml:space="preserve">The</w:t>
      </w:r>
      <w:r>
        <w:rPr>
          <w:rFonts w:ascii="Times New Roman"/>
          <w:i/>
          <w:position w:val="1"/>
          <w:sz w:val="19"/>
        </w:rPr>
        <w:t xml:space="preserve">Nuclear</w:t>
      </w:r>
      <w:r>
        <w:rPr>
          <w:rFonts w:ascii="Times New Roman"/>
          <w:i/>
          <w:position w:val="1"/>
          <w:sz w:val="19"/>
        </w:rPr>
        <w:t xml:space="preserve">Regulatory</w:t>
      </w:r>
      <w:r>
        <w:rPr>
          <w:rFonts w:ascii="Times New Roman"/>
          <w:i/>
          <w:position w:val="1"/>
          <w:sz w:val="19"/>
        </w:rPr>
        <w:t xml:space="preserve">Bill,</w:t>
      </w:r>
      <w:r>
        <w:rPr>
          <w:rFonts w:ascii="Times New Roman"/>
          <w:i/>
          <w:position w:val="1"/>
          <w:sz w:val="19"/>
        </w:rPr>
        <w:t xml:space="preserve">2018</w:t>
      </w:r>
      <w:r>
        <w:rPr>
          <w:rFonts w:ascii="Times New Roman"/>
          <w:sz w:val="19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pStyle w:val="660"/>
        <w:numPr>
          <w:ilvl w:val="0"/>
          <w:numId w:val="83"/>
        </w:numPr>
        <w:ind w:left="1060" w:right="0" w:hanging="355"/>
        <w:jc w:val="left"/>
        <w:spacing w:lineRule="auto" w:line="240" w:after="0" w:before="0"/>
        <w:tabs>
          <w:tab w:val="left" w:pos="1061" w:leader="none"/>
        </w:tabs>
      </w:pPr>
      <w:r>
        <w:t xml:space="preserve">excavation</w:t>
      </w:r>
      <w:r>
        <w:t xml:space="preserve">activities</w:t>
      </w:r>
      <w:r>
        <w:t xml:space="preserve">at</w:t>
      </w:r>
      <w:r>
        <w:t xml:space="preserve">site;</w:t>
      </w:r>
      <w:r/>
      <w:r/>
    </w:p>
    <w:p>
      <w:pPr>
        <w:pStyle w:val="660"/>
        <w:numPr>
          <w:ilvl w:val="0"/>
          <w:numId w:val="83"/>
        </w:numPr>
        <w:ind w:left="1074" w:right="0" w:hanging="359"/>
        <w:jc w:val="left"/>
        <w:spacing w:lineRule="auto" w:line="240" w:after="0" w:before="126"/>
        <w:tabs>
          <w:tab w:val="left" w:pos="1075" w:leader="none"/>
        </w:tabs>
      </w:pPr>
      <w:r>
        <w:t xml:space="preserve">sitting</w:t>
      </w:r>
      <w:r>
        <w:t xml:space="preserve">and</w:t>
      </w:r>
      <w:r>
        <w:t xml:space="preserve">construction</w:t>
      </w:r>
      <w:r>
        <w:t xml:space="preserve">of</w:t>
      </w:r>
      <w:r>
        <w:t xml:space="preserve">the</w:t>
      </w:r>
      <w:r>
        <w:t xml:space="preserve">mine;</w:t>
      </w:r>
      <w:r/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6"/>
          <w:szCs w:val="16"/>
        </w:rPr>
      </w:pPr>
      <w:r>
        <w:br w:type="column"/>
      </w:r>
      <w:r>
        <w:rPr>
          <w:rFonts w:ascii="Times New Roman"/>
          <w:sz w:val="16"/>
        </w:rPr>
      </w:r>
      <w:r/>
    </w:p>
    <w:p>
      <w:pPr>
        <w:ind w:left="34" w:right="0" w:firstLine="0"/>
        <w:jc w:val="left"/>
        <w:spacing w:befor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spacing w:val="26"/>
          <w:sz w:val="15"/>
        </w:rPr>
        <w:t xml:space="preserve">·</w:t>
      </w:r>
      <w:r>
        <w:rPr>
          <w:rFonts w:ascii="Arial" w:hAnsi="Arial"/>
          <w:sz w:val="15"/>
        </w:rPr>
        <w:t xml:space="preserve">-·-</w:t>
      </w:r>
      <w:r>
        <w:rPr>
          <w:rFonts w:ascii="Arial" w:hAnsi="Arial"/>
          <w:spacing w:val="-21"/>
          <w:sz w:val="15"/>
        </w:rPr>
        <w:t xml:space="preserve">-</w:t>
      </w:r>
      <w:r>
        <w:rPr>
          <w:rFonts w:ascii="Arial" w:hAnsi="Arial"/>
          <w:sz w:val="15"/>
        </w:rPr>
        <w:t xml:space="preserve">-·-</w:t>
      </w:r>
      <w:r>
        <w:rPr>
          <w:rFonts w:ascii="Arial" w:hAnsi="Arial"/>
          <w:spacing w:val="-57"/>
          <w:sz w:val="20"/>
        </w:rPr>
        <w:t xml:space="preserve">·</w:t>
      </w:r>
      <w:r>
        <w:rPr>
          <w:rFonts w:ascii="Arial" w:hAnsi="Arial"/>
          <w:spacing w:val="-162"/>
          <w:sz w:val="20"/>
        </w:rPr>
        <w:t xml:space="preserve">-</w:t>
      </w:r>
      <w:r>
        <w:rPr>
          <w:rFonts w:ascii="Arial" w:hAnsi="Arial"/>
          <w:spacing w:val="-46"/>
          <w:sz w:val="20"/>
        </w:rPr>
        <w:t xml:space="preserve">-</w:t>
      </w:r>
      <w:r>
        <w:rPr>
          <w:rFonts w:ascii="Arial" w:hAnsi="Arial"/>
          <w:sz w:val="20"/>
        </w:rPr>
        <w:t xml:space="preserve">-</w:t>
      </w:r>
      <w:r>
        <w:rPr>
          <w:rFonts w:ascii="Arial" w:hAnsi="Arial"/>
          <w:sz w:val="20"/>
        </w:rPr>
      </w:r>
      <w:r/>
    </w:p>
    <w:p>
      <w:pPr>
        <w:jc w:val="left"/>
        <w:spacing w:after="0"/>
        <w:rPr>
          <w:rFonts w:ascii="Arial" w:hAnsi="Arial" w:cs="Arial" w:eastAsia="Arial"/>
          <w:sz w:val="20"/>
          <w:szCs w:val="20"/>
        </w:rPr>
        <w:sectPr>
          <w:footnotePr/>
          <w:type w:val="nextPage"/>
          <w:pgSz w:w="8600" w:h="14140" w:orient="portrait"/>
          <w:pgMar w:top="680" w:right="1100" w:bottom="280" w:left="120" w:header="709" w:footer="709" w:gutter="0"/>
          <w:cols w:num="2" w:sep="0" w:space="1701" w:equalWidth="0">
            <w:col w:w="5061" w:space="40"/>
            <w:col w:w="2279" w:space="0"/>
          </w:cols>
          <w:docGrid w:linePitch="360"/>
        </w:sectPr>
      </w:pPr>
      <w:r>
        <w:rPr>
          <w:rFonts w:ascii="Arial" w:hAnsi="Arial" w:cs="Arial" w:eastAsia="Arial"/>
          <w:sz w:val="20"/>
          <w:szCs w:val="20"/>
        </w:rPr>
      </w:r>
      <w:r/>
    </w:p>
    <w:p>
      <w:pPr>
        <w:pStyle w:val="660"/>
        <w:numPr>
          <w:ilvl w:val="0"/>
          <w:numId w:val="83"/>
        </w:numPr>
        <w:ind w:left="1074" w:right="0" w:hanging="359"/>
        <w:jc w:val="left"/>
        <w:spacing w:lineRule="auto" w:line="240" w:after="0" w:before="126"/>
        <w:tabs>
          <w:tab w:val="left" w:pos="1075" w:leader="none"/>
        </w:tabs>
      </w:pPr>
      <w:r>
        <w:t xml:space="preserve">operation</w:t>
      </w:r>
      <w:r>
        <w:t xml:space="preserve">of</w:t>
      </w:r>
      <w:r>
        <w:t xml:space="preserve">the</w:t>
      </w:r>
      <w:r>
        <w:t xml:space="preserve">mine</w:t>
      </w:r>
      <w:r>
        <w:t xml:space="preserve">and</w:t>
      </w:r>
      <w:r>
        <w:t xml:space="preserve">processing</w:t>
      </w:r>
      <w:r>
        <w:t xml:space="preserve">facility;</w:t>
      </w:r>
      <w:r/>
      <w:r/>
    </w:p>
    <w:p>
      <w:pPr>
        <w:ind w:left="715" w:right="0" w:firstLine="0"/>
        <w:jc w:val="left"/>
        <w:spacing w:before="131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sz w:val="21"/>
        </w:rPr>
        <w:t xml:space="preserve">(f)</w:t>
      </w:r>
      <w:r>
        <w:rPr>
          <w:rFonts w:ascii="Times New Roman"/>
          <w:sz w:val="22"/>
        </w:rPr>
        <w:t xml:space="preserve">transport;</w:t>
      </w:r>
      <w:r>
        <w:rPr>
          <w:rFonts w:ascii="Times New Roman"/>
          <w:sz w:val="22"/>
        </w:rPr>
      </w:r>
      <w:r/>
    </w:p>
    <w:p>
      <w:pPr>
        <w:pStyle w:val="660"/>
        <w:numPr>
          <w:ilvl w:val="0"/>
          <w:numId w:val="82"/>
        </w:numPr>
        <w:ind w:left="1074" w:right="0" w:hanging="364"/>
        <w:jc w:val="left"/>
        <w:spacing w:lineRule="auto" w:line="240" w:after="0" w:before="131"/>
        <w:tabs>
          <w:tab w:val="left" w:pos="1075" w:leader="none"/>
        </w:tabs>
      </w:pPr>
      <w:r>
        <w:t xml:space="preserve">waste</w:t>
      </w:r>
      <w:r>
        <w:t xml:space="preserve">management;</w:t>
      </w:r>
      <w:r>
        <w:t xml:space="preserve">and</w:t>
      </w:r>
      <w:r/>
      <w:r/>
    </w:p>
    <w:p>
      <w:pPr>
        <w:pStyle w:val="660"/>
        <w:numPr>
          <w:ilvl w:val="0"/>
          <w:numId w:val="82"/>
        </w:numPr>
        <w:ind w:left="1070" w:right="0" w:hanging="355"/>
        <w:jc w:val="left"/>
        <w:spacing w:lineRule="auto" w:line="240" w:after="0" w:before="126"/>
        <w:tabs>
          <w:tab w:val="left" w:pos="1071" w:leader="none"/>
        </w:tabs>
      </w:pPr>
      <w:r>
        <w:t xml:space="preserve">decommissioning</w:t>
      </w:r>
      <w:r>
        <w:t xml:space="preserve">of</w:t>
      </w:r>
      <w:r>
        <w:t xml:space="preserve">the</w:t>
      </w:r>
      <w:r>
        <w:t xml:space="preserve">mine</w:t>
      </w:r>
      <w:r>
        <w:rPr>
          <w:spacing w:val="-38"/>
        </w:rPr>
        <w:t xml:space="preserve">.</w:t>
      </w:r>
      <w:r>
        <w:t xml:space="preserve">.</w:t>
      </w:r>
      <w:r/>
      <w:r/>
    </w:p>
    <w:p>
      <w:pPr>
        <w:pStyle w:val="661"/>
        <w:ind w:left="1612" w:right="215" w:hanging="1171"/>
        <w:jc w:val="left"/>
        <w:spacing w:lineRule="exact" w:line="254" w:before="133"/>
      </w:pPr>
      <w:r>
        <w:t xml:space="preserve">PART</w:t>
      </w:r>
      <w:r>
        <w:t xml:space="preserve">VII-</w:t>
      </w:r>
      <w:r>
        <w:t xml:space="preserve">SAFETY</w:t>
      </w:r>
      <w:r>
        <w:t xml:space="preserve">OF</w:t>
      </w:r>
      <w:r>
        <w:t xml:space="preserve">NUCLEAR</w:t>
      </w:r>
      <w:r>
        <w:t xml:space="preserve">FACILITIES</w:t>
      </w:r>
      <w:r>
        <w:t xml:space="preserve">AND</w:t>
      </w:r>
      <w:r>
        <w:t xml:space="preserve">DECOMMISSIONING</w:t>
      </w:r>
      <w:r/>
      <w:r/>
    </w:p>
    <w:p>
      <w:pPr>
        <w:pStyle w:val="660"/>
        <w:ind w:left="230" w:right="13" w:firstLine="475"/>
        <w:jc w:val="both"/>
        <w:spacing w:lineRule="auto" w:line="237" w:before="73"/>
      </w:pPr>
      <w:r>
        <w:rPr>
          <w:rFonts w:ascii="Arial"/>
          <w:sz w:val="23"/>
        </w:rPr>
        <w:t xml:space="preserve">43.</w:t>
      </w:r>
      <w:r>
        <w:rPr>
          <w:spacing w:val="5"/>
          <w:sz w:val="21"/>
        </w:rPr>
        <w:t xml:space="preserve">(l)</w:t>
      </w:r>
      <w:r>
        <w:rPr>
          <w:rFonts w:ascii="Arial"/>
          <w:sz w:val="23"/>
        </w:rPr>
        <w:t xml:space="preserve">A</w:t>
      </w:r>
      <w:r>
        <w:t xml:space="preserve">person</w:t>
      </w:r>
      <w:r>
        <w:t xml:space="preserve">who</w:t>
      </w:r>
      <w:r>
        <w:t xml:space="preserve">intends</w:t>
      </w:r>
      <w:r>
        <w:t xml:space="preserve">to</w:t>
      </w:r>
      <w:r>
        <w:rPr>
          <w:sz w:val="24"/>
        </w:rPr>
        <w:t xml:space="preserve">carry</w:t>
      </w:r>
      <w:r>
        <w:t xml:space="preserve">out</w:t>
      </w:r>
      <w:r>
        <w:rPr>
          <w:sz w:val="24"/>
        </w:rPr>
        <w:t xml:space="preserve">an</w:t>
      </w:r>
      <w:r>
        <w:t xml:space="preserve">activity</w:t>
      </w:r>
      <w:r>
        <w:t xml:space="preserve">related</w:t>
      </w:r>
      <w:r>
        <w:t xml:space="preserve">to</w:t>
      </w:r>
      <w:r>
        <w:t xml:space="preserve">a</w:t>
      </w:r>
      <w:r>
        <w:t xml:space="preserve">nuclear</w:t>
      </w:r>
      <w:r>
        <w:t xml:space="preserve">facility</w:t>
      </w:r>
      <w:r>
        <w:t xml:space="preserve">shall</w:t>
      </w:r>
      <w:r>
        <w:t xml:space="preserve">obtain</w:t>
      </w:r>
      <w:r>
        <w:t xml:space="preserve">an</w:t>
      </w:r>
      <w:r>
        <w:t xml:space="preserve">authorization</w:t>
      </w:r>
      <w:r>
        <w:t xml:space="preserve">from</w:t>
      </w:r>
      <w:r>
        <w:rPr>
          <w:sz w:val="23"/>
        </w:rPr>
        <w:t xml:space="preserve">the</w:t>
      </w:r>
      <w:r>
        <w:t xml:space="preserve">Commission.</w:t>
      </w:r>
      <w:r/>
      <w:r/>
    </w:p>
    <w:p>
      <w:pPr>
        <w:pStyle w:val="660"/>
        <w:ind w:left="225" w:right="0" w:firstLine="484"/>
        <w:jc w:val="both"/>
        <w:spacing w:lineRule="exact" w:line="260" w:before="88"/>
      </w:pPr>
      <w:r>
        <w:rPr>
          <w:rFonts w:ascii="Arial"/>
        </w:rPr>
        <w:t xml:space="preserve">(2)</w:t>
      </w:r>
      <w:r>
        <w:rPr>
          <w:rFonts w:ascii="Arial"/>
        </w:rPr>
        <w:t xml:space="preserve">An</w:t>
      </w:r>
      <w:r>
        <w:t xml:space="preserve">authorization</w:t>
      </w:r>
      <w:r>
        <w:t xml:space="preserve">under</w:t>
      </w:r>
      <w:r>
        <w:t xml:space="preserve">this</w:t>
      </w:r>
      <w:r>
        <w:t xml:space="preserve">section</w:t>
      </w:r>
      <w:r>
        <w:t xml:space="preserve">shall</w:t>
      </w:r>
      <w:r>
        <w:t xml:space="preserve">be</w:t>
      </w:r>
      <w:r>
        <w:t xml:space="preserve">required</w:t>
      </w:r>
      <w:r>
        <w:t xml:space="preserve">for</w:t>
      </w:r>
      <w:r>
        <w:rPr>
          <w:sz w:val="24"/>
        </w:rPr>
        <w:t xml:space="preserve">the</w:t>
      </w:r>
      <w:r>
        <w:t xml:space="preserve">siting,</w:t>
      </w:r>
      <w:r>
        <w:t xml:space="preserve">construction,</w:t>
      </w:r>
      <w:r>
        <w:t xml:space="preserve">operation</w:t>
      </w:r>
      <w:r>
        <w:t xml:space="preserve">and</w:t>
      </w:r>
      <w:r>
        <w:t xml:space="preserve">decommissioning</w:t>
      </w:r>
      <w:r>
        <w:rPr>
          <w:sz w:val="24"/>
        </w:rPr>
        <w:t xml:space="preserve">of</w:t>
      </w:r>
      <w:r>
        <w:rPr>
          <w:sz w:val="24"/>
        </w:rPr>
        <w:t xml:space="preserve">a</w:t>
      </w:r>
      <w:r>
        <w:t xml:space="preserve">nuclear</w:t>
      </w:r>
      <w:r>
        <w:t xml:space="preserve">facility.</w:t>
      </w:r>
      <w:r/>
      <w:r/>
    </w:p>
    <w:p>
      <w:pPr>
        <w:pStyle w:val="660"/>
        <w:numPr>
          <w:ilvl w:val="0"/>
          <w:numId w:val="81"/>
        </w:numPr>
        <w:ind w:left="230" w:right="4" w:firstLine="480"/>
        <w:jc w:val="both"/>
        <w:spacing w:lineRule="auto" w:line="245" w:after="0" w:before="83"/>
        <w:tabs>
          <w:tab w:val="left" w:pos="1075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prescribe</w:t>
      </w:r>
      <w:r>
        <w:t xml:space="preserve">requirements</w:t>
      </w:r>
      <w:r>
        <w:t xml:space="preserve">in</w:t>
      </w:r>
      <w:r>
        <w:t xml:space="preserve">connection</w:t>
      </w:r>
      <w:r>
        <w:t xml:space="preserve">with</w:t>
      </w:r>
      <w:r>
        <w:t xml:space="preserve">the</w:t>
      </w:r>
      <w:r>
        <w:t xml:space="preserve">authorization,</w:t>
      </w:r>
      <w:r>
        <w:t xml:space="preserve">review</w:t>
      </w:r>
      <w:r>
        <w:t xml:space="preserve">and</w:t>
      </w:r>
      <w:r>
        <w:t xml:space="preserve">assessment</w:t>
      </w:r>
      <w:r>
        <w:t xml:space="preserve">of</w:t>
      </w:r>
      <w:r>
        <w:t xml:space="preserve">a</w:t>
      </w:r>
      <w:r>
        <w:t xml:space="preserve">nuclear</w:t>
      </w:r>
      <w:r>
        <w:t xml:space="preserve">facility,</w:t>
      </w:r>
      <w:r>
        <w:t xml:space="preserve">inc</w:t>
      </w:r>
      <w:r>
        <w:rPr>
          <w:spacing w:val="29"/>
        </w:rPr>
        <w:t xml:space="preserve">l</w:t>
      </w:r>
      <w:r>
        <w:t xml:space="preserve">uding</w:t>
      </w:r>
      <w:r>
        <w:t xml:space="preserve">the</w:t>
      </w:r>
      <w:r>
        <w:t xml:space="preserve">requirements</w:t>
      </w:r>
      <w:r>
        <w:t xml:space="preserve">for</w:t>
      </w:r>
      <w:r>
        <w:t xml:space="preserve">-</w:t>
      </w:r>
      <w:r/>
      <w:r/>
    </w:p>
    <w:p>
      <w:pPr>
        <w:pStyle w:val="660"/>
        <w:numPr>
          <w:ilvl w:val="1"/>
          <w:numId w:val="81"/>
        </w:numPr>
        <w:ind w:left="1070" w:right="0" w:hanging="355"/>
        <w:jc w:val="left"/>
        <w:spacing w:lineRule="auto" w:line="240" w:after="0" w:before="77"/>
        <w:tabs>
          <w:tab w:val="left" w:pos="1071" w:leader="none"/>
        </w:tabs>
      </w:pPr>
      <w:r>
        <w:t xml:space="preserve">nuclear</w:t>
      </w:r>
      <w:r>
        <w:t xml:space="preserve">facility</w:t>
      </w:r>
      <w:r>
        <w:t xml:space="preserve">design;</w:t>
      </w:r>
      <w:r/>
      <w:r/>
    </w:p>
    <w:p>
      <w:pPr>
        <w:pStyle w:val="660"/>
        <w:numPr>
          <w:ilvl w:val="1"/>
          <w:numId w:val="81"/>
        </w:numPr>
        <w:ind w:left="1070" w:right="0" w:hanging="355"/>
        <w:jc w:val="left"/>
        <w:spacing w:lineRule="auto" w:line="240" w:after="0" w:before="83"/>
        <w:tabs>
          <w:tab w:val="left" w:pos="1071" w:leader="none"/>
        </w:tabs>
      </w:pPr>
      <w:r>
        <w:t xml:space="preserve">siting;</w:t>
      </w:r>
      <w:r/>
      <w:r/>
    </w:p>
    <w:p>
      <w:pPr>
        <w:pStyle w:val="660"/>
        <w:numPr>
          <w:ilvl w:val="1"/>
          <w:numId w:val="81"/>
        </w:numPr>
        <w:ind w:left="1065" w:right="0" w:hanging="355"/>
        <w:jc w:val="left"/>
        <w:spacing w:lineRule="auto" w:line="240" w:after="0" w:before="88"/>
        <w:tabs>
          <w:tab w:val="left" w:pos="1066" w:leader="none"/>
        </w:tabs>
      </w:pPr>
      <w:r>
        <w:t xml:space="preserve">construction;</w:t>
      </w:r>
      <w:r/>
      <w:r/>
    </w:p>
    <w:p>
      <w:pPr>
        <w:pStyle w:val="660"/>
        <w:numPr>
          <w:ilvl w:val="1"/>
          <w:numId w:val="81"/>
        </w:numPr>
        <w:ind w:left="1070" w:right="0" w:hanging="360"/>
        <w:jc w:val="left"/>
        <w:spacing w:lineRule="auto" w:line="240" w:after="0" w:before="88"/>
        <w:tabs>
          <w:tab w:val="left" w:pos="1071" w:leader="none"/>
        </w:tabs>
      </w:pPr>
      <w:r>
        <w:t xml:space="preserve">commissioning;</w:t>
      </w:r>
      <w:r/>
      <w:r/>
    </w:p>
    <w:p>
      <w:pPr>
        <w:pStyle w:val="660"/>
        <w:numPr>
          <w:ilvl w:val="1"/>
          <w:numId w:val="81"/>
        </w:numPr>
        <w:ind w:left="1065" w:right="0" w:hanging="355"/>
        <w:jc w:val="left"/>
        <w:spacing w:lineRule="auto" w:line="240" w:after="0" w:before="83"/>
        <w:tabs>
          <w:tab w:val="left" w:pos="1066" w:leader="none"/>
        </w:tabs>
      </w:pPr>
      <w:r>
        <w:t xml:space="preserve">operation;</w:t>
      </w:r>
      <w:r/>
      <w:r/>
    </w:p>
    <w:p>
      <w:pPr>
        <w:pStyle w:val="660"/>
        <w:ind w:left="710" w:right="0"/>
        <w:jc w:val="left"/>
        <w:spacing w:lineRule="auto" w:line="240" w:before="92"/>
      </w:pPr>
      <w:r>
        <w:rPr>
          <w:rFonts w:ascii="Arial"/>
          <w:sz w:val="21"/>
        </w:rPr>
        <w:t xml:space="preserve">(t)</w:t>
      </w:r>
      <w:r>
        <w:t xml:space="preserve">decommissioning;</w:t>
      </w:r>
      <w:r/>
      <w:r/>
    </w:p>
    <w:p>
      <w:pPr>
        <w:pStyle w:val="660"/>
        <w:ind w:left="710" w:right="0"/>
        <w:jc w:val="left"/>
        <w:spacing w:lineRule="auto" w:line="240" w:before="83"/>
      </w:pPr>
      <w:r>
        <w:t xml:space="preserve">(g)</w:t>
      </w:r>
      <w:r>
        <w:t xml:space="preserve">remediation;</w:t>
      </w:r>
      <w:r>
        <w:t xml:space="preserve">and</w:t>
      </w:r>
      <w:r/>
      <w:r/>
    </w:p>
    <w:p>
      <w:pPr>
        <w:pStyle w:val="660"/>
        <w:ind w:left="1060" w:right="2" w:hanging="351"/>
        <w:jc w:val="left"/>
        <w:spacing w:lineRule="exact" w:line="260" w:before="90"/>
      </w:pPr>
      <w:r>
        <w:rPr>
          <w:rFonts w:ascii="Arial"/>
          <w:spacing w:val="-7"/>
          <w:sz w:val="21"/>
        </w:rPr>
        <w:t xml:space="preserve">(h</w:t>
      </w:r>
      <w:r>
        <w:rPr>
          <w:rFonts w:ascii="Arial"/>
          <w:spacing w:val="-5"/>
          <w:sz w:val="21"/>
        </w:rPr>
        <w:t xml:space="preserve">)</w:t>
      </w:r>
      <w:r>
        <w:t xml:space="preserve">such</w:t>
      </w:r>
      <w:r>
        <w:t xml:space="preserve">other</w:t>
      </w:r>
      <w:r>
        <w:t xml:space="preserve">activity</w:t>
      </w:r>
      <w:r>
        <w:t xml:space="preserve">relating</w:t>
      </w:r>
      <w:r>
        <w:t xml:space="preserve">to</w:t>
      </w:r>
      <w:r>
        <w:t xml:space="preserve">construction   and</w:t>
      </w:r>
      <w:r>
        <w:t xml:space="preserve">operation, as</w:t>
      </w:r>
      <w:r>
        <w:t xml:space="preserve">may</w:t>
      </w:r>
      <w:r>
        <w:rPr>
          <w:sz w:val="24"/>
        </w:rPr>
        <w:t xml:space="preserve">be</w:t>
      </w:r>
      <w:r>
        <w:t xml:space="preserve">necessary.</w:t>
      </w:r>
      <w:r/>
      <w:r/>
    </w:p>
    <w:p>
      <w:pPr>
        <w:pStyle w:val="660"/>
        <w:numPr>
          <w:ilvl w:val="0"/>
          <w:numId w:val="80"/>
        </w:numPr>
        <w:ind w:left="220" w:right="11" w:firstLine="475"/>
        <w:jc w:val="left"/>
        <w:spacing w:lineRule="exact" w:line="260" w:after="0" w:before="80"/>
        <w:tabs>
          <w:tab w:val="left" w:pos="1085" w:leader="none"/>
        </w:tabs>
      </w:pPr>
      <w:r>
        <w:t xml:space="preserve">The</w:t>
      </w:r>
      <w:r>
        <w:t xml:space="preserve">authorization</w:t>
      </w:r>
      <w:r>
        <w:t xml:space="preserve">requirements</w:t>
      </w:r>
      <w:r>
        <w:t xml:space="preserve">prescribed</w:t>
      </w:r>
      <w:r>
        <w:t xml:space="preserve">under</w:t>
      </w:r>
      <w:r>
        <w:t xml:space="preserve">subsection</w:t>
      </w:r>
      <w:r>
        <w:rPr>
          <w:sz w:val="23"/>
        </w:rPr>
        <w:t xml:space="preserve">(3)</w:t>
      </w:r>
      <w:r>
        <w:rPr>
          <w:sz w:val="23"/>
        </w:rPr>
        <w:t xml:space="preserve">shall</w:t>
      </w:r>
      <w:r>
        <w:t xml:space="preserve">make</w:t>
      </w:r>
      <w:r>
        <w:rPr>
          <w:sz w:val="23"/>
        </w:rPr>
        <w:t xml:space="preserve">a</w:t>
      </w:r>
      <w:r>
        <w:t xml:space="preserve">distinction</w:t>
      </w:r>
      <w:r>
        <w:t xml:space="preserve">between</w:t>
      </w:r>
      <w:r>
        <w:t xml:space="preserve">-</w:t>
      </w:r>
      <w:r/>
      <w:r/>
    </w:p>
    <w:p>
      <w:pPr>
        <w:pStyle w:val="660"/>
        <w:numPr>
          <w:ilvl w:val="1"/>
          <w:numId w:val="80"/>
        </w:numPr>
        <w:ind w:left="1070" w:right="0" w:hanging="365"/>
        <w:jc w:val="left"/>
        <w:spacing w:lineRule="auto" w:line="240" w:after="0" w:before="73"/>
        <w:tabs>
          <w:tab w:val="left" w:pos="1071" w:leader="none"/>
        </w:tabs>
      </w:pPr>
      <w:r>
        <w:t xml:space="preserve">nuclear</w:t>
      </w:r>
      <w:r>
        <w:t xml:space="preserve">power</w:t>
      </w:r>
      <w:r>
        <w:t xml:space="preserve">plants;</w:t>
      </w:r>
      <w:r/>
      <w:r/>
    </w:p>
    <w:p>
      <w:pPr>
        <w:pStyle w:val="660"/>
        <w:numPr>
          <w:ilvl w:val="1"/>
          <w:numId w:val="80"/>
        </w:numPr>
        <w:ind w:left="1065" w:right="0" w:hanging="360"/>
        <w:jc w:val="left"/>
        <w:spacing w:lineRule="auto" w:line="240" w:after="0" w:before="83"/>
        <w:tabs>
          <w:tab w:val="left" w:pos="1066" w:leader="none"/>
        </w:tabs>
      </w:pPr>
      <w:r>
        <w:t xml:space="preserve">research</w:t>
      </w:r>
      <w:r>
        <w:t xml:space="preserve">reactors;</w:t>
      </w:r>
      <w:r>
        <w:t xml:space="preserve">and</w:t>
      </w:r>
      <w:r/>
      <w:r/>
    </w:p>
    <w:p>
      <w:pPr>
        <w:pStyle w:val="660"/>
        <w:numPr>
          <w:ilvl w:val="1"/>
          <w:numId w:val="80"/>
        </w:numPr>
        <w:ind w:left="1060" w:right="0" w:hanging="350"/>
        <w:jc w:val="left"/>
        <w:spacing w:lineRule="auto" w:line="240" w:after="0" w:before="83"/>
        <w:tabs>
          <w:tab w:val="left" w:pos="1061" w:leader="none"/>
        </w:tabs>
      </w:pPr>
      <w:r>
        <w:t xml:space="preserve">other</w:t>
      </w:r>
      <w:r>
        <w:t xml:space="preserve">nuclear</w:t>
      </w:r>
      <w:r>
        <w:t xml:space="preserve">facilities.</w:t>
      </w:r>
      <w:r/>
      <w:r/>
    </w:p>
    <w:p>
      <w:pPr>
        <w:pStyle w:val="660"/>
        <w:numPr>
          <w:ilvl w:val="0"/>
          <w:numId w:val="79"/>
        </w:numPr>
        <w:ind w:left="225" w:right="11" w:firstLine="485"/>
        <w:jc w:val="left"/>
        <w:spacing w:lineRule="exact" w:line="250" w:after="0" w:before="98"/>
        <w:tabs>
          <w:tab w:val="left" w:pos="1061" w:leader="none"/>
        </w:tabs>
      </w:pPr>
      <w:r>
        <w:t xml:space="preserve">An</w:t>
      </w:r>
      <w:r>
        <w:t xml:space="preserve">application</w:t>
      </w:r>
      <w:r>
        <w:t xml:space="preserve">for</w:t>
      </w:r>
      <w:r>
        <w:t xml:space="preserve">authorization</w:t>
      </w:r>
      <w:r>
        <w:t xml:space="preserve">under</w:t>
      </w:r>
      <w:r>
        <w:t xml:space="preserve">this</w:t>
      </w:r>
      <w:r>
        <w:t xml:space="preserve">section</w:t>
      </w:r>
      <w:r>
        <w:t xml:space="preserve">shall</w:t>
      </w:r>
      <w:r>
        <w:rPr>
          <w:sz w:val="23"/>
        </w:rPr>
        <w:t xml:space="preserve">be</w:t>
      </w:r>
      <w:r>
        <w:t xml:space="preserve">in</w:t>
      </w:r>
      <w:r>
        <w:t xml:space="preserve">such</w:t>
      </w:r>
      <w:r>
        <w:t xml:space="preserve">form</w:t>
      </w:r>
      <w:r>
        <w:t xml:space="preserve">and</w:t>
      </w:r>
      <w:r>
        <w:t xml:space="preserve">manner</w:t>
      </w:r>
      <w:r>
        <w:t xml:space="preserve">as</w:t>
      </w:r>
      <w:r>
        <w:t xml:space="preserve">may</w:t>
      </w:r>
      <w:r>
        <w:t xml:space="preserve">be</w:t>
      </w:r>
      <w:r>
        <w:t xml:space="preserve">prescribed.</w:t>
      </w:r>
      <w:r/>
      <w:r/>
    </w:p>
    <w:p>
      <w:pPr>
        <w:pStyle w:val="660"/>
        <w:numPr>
          <w:ilvl w:val="0"/>
          <w:numId w:val="79"/>
        </w:numPr>
        <w:ind w:left="220" w:right="4" w:firstLine="485"/>
        <w:jc w:val="both"/>
        <w:spacing w:lineRule="auto" w:line="241" w:after="0" w:before="85"/>
        <w:tabs>
          <w:tab w:val="left" w:pos="1119" w:leader="none"/>
        </w:tabs>
      </w:pPr>
      <w:r>
        <w:t xml:space="preserve">The</w:t>
      </w:r>
      <w:r>
        <w:t xml:space="preserve">Commission</w:t>
      </w:r>
      <w:r>
        <w:t xml:space="preserve">shaJI</w:t>
      </w:r>
      <w:r>
        <w:t xml:space="preserve">ensure</w:t>
      </w:r>
      <w:r>
        <w:t xml:space="preserve">that</w:t>
      </w:r>
      <w:r>
        <w:t xml:space="preserve">the</w:t>
      </w:r>
      <w:r>
        <w:t xml:space="preserve">general</w:t>
      </w:r>
      <w:r>
        <w:t xml:space="preserve">public</w:t>
      </w:r>
      <w:r>
        <w:t xml:space="preserve">is</w:t>
      </w:r>
      <w:r>
        <w:t xml:space="preserve">informed</w:t>
      </w:r>
      <w:r>
        <w:t xml:space="preserve">and</w:t>
      </w:r>
      <w:r>
        <w:t xml:space="preserve">consulted</w:t>
      </w:r>
      <w:r>
        <w:t xml:space="preserve">at</w:t>
      </w:r>
      <w:r>
        <w:t xml:space="preserve">appropriate</w:t>
      </w:r>
      <w:r>
        <w:t xml:space="preserve">steps</w:t>
      </w:r>
      <w:r>
        <w:t xml:space="preserve">9uring</w:t>
      </w:r>
      <w:r>
        <w:t xml:space="preserve">the</w:t>
      </w:r>
      <w:r>
        <w:t xml:space="preserve">authorization</w:t>
      </w:r>
      <w:r>
        <w:t xml:space="preserve">process</w:t>
      </w:r>
      <w:r>
        <w:t xml:space="preserve">of</w:t>
      </w:r>
      <w:r>
        <w:t xml:space="preserve">a</w:t>
      </w:r>
      <w:r>
        <w:t xml:space="preserve">nuclear</w:t>
      </w:r>
      <w:r>
        <w:t xml:space="preserve">facility.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207" w:right="46" w:hanging="5"/>
        <w:jc w:val="left"/>
        <w:spacing w:lineRule="auto" w:line="260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Authorization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nuclear</w:t>
      </w:r>
      <w:r>
        <w:rPr>
          <w:rFonts w:ascii="Times New Roman"/>
          <w:sz w:val="15"/>
        </w:rPr>
        <w:t xml:space="preserve">facilities.</w:t>
      </w:r>
      <w:r>
        <w:rPr>
          <w:rFonts w:ascii="Times New Roman"/>
          <w:sz w:val="15"/>
        </w:rPr>
      </w:r>
      <w:r/>
    </w:p>
    <w:p>
      <w:pPr>
        <w:jc w:val="left"/>
        <w:spacing w:lineRule="auto" w:line="26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600" w:h="14140" w:orient="portrait"/>
          <w:pgMar w:top="1240" w:right="1100" w:bottom="280" w:left="120" w:header="709" w:footer="709" w:gutter="0"/>
          <w:cols w:num="2" w:sep="0" w:space="1701" w:equalWidth="0">
            <w:col w:w="5944" w:space="40"/>
            <w:col w:w="139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305" w:right="0" w:firstLine="0"/>
        <w:jc w:val="left"/>
        <w:spacing w:before="52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z w:val="19"/>
        </w:rPr>
        <w:t xml:space="preserve">NtKlear Regulatory</w:t>
      </w:r>
      <w:r>
        <w:rPr>
          <w:rFonts w:ascii="Times New Roman"/>
          <w:i/>
          <w:sz w:val="19"/>
        </w:rPr>
        <w:t xml:space="preserve">Bill.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19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i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</w:r>
      <w:r/>
    </w:p>
    <w:p>
      <w:pPr>
        <w:pStyle w:val="665"/>
        <w:ind w:left="218" w:right="170" w:firstLine="473"/>
        <w:jc w:val="both"/>
        <w:spacing w:lineRule="auto" w:line="236"/>
      </w:pPr>
      <w:r>
        <w:t xml:space="preserve">(7)</w:t>
      </w:r>
      <w:r>
        <w:t xml:space="preserve">Any</w:t>
      </w:r>
      <w:r>
        <w:t xml:space="preserve">person</w:t>
      </w:r>
      <w:r>
        <w:t xml:space="preserve">who</w:t>
      </w:r>
      <w:r>
        <w:t xml:space="preserve">contravenes</w:t>
      </w:r>
      <w:r>
        <w:t xml:space="preserve">this</w:t>
      </w:r>
      <w:r>
        <w:t xml:space="preserve">section</w:t>
      </w:r>
      <w:r>
        <w:t xml:space="preserve">commits</w:t>
      </w:r>
      <w:r>
        <w:t xml:space="preserve">an</w:t>
      </w:r>
      <w:r>
        <w:t xml:space="preserve">offence and</w:t>
      </w:r>
      <w:r>
        <w:t xml:space="preserve">is</w:t>
      </w:r>
      <w:r>
        <w:t xml:space="preserve">liable</w:t>
      </w:r>
      <w:r>
        <w:t xml:space="preserve">on</w:t>
      </w:r>
      <w:r>
        <w:t xml:space="preserve">conviction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</w:t>
      </w:r>
      <w:r>
        <w:t xml:space="preserve">one</w:t>
      </w:r>
      <w:r>
        <w:t xml:space="preserve">million</w:t>
      </w:r>
      <w:r>
        <w:t xml:space="preserve">shillings</w:t>
      </w:r>
      <w:r>
        <w:t xml:space="preserve">or</w:t>
      </w:r>
      <w:r>
        <w:t xml:space="preserve">to</w:t>
      </w:r>
      <w:r>
        <w:t xml:space="preserve">an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exceeding</w:t>
      </w:r>
      <w:r>
        <w:t xml:space="preserve">two</w:t>
      </w:r>
      <w:r>
        <w:t xml:space="preserve">years,</w:t>
      </w:r>
      <w:r>
        <w:t xml:space="preserve">or</w:t>
      </w:r>
      <w:r>
        <w:t xml:space="preserve">to</w:t>
      </w:r>
      <w:r>
        <w:t xml:space="preserve">both.</w:t>
      </w:r>
      <w:r/>
      <w:r/>
    </w:p>
    <w:p>
      <w:pPr>
        <w:numPr>
          <w:ilvl w:val="0"/>
          <w:numId w:val="78"/>
        </w:numPr>
        <w:ind w:left="228" w:right="178" w:firstLine="459"/>
        <w:jc w:val="both"/>
        <w:spacing w:lineRule="exact" w:line="258" w:before="128"/>
        <w:tabs>
          <w:tab w:val="left" w:pos="104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authorized</w:t>
      </w:r>
      <w:r>
        <w:rPr>
          <w:rFonts w:ascii="Times New Roman"/>
          <w:sz w:val="23"/>
        </w:rPr>
        <w:t xml:space="preserve">person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bear</w:t>
      </w:r>
      <w:r>
        <w:rPr>
          <w:rFonts w:ascii="Times New Roman"/>
          <w:sz w:val="23"/>
        </w:rPr>
        <w:t xml:space="preserve">the primary</w:t>
      </w:r>
      <w:r>
        <w:rPr>
          <w:rFonts w:ascii="Times New Roman"/>
          <w:sz w:val="23"/>
        </w:rPr>
        <w:t xml:space="preserve">responsibility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ensuring</w:t>
      </w:r>
      <w:r>
        <w:rPr>
          <w:rFonts w:ascii="Times New Roman"/>
          <w:sz w:val="23"/>
        </w:rPr>
        <w:t xml:space="preserve">safety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security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facility</w:t>
      </w:r>
      <w:r>
        <w:rPr>
          <w:rFonts w:ascii="Times New Roman"/>
          <w:sz w:val="23"/>
        </w:rPr>
      </w:r>
      <w:r/>
    </w:p>
    <w:p>
      <w:pPr>
        <w:ind w:left="228" w:right="0" w:firstLine="0"/>
        <w:jc w:val="left"/>
        <w:spacing w:lineRule="exact" w:line="290" w:before="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36"/>
        </w:rPr>
        <w:t xml:space="preserve">an</w:t>
      </w:r>
      <w:r>
        <w:rPr>
          <w:rFonts w:ascii="Times New Roman"/>
          <w:sz w:val="23"/>
        </w:rPr>
        <w:t xml:space="preserve">activities</w:t>
      </w:r>
      <w:r>
        <w:rPr>
          <w:rFonts w:ascii="Times New Roman"/>
          <w:sz w:val="23"/>
        </w:rPr>
        <w:t xml:space="preserve">associated</w:t>
      </w:r>
      <w:r>
        <w:rPr>
          <w:rFonts w:ascii="Times New Roman"/>
          <w:sz w:val="23"/>
        </w:rPr>
        <w:t xml:space="preserve">with</w:t>
      </w:r>
      <w:r>
        <w:rPr>
          <w:rFonts w:ascii="Times New Roman"/>
          <w:sz w:val="23"/>
        </w:rPr>
        <w:t xml:space="preserve">it.</w:t>
      </w:r>
      <w:r>
        <w:rPr>
          <w:rFonts w:ascii="Times New Roman"/>
          <w:sz w:val="23"/>
        </w:rPr>
      </w:r>
      <w:r/>
    </w:p>
    <w:p>
      <w:pPr>
        <w:numPr>
          <w:ilvl w:val="0"/>
          <w:numId w:val="78"/>
        </w:numPr>
        <w:ind w:left="218" w:right="160" w:firstLine="464"/>
        <w:jc w:val="both"/>
        <w:spacing w:lineRule="exact" w:line="258" w:before="99"/>
        <w:tabs>
          <w:tab w:val="left" w:pos="1052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5"/>
        </w:rPr>
        <w:t xml:space="preserve">(</w:t>
      </w:r>
      <w:r>
        <w:rPr>
          <w:rFonts w:ascii="Times New Roman"/>
          <w:sz w:val="25"/>
        </w:rPr>
        <w:t xml:space="preserve">l</w:t>
      </w:r>
      <w:r>
        <w:rPr>
          <w:rFonts w:ascii="Times New Roman"/>
          <w:sz w:val="25"/>
        </w:rPr>
        <w:t xml:space="preserve">)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person</w:t>
      </w:r>
      <w:r>
        <w:rPr>
          <w:rFonts w:ascii="Times New Roman"/>
          <w:sz w:val="23"/>
        </w:rPr>
        <w:t xml:space="preserve">applying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site</w:t>
      </w:r>
      <w:r>
        <w:rPr>
          <w:rFonts w:ascii="Times New Roman"/>
          <w:sz w:val="23"/>
        </w:rPr>
        <w:t xml:space="preserve">authorization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power</w:t>
      </w:r>
      <w:r>
        <w:rPr>
          <w:rFonts w:ascii="Times New Roman"/>
          <w:sz w:val="23"/>
        </w:rPr>
        <w:t xml:space="preserve">plant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3"/>
        </w:rPr>
        <w:t xml:space="preserve">prepare</w:t>
      </w:r>
      <w:r>
        <w:rPr>
          <w:rFonts w:ascii="Times New Roman"/>
          <w:sz w:val="25"/>
        </w:rPr>
        <w:t xml:space="preserve">a</w:t>
      </w:r>
      <w:r>
        <w:rPr>
          <w:rFonts w:ascii="Times New Roman"/>
          <w:sz w:val="23"/>
        </w:rPr>
        <w:t xml:space="preserve">site</w:t>
      </w:r>
      <w:r>
        <w:rPr>
          <w:rFonts w:ascii="Times New Roman"/>
          <w:sz w:val="23"/>
        </w:rPr>
        <w:t xml:space="preserve">evaluation</w:t>
      </w:r>
      <w:r>
        <w:rPr>
          <w:rFonts w:ascii="Times New Roman"/>
          <w:sz w:val="23"/>
        </w:rPr>
        <w:t xml:space="preserve">report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accordance</w:t>
      </w:r>
      <w:r>
        <w:rPr>
          <w:rFonts w:ascii="Times New Roman"/>
          <w:sz w:val="23"/>
        </w:rPr>
        <w:t xml:space="preserve">with</w:t>
      </w:r>
      <w:r>
        <w:rPr>
          <w:rFonts w:ascii="Times New Roman"/>
          <w:sz w:val="23"/>
        </w:rPr>
        <w:t xml:space="preserve">subsection</w:t>
      </w:r>
      <w:r>
        <w:rPr>
          <w:rFonts w:ascii="Times New Roman"/>
          <w:sz w:val="22"/>
        </w:rPr>
        <w:t xml:space="preserve">(2).</w:t>
      </w:r>
      <w:r>
        <w:rPr>
          <w:rFonts w:ascii="Times New Roman"/>
          <w:sz w:val="22"/>
        </w:rPr>
      </w:r>
      <w:r/>
    </w:p>
    <w:p>
      <w:pPr>
        <w:numPr>
          <w:ilvl w:val="0"/>
          <w:numId w:val="77"/>
        </w:numPr>
        <w:ind w:left="1041" w:right="0" w:hanging="354"/>
        <w:jc w:val="left"/>
        <w:spacing w:before="112"/>
        <w:tabs>
          <w:tab w:val="left" w:pos="104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site</w:t>
      </w:r>
      <w:r>
        <w:rPr>
          <w:rFonts w:ascii="Times New Roman"/>
          <w:sz w:val="23"/>
        </w:rPr>
        <w:t xml:space="preserve">evaluation</w:t>
      </w:r>
      <w:r>
        <w:rPr>
          <w:rFonts w:ascii="Times New Roman"/>
          <w:sz w:val="23"/>
        </w:rPr>
        <w:t xml:space="preserve">report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contain</w:t>
      </w:r>
      <w:r>
        <w:rPr>
          <w:rFonts w:ascii="Times New Roman"/>
          <w:sz w:val="23"/>
        </w:rPr>
        <w:t xml:space="preserve">-</w:t>
      </w:r>
      <w:r>
        <w:rPr>
          <w:rFonts w:ascii="Times New Roman"/>
          <w:sz w:val="23"/>
        </w:rPr>
      </w:r>
      <w:r/>
    </w:p>
    <w:p>
      <w:pPr>
        <w:numPr>
          <w:ilvl w:val="1"/>
          <w:numId w:val="77"/>
        </w:numPr>
        <w:ind w:left="1046" w:right="0" w:hanging="359"/>
        <w:jc w:val="left"/>
        <w:spacing w:lineRule="auto" w:line="237" w:before="121"/>
        <w:tabs>
          <w:tab w:val="left" w:pos="104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 w:hAnsi="Arial"/>
          <w:sz w:val="22"/>
        </w:rPr>
        <w:t xml:space="preserve">the</w:t>
      </w:r>
      <w:r>
        <w:rPr>
          <w:rFonts w:ascii="Times New Roman" w:hAnsi="Times New Roman"/>
          <w:sz w:val="23"/>
        </w:rPr>
        <w:t xml:space="preserve">frequency</w:t>
      </w:r>
      <w:r>
        <w:rPr>
          <w:rFonts w:ascii="Times New Roman" w:hAnsi="Times New Roman"/>
          <w:sz w:val="22"/>
        </w:rPr>
        <w:t xml:space="preserve">and</w:t>
      </w:r>
      <w:r>
        <w:rPr>
          <w:rFonts w:ascii="Times New Roman" w:hAnsi="Times New Roman"/>
          <w:sz w:val="23"/>
        </w:rPr>
        <w:t xml:space="preserve">severity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z w:val="23"/>
        </w:rPr>
        <w:t xml:space="preserve">external</w:t>
      </w:r>
      <w:r>
        <w:rPr>
          <w:rFonts w:ascii="Times New Roman" w:hAnsi="Times New Roman"/>
          <w:sz w:val="23"/>
        </w:rPr>
        <w:t xml:space="preserve">natural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z w:val="23"/>
        </w:rPr>
        <w:t xml:space="preserve">human  induced  events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z w:val="23"/>
        </w:rPr>
        <w:t xml:space="preserve">phenomena</w:t>
      </w:r>
      <w:r>
        <w:rPr>
          <w:rFonts w:ascii="Times New Roman" w:hAnsi="Times New Roman"/>
          <w:sz w:val="23"/>
        </w:rPr>
        <w:t xml:space="preserve">that</w:t>
      </w:r>
      <w:r>
        <w:rPr>
          <w:rFonts w:ascii="Times New Roman" w:hAnsi="Times New Roman"/>
          <w:sz w:val="23"/>
        </w:rPr>
        <w:t xml:space="preserve">could</w:t>
      </w:r>
      <w:r>
        <w:rPr>
          <w:rFonts w:ascii="Times New Roman" w:hAnsi="Times New Roman"/>
          <w:sz w:val="23"/>
        </w:rPr>
        <w:t xml:space="preserve">·</w:t>
      </w:r>
      <w:r>
        <w:rPr>
          <w:rFonts w:ascii="Times New Roman" w:hAnsi="Times New Roman"/>
          <w:sz w:val="23"/>
        </w:rPr>
        <w:t xml:space="preserve">affect</w:t>
      </w:r>
      <w:r>
        <w:rPr>
          <w:rFonts w:ascii="Times New Roman" w:hAnsi="Times New Roman"/>
          <w:sz w:val="22"/>
        </w:rPr>
        <w:t xml:space="preserve">the</w:t>
      </w:r>
      <w:r>
        <w:rPr>
          <w:rFonts w:ascii="Times New Roman" w:hAnsi="Times New Roman"/>
          <w:sz w:val="23"/>
        </w:rPr>
        <w:t xml:space="preserve">safety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facility;</w:t>
      </w:r>
      <w:r>
        <w:rPr>
          <w:rFonts w:ascii="Times New Roman" w:hAnsi="Times New Roman"/>
          <w:sz w:val="23"/>
        </w:rPr>
      </w:r>
      <w:r/>
    </w:p>
    <w:p>
      <w:pPr>
        <w:numPr>
          <w:ilvl w:val="0"/>
          <w:numId w:val="76"/>
        </w:numPr>
        <w:ind w:left="1046" w:right="166" w:hanging="354"/>
        <w:jc w:val="both"/>
        <w:spacing w:lineRule="exact" w:line="258" w:before="123"/>
        <w:tabs>
          <w:tab w:val="left" w:pos="104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foreseeable</w:t>
      </w:r>
      <w:r>
        <w:rPr>
          <w:rFonts w:ascii="Times New Roman"/>
          <w:sz w:val="23"/>
        </w:rPr>
        <w:t xml:space="preserve">evolution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natural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man</w:t>
      </w:r>
      <w:r>
        <w:rPr>
          <w:rFonts w:ascii="Times New Roman"/>
          <w:sz w:val="23"/>
        </w:rPr>
        <w:t xml:space="preserve">made</w:t>
      </w:r>
      <w:r>
        <w:rPr>
          <w:rFonts w:ascii="Times New Roman"/>
          <w:sz w:val="23"/>
        </w:rPr>
        <w:t xml:space="preserve">factors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3"/>
        </w:rPr>
        <w:t xml:space="preserve">region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z w:val="23"/>
        </w:rPr>
        <w:t xml:space="preserve">may</w:t>
      </w:r>
      <w:r>
        <w:rPr>
          <w:rFonts w:ascii="Times New Roman"/>
          <w:sz w:val="23"/>
        </w:rPr>
        <w:t xml:space="preserve">have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bearing</w:t>
      </w:r>
      <w:r>
        <w:rPr>
          <w:rFonts w:ascii="Times New Roman"/>
          <w:sz w:val="23"/>
        </w:rPr>
        <w:t xml:space="preserve">on</w:t>
      </w:r>
      <w:r>
        <w:rPr>
          <w:rFonts w:ascii="Times New Roman"/>
          <w:sz w:val="23"/>
        </w:rPr>
        <w:t xml:space="preserve">safety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time</w:t>
      </w:r>
      <w:r>
        <w:rPr>
          <w:rFonts w:ascii="Times New Roman"/>
          <w:sz w:val="23"/>
        </w:rPr>
        <w:t xml:space="preserve">period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z w:val="23"/>
        </w:rPr>
        <w:t xml:space="preserve">encompasses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-1"/>
          <w:sz w:val="23"/>
        </w:rPr>
        <w:t xml:space="preserve">projected</w:t>
      </w:r>
      <w:r>
        <w:rPr>
          <w:rFonts w:ascii="Times New Roman"/>
          <w:sz w:val="23"/>
        </w:rPr>
        <w:t xml:space="preserve">lifetime</w:t>
      </w:r>
      <w:r>
        <w:rPr>
          <w:rFonts w:ascii="Times New Roman"/>
          <w:sz w:val="23"/>
        </w:rPr>
        <w:t xml:space="preserve">of</w:t>
      </w:r>
      <w:r>
        <w:rPr>
          <w:rFonts w:ascii="Arial"/>
          <w:sz w:val="22"/>
        </w:rPr>
        <w:t xml:space="preserve">the</w:t>
      </w:r>
      <w:r>
        <w:rPr>
          <w:rFonts w:ascii="Times New Roman"/>
          <w:sz w:val="23"/>
        </w:rPr>
        <w:t xml:space="preserve">facility;</w:t>
      </w:r>
      <w:r>
        <w:rPr>
          <w:rFonts w:ascii="Times New Roman"/>
          <w:sz w:val="23"/>
        </w:rPr>
      </w:r>
      <w:r/>
    </w:p>
    <w:p>
      <w:pPr>
        <w:numPr>
          <w:ilvl w:val="0"/>
          <w:numId w:val="76"/>
        </w:numPr>
        <w:ind w:left="1051" w:right="148" w:hanging="359"/>
        <w:jc w:val="both"/>
        <w:spacing w:lineRule="auto" w:line="233" w:before="123"/>
        <w:tabs>
          <w:tab w:val="left" w:pos="104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 w:hAnsi="Arial"/>
          <w:sz w:val="22"/>
        </w:rPr>
        <w:t xml:space="preserve">the</w:t>
      </w:r>
      <w:r>
        <w:rPr>
          <w:rFonts w:ascii="Times New Roman" w:hAnsi="Times New Roman"/>
          <w:sz w:val="23"/>
        </w:rPr>
        <w:t xml:space="preserve">hazards</w:t>
      </w:r>
      <w:r>
        <w:rPr>
          <w:rFonts w:ascii="Times New Roman" w:hAnsi="Times New Roman"/>
          <w:sz w:val="23"/>
        </w:rPr>
        <w:t xml:space="preserve">aswciated</w:t>
      </w:r>
      <w:r>
        <w:rPr>
          <w:rFonts w:ascii="Times New Roman" w:hAnsi="Times New Roman"/>
          <w:sz w:val="23"/>
        </w:rPr>
        <w:t xml:space="preserve">with</w:t>
      </w:r>
      <w:r>
        <w:rPr>
          <w:rFonts w:ascii="Times New Roman" w:hAnsi="Times New Roman"/>
          <w:sz w:val="23"/>
        </w:rPr>
        <w:t xml:space="preserve">external</w:t>
      </w:r>
      <w:r>
        <w:rPr>
          <w:rFonts w:ascii="Times New Roman" w:hAnsi="Times New Roman"/>
          <w:sz w:val="23"/>
        </w:rPr>
        <w:t xml:space="preserve">events</w:t>
      </w:r>
      <w:r>
        <w:rPr>
          <w:rFonts w:ascii="Times New Roman" w:hAnsi="Times New Roman"/>
          <w:sz w:val="23"/>
        </w:rPr>
        <w:t xml:space="preserve">that</w:t>
      </w:r>
      <w:r>
        <w:rPr>
          <w:rFonts w:ascii="Times New Roman" w:hAnsi="Times New Roman"/>
          <w:sz w:val="23"/>
        </w:rPr>
        <w:t xml:space="preserve">are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Arial" w:hAnsi="Arial"/>
          <w:sz w:val="21"/>
        </w:rPr>
        <w:t xml:space="preserve">be</w:t>
      </w:r>
      <w:r>
        <w:rPr>
          <w:rFonts w:ascii="Times New Roman" w:hAnsi="Times New Roman"/>
          <w:sz w:val="23"/>
        </w:rPr>
        <w:t xml:space="preserve">considered</w:t>
      </w:r>
      <w:r>
        <w:rPr>
          <w:rFonts w:ascii="Times New Roman" w:hAnsi="Times New Roman"/>
          <w:sz w:val="23"/>
        </w:rPr>
        <w:t xml:space="preserve">in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design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facility,</w:t>
      </w:r>
      <w:r>
        <w:rPr>
          <w:rFonts w:ascii="Times New Roman" w:hAnsi="Times New Roman"/>
          <w:sz w:val="23"/>
        </w:rPr>
        <w:t xml:space="preserve">including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·</w:t>
      </w:r>
      <w:r>
        <w:rPr>
          <w:rFonts w:ascii="Times New Roman" w:hAnsi="Times New Roman"/>
          <w:sz w:val="23"/>
        </w:rPr>
        <w:t xml:space="preserve">potential</w:t>
      </w:r>
      <w:r>
        <w:rPr>
          <w:rFonts w:ascii="Times New Roman" w:hAnsi="Times New Roman"/>
          <w:sz w:val="23"/>
        </w:rPr>
        <w:t xml:space="preserve">combined</w:t>
      </w:r>
      <w:r>
        <w:rPr>
          <w:rFonts w:ascii="Times New Roman" w:hAnsi="Times New Roman"/>
          <w:sz w:val="23"/>
        </w:rPr>
        <w:t xml:space="preserve">effects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z w:val="23"/>
        </w:rPr>
        <w:t xml:space="preserve">hydrological,</w:t>
      </w:r>
      <w:r>
        <w:rPr>
          <w:rFonts w:ascii="Times New Roman" w:hAnsi="Times New Roman"/>
          <w:sz w:val="23"/>
        </w:rPr>
        <w:t xml:space="preserve">hydrogeological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z w:val="23"/>
        </w:rPr>
        <w:t xml:space="preserve">meteorological</w:t>
      </w:r>
      <w:r>
        <w:rPr>
          <w:rFonts w:ascii="Times New Roman" w:hAnsi="Times New Roman"/>
          <w:sz w:val="23"/>
        </w:rPr>
        <w:t xml:space="preserve">conditions;</w:t>
      </w:r>
      <w:r>
        <w:rPr>
          <w:rFonts w:ascii="Times New Roman" w:hAnsi="Times New Roman"/>
          <w:sz w:val="23"/>
        </w:rPr>
      </w:r>
      <w:r/>
    </w:p>
    <w:p>
      <w:pPr>
        <w:numPr>
          <w:ilvl w:val="0"/>
          <w:numId w:val="76"/>
        </w:numPr>
        <w:ind w:left="1056" w:right="168" w:hanging="359"/>
        <w:jc w:val="both"/>
        <w:spacing w:lineRule="exact" w:line="258" w:before="119"/>
        <w:tabs>
          <w:tab w:val="left" w:pos="105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additional</w:t>
      </w:r>
      <w:r>
        <w:rPr>
          <w:rFonts w:ascii="Times New Roman"/>
          <w:sz w:val="23"/>
        </w:rPr>
        <w:t xml:space="preserve">matters</w:t>
      </w:r>
      <w:r>
        <w:rPr>
          <w:rFonts w:ascii="Times New Roman"/>
          <w:sz w:val="23"/>
        </w:rPr>
        <w:t xml:space="preserve">relating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safety</w:t>
      </w:r>
      <w:r>
        <w:rPr>
          <w:rFonts w:ascii="Times New Roman"/>
          <w:sz w:val="23"/>
        </w:rPr>
        <w:t xml:space="preserve">such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storage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3"/>
        </w:rPr>
        <w:t xml:space="preserve">transport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material;</w:t>
      </w:r>
      <w:r>
        <w:rPr>
          <w:rFonts w:ascii="Times New Roman"/>
          <w:sz w:val="23"/>
        </w:rPr>
      </w:r>
      <w:r/>
    </w:p>
    <w:p>
      <w:pPr>
        <w:numPr>
          <w:ilvl w:val="0"/>
          <w:numId w:val="76"/>
        </w:numPr>
        <w:ind w:left="1051" w:right="136" w:hanging="354"/>
        <w:jc w:val="both"/>
        <w:spacing w:lineRule="exact" w:line="258" w:before="116"/>
        <w:tabs>
          <w:tab w:val="left" w:pos="105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possible</w:t>
      </w:r>
      <w:r>
        <w:rPr>
          <w:rFonts w:ascii="Times New Roman"/>
          <w:sz w:val="23"/>
        </w:rPr>
        <w:t xml:space="preserve">non-radiological</w:t>
      </w:r>
      <w:r>
        <w:rPr>
          <w:rFonts w:ascii="Times New Roman"/>
          <w:sz w:val="23"/>
        </w:rPr>
        <w:t xml:space="preserve">impact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facility.</w:t>
      </w:r>
      <w:r>
        <w:rPr>
          <w:rFonts w:ascii="Times New Roman"/>
          <w:sz w:val="23"/>
        </w:rPr>
        <w:t xml:space="preserve">due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chemical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thermal</w:t>
      </w:r>
      <w:r>
        <w:rPr>
          <w:rFonts w:ascii="Times New Roman"/>
          <w:sz w:val="23"/>
        </w:rPr>
        <w:t xml:space="preserve">releases.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potential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explosion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dispersion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chemical</w:t>
      </w:r>
      <w:r>
        <w:rPr>
          <w:rFonts w:ascii="Times New Roman"/>
          <w:sz w:val="23"/>
        </w:rPr>
        <w:t xml:space="preserve">products;</w:t>
      </w:r>
      <w:r>
        <w:rPr>
          <w:rFonts w:ascii="Times New Roman"/>
          <w:sz w:val="23"/>
        </w:rPr>
      </w:r>
      <w:r/>
    </w:p>
    <w:p>
      <w:pPr>
        <w:numPr>
          <w:ilvl w:val="0"/>
          <w:numId w:val="76"/>
        </w:numPr>
        <w:ind w:left="1056" w:right="156" w:hanging="354"/>
        <w:jc w:val="both"/>
        <w:spacing w:lineRule="exact" w:line="254" w:before="124"/>
        <w:tabs>
          <w:tab w:val="left" w:pos="1061" w:leader="none"/>
          <w:tab w:val="left" w:pos="471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potential</w:t>
      </w:r>
      <w:r>
        <w:rPr>
          <w:rFonts w:ascii="Times New Roman" w:hAnsi="Times New Roman"/>
          <w:sz w:val="23"/>
        </w:rPr>
        <w:t xml:space="preserve">for</w:t>
      </w:r>
      <w:r>
        <w:rPr>
          <w:rFonts w:ascii="Times New Roman" w:hAnsi="Times New Roman"/>
          <w:sz w:val="23"/>
        </w:rPr>
        <w:t xml:space="preserve">interactions</w:t>
      </w:r>
      <w:r>
        <w:rPr>
          <w:rFonts w:ascii="Times New Roman" w:hAnsi="Times New Roman"/>
          <w:sz w:val="23"/>
        </w:rPr>
        <w:t xml:space="preserve">between</w:t>
      </w:r>
      <w:r>
        <w:rPr>
          <w:rFonts w:ascii="Times New Roman" w:hAnsi="Times New Roman"/>
          <w:sz w:val="23"/>
        </w:rPr>
        <w:t xml:space="preserve">nuclear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z w:val="23"/>
        </w:rPr>
        <w:t xml:space="preserve">non-nuclear</w:t>
      </w:r>
      <w:r>
        <w:rPr>
          <w:rFonts w:ascii="Times New Roman" w:hAnsi="Times New Roman"/>
          <w:sz w:val="23"/>
        </w:rPr>
        <w:t xml:space="preserve">effluents;</w:t>
      </w:r>
      <w:r>
        <w:rPr>
          <w:rFonts w:ascii="Times New Roman" w:hAnsi="Times New Roman"/>
          <w:sz w:val="23"/>
        </w:rPr>
        <w:t xml:space="preserve">·</w:t>
        <w:tab/>
        <w:t xml:space="preserve">·</w:t>
      </w:r>
      <w:r>
        <w:rPr>
          <w:rFonts w:ascii="Times New Roman" w:hAnsi="Times New Roman"/>
          <w:sz w:val="23"/>
        </w:rPr>
      </w:r>
      <w:r/>
    </w:p>
    <w:p>
      <w:pPr>
        <w:numPr>
          <w:ilvl w:val="0"/>
          <w:numId w:val="76"/>
        </w:numPr>
        <w:ind w:left="1061" w:right="145" w:hanging="359"/>
        <w:jc w:val="both"/>
        <w:spacing w:lineRule="auto" w:line="237" w:before="130"/>
        <w:tabs>
          <w:tab w:val="left" w:pos="105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potential</w:t>
      </w:r>
      <w:r>
        <w:rPr>
          <w:rFonts w:ascii="Times New Roman"/>
          <w:sz w:val="23"/>
        </w:rPr>
        <w:t xml:space="preserve">radiological</w:t>
      </w:r>
      <w:r>
        <w:rPr>
          <w:rFonts w:ascii="Times New Roman"/>
          <w:sz w:val="23"/>
        </w:rPr>
        <w:t xml:space="preserve">impacts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operational</w:t>
      </w:r>
      <w:r>
        <w:rPr>
          <w:rFonts w:ascii="Times New Roman"/>
          <w:sz w:val="23"/>
        </w:rPr>
        <w:t xml:space="preserve">states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conditions</w:t>
      </w:r>
      <w:r>
        <w:rPr>
          <w:rFonts w:ascii="Times New Roman"/>
          <w:sz w:val="23"/>
        </w:rPr>
        <w:t xml:space="preserve">on</w:t>
      </w:r>
      <w:r>
        <w:rPr>
          <w:rFonts w:ascii="Times New Roman"/>
          <w:sz w:val="23"/>
        </w:rPr>
        <w:t xml:space="preserve">people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region.</w:t>
      </w:r>
      <w:r>
        <w:rPr>
          <w:rFonts w:ascii="Times New Roman"/>
          <w:sz w:val="23"/>
        </w:rPr>
        <w:t xml:space="preserve">including</w:t>
      </w:r>
      <w:r>
        <w:rPr>
          <w:rFonts w:ascii="Times New Roman"/>
          <w:sz w:val="23"/>
        </w:rPr>
        <w:t xml:space="preserve">impacts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z w:val="23"/>
        </w:rPr>
        <w:t xml:space="preserve">could</w:t>
      </w:r>
      <w:r>
        <w:rPr>
          <w:rFonts w:ascii="Times New Roman"/>
          <w:sz w:val="23"/>
        </w:rPr>
        <w:t xml:space="preserve">lead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emergency</w:t>
      </w:r>
      <w:r>
        <w:rPr>
          <w:rFonts w:ascii="Times New Roman"/>
          <w:sz w:val="23"/>
        </w:rPr>
        <w:t xml:space="preserve">measures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potential impacts</w:t>
      </w:r>
      <w:r>
        <w:rPr>
          <w:rFonts w:ascii="Times New Roman"/>
          <w:sz w:val="23"/>
        </w:rPr>
        <w:t xml:space="preserve">outside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territory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Republic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Kenya;</w:t>
      </w:r>
      <w:r>
        <w:rPr>
          <w:rFonts w:ascii="Times New Roman"/>
          <w:sz w:val="23"/>
        </w:rPr>
      </w:r>
      <w:r/>
    </w:p>
    <w:p>
      <w:pPr>
        <w:numPr>
          <w:ilvl w:val="0"/>
          <w:numId w:val="76"/>
        </w:numPr>
        <w:ind w:left="1065" w:right="33" w:hanging="363"/>
        <w:jc w:val="left"/>
        <w:spacing w:lineRule="auto" w:line="237" w:before="121"/>
        <w:tabs>
          <w:tab w:val="left" w:pos="10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total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capacity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3"/>
        </w:rPr>
        <w:t xml:space="preserve">installed</w:t>
      </w:r>
      <w:r>
        <w:rPr>
          <w:rFonts w:ascii="Times New Roman"/>
          <w:sz w:val="23"/>
        </w:rPr>
        <w:t xml:space="preserve">on</w:t>
      </w:r>
      <w:r>
        <w:rPr>
          <w:rFonts w:ascii="Arial"/>
          <w:sz w:val="23"/>
        </w:rPr>
        <w:t xml:space="preserve">the</w:t>
      </w:r>
      <w:r>
        <w:rPr>
          <w:rFonts w:ascii="Times New Roman"/>
          <w:sz w:val="23"/>
        </w:rPr>
        <w:t xml:space="preserve">site,</w:t>
      </w:r>
      <w:r>
        <w:rPr>
          <w:rFonts w:ascii="Times New Roman"/>
          <w:sz w:val="23"/>
        </w:rPr>
        <w:t xml:space="preserve">with</w:t>
      </w:r>
      <w:r>
        <w:rPr>
          <w:rFonts w:ascii="Times New Roman"/>
          <w:sz w:val="23"/>
        </w:rPr>
        <w:t xml:space="preserve">provision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re-evaluation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site</w:t>
      </w:r>
      <w:r>
        <w:rPr>
          <w:rFonts w:ascii="Times New Roman"/>
          <w:sz w:val="23"/>
        </w:rPr>
        <w:t xml:space="preserve">if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.</w:t>
      </w:r>
      <w:r>
        <w:rPr>
          <w:rFonts w:ascii="Times New Roman"/>
          <w:sz w:val="23"/>
        </w:rPr>
        <w:t xml:space="preserve">installed</w:t>
      </w:r>
      <w:r>
        <w:rPr>
          <w:rFonts w:ascii="Times New Roman"/>
          <w:sz w:val="23"/>
        </w:rPr>
        <w:t xml:space="preserve">capacity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3"/>
        </w:rPr>
        <w:t xml:space="preserve">significantly</w:t>
      </w:r>
      <w:r>
        <w:rPr>
          <w:rFonts w:ascii="Times New Roman"/>
          <w:sz w:val="23"/>
        </w:rPr>
        <w:t xml:space="preserve">increased</w:t>
      </w:r>
      <w:r/>
    </w:p>
    <w:p>
      <w:pPr>
        <w:ind w:left="633" w:right="0" w:firstLine="0"/>
        <w:jc w:val="left"/>
        <w:spacing w:before="75"/>
        <w:rPr>
          <w:rFonts w:ascii="Arial" w:hAnsi="Arial" w:cs="Arial" w:eastAsia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t xml:space="preserve">969</w:t>
      </w:r>
      <w:r>
        <w:rPr>
          <w:rFonts w:ascii="Arial"/>
          <w:sz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</w:r>
      <w:r/>
    </w:p>
    <w:p>
      <w:pPr>
        <w:spacing w:lineRule="auto" w:line="240" w:before="5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sz w:val="17"/>
          <w:szCs w:val="17"/>
        </w:rPr>
      </w:r>
      <w:r/>
    </w:p>
    <w:p>
      <w:pPr>
        <w:ind w:left="35" w:right="116" w:firstLine="0"/>
        <w:jc w:val="both"/>
        <w:spacing w:lineRule="auto" w:line="25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Responsibility</w:t>
      </w:r>
      <w:r>
        <w:rPr>
          <w:rFonts w:ascii="Times New Roman"/>
          <w:sz w:val="15"/>
        </w:rPr>
        <w:t xml:space="preserve">for</w:t>
      </w:r>
      <w:r>
        <w:rPr>
          <w:rFonts w:ascii="Times New Roman"/>
          <w:sz w:val="15"/>
        </w:rPr>
        <w:t xml:space="preserve">safety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facilities</w:t>
      </w:r>
      <w:r>
        <w:rPr>
          <w:rFonts w:ascii="Arial"/>
          <w:sz w:val="15"/>
        </w:rPr>
        <w:t xml:space="preserve">and</w:t>
      </w:r>
      <w:r>
        <w:rPr>
          <w:rFonts w:ascii="Times New Roman"/>
          <w:sz w:val="15"/>
        </w:rPr>
        <w:t xml:space="preserve">activities.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40" w:right="0" w:firstLine="0"/>
        <w:jc w:val="both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Site</w:t>
      </w:r>
      <w:r>
        <w:rPr>
          <w:rFonts w:ascii="Times New Roman"/>
          <w:sz w:val="15"/>
        </w:rPr>
        <w:t xml:space="preserve">evaluation.</w:t>
      </w:r>
      <w:r>
        <w:rPr>
          <w:rFonts w:ascii="Times New Roman"/>
          <w:sz w:val="15"/>
        </w:rPr>
      </w:r>
      <w:r/>
    </w:p>
    <w:p>
      <w:pPr>
        <w:jc w:val="both"/>
        <w:spacing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8580" w:h="14140" w:orient="portrait"/>
          <w:pgMar w:top="720" w:right="420" w:bottom="280" w:left="700" w:header="709" w:footer="709" w:gutter="0"/>
          <w:cols w:num="2" w:sep="0" w:space="1701" w:equalWidth="0">
            <w:col w:w="6111" w:space="40"/>
            <w:col w:w="130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01" w:right="0" w:firstLine="0"/>
        <w:jc w:val="left"/>
        <w:spacing w:before="55"/>
        <w:tabs>
          <w:tab w:val="left" w:pos="2289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 xml:space="preserve">970</w:t>
        <w:tab/>
      </w:r>
      <w:r>
        <w:rPr>
          <w:rFonts w:ascii="Times New Roman"/>
          <w:i/>
          <w:position w:val="1"/>
          <w:sz w:val="19"/>
        </w:rPr>
        <w:t xml:space="preserve">The</w:t>
      </w:r>
      <w:r>
        <w:rPr>
          <w:rFonts w:ascii="Times New Roman"/>
          <w:i/>
          <w:position w:val="1"/>
          <w:sz w:val="19"/>
        </w:rPr>
        <w:t xml:space="preserve">Nuclear</w:t>
      </w:r>
      <w:r>
        <w:rPr>
          <w:rFonts w:ascii="Times New Roman"/>
          <w:i/>
          <w:position w:val="1"/>
          <w:sz w:val="19"/>
        </w:rPr>
        <w:t xml:space="preserve">Regulatory</w:t>
      </w:r>
      <w:r>
        <w:rPr>
          <w:rFonts w:ascii="Times New Roman"/>
          <w:i/>
          <w:position w:val="1"/>
          <w:sz w:val="19"/>
        </w:rPr>
        <w:t xml:space="preserve">Bill</w:t>
      </w:r>
      <w:r>
        <w:rPr>
          <w:rFonts w:ascii="Times New Roman"/>
          <w:i/>
          <w:position w:val="1"/>
          <w:sz w:val="19"/>
        </w:rPr>
        <w:t xml:space="preserve">,</w:t>
      </w:r>
      <w:r>
        <w:rPr>
          <w:rFonts w:ascii="Times New Roman"/>
          <w:i/>
          <w:position w:val="1"/>
          <w:sz w:val="19"/>
        </w:rPr>
        <w:t xml:space="preserve">2018</w:t>
      </w:r>
      <w:r>
        <w:rPr>
          <w:rFonts w:ascii="Times New Roman"/>
          <w:sz w:val="19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8540" w:h="14100" w:orient="portrait"/>
          <w:pgMar w:top="640" w:right="820" w:bottom="280" w:left="34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660"/>
        <w:ind w:left="1022" w:right="131" w:firstLine="4"/>
        <w:jc w:val="left"/>
        <w:spacing w:lineRule="auto" w:line="245" w:before="71"/>
        <w:tabs>
          <w:tab w:val="left" w:pos="1905" w:leader="none"/>
        </w:tabs>
      </w:pPr>
      <w:r>
        <w:t xml:space="preserve">beyond</w:t>
        <w:tab/>
        <w:t xml:space="preserve">the</w:t>
      </w:r>
      <w:r>
        <w:t xml:space="preserve">level</w:t>
      </w:r>
      <w:r>
        <w:t xml:space="preserve">assessed</w:t>
      </w:r>
      <w:r>
        <w:rPr>
          <w:spacing w:val="13"/>
        </w:rPr>
        <w:t xml:space="preserve">i</w:t>
      </w:r>
      <w:r>
        <w:rPr>
          <w:spacing w:val="11"/>
        </w:rPr>
        <w:t xml:space="preserve">n</w:t>
      </w:r>
      <w:r>
        <w:t xml:space="preserve">a</w:t>
      </w:r>
      <w:r>
        <w:t xml:space="preserve">previous</w:t>
      </w:r>
      <w:r>
        <w:t xml:space="preserve">site</w:t>
      </w:r>
      <w:r>
        <w:t xml:space="preserve">evaluation;</w:t>
      </w:r>
      <w:r>
        <w:t xml:space="preserve">and</w:t>
      </w:r>
      <w:r/>
      <w:r/>
    </w:p>
    <w:p>
      <w:pPr>
        <w:pStyle w:val="660"/>
        <w:numPr>
          <w:ilvl w:val="0"/>
          <w:numId w:val="4"/>
        </w:numPr>
        <w:ind w:left="1036" w:right="0" w:hanging="364"/>
        <w:jc w:val="left"/>
        <w:spacing w:lineRule="auto" w:line="240" w:after="0" w:before="120"/>
        <w:tabs>
          <w:tab w:val="left" w:pos="1037" w:leader="none"/>
        </w:tabs>
      </w:pPr>
      <w:r>
        <w:t xml:space="preserve">such</w:t>
      </w:r>
      <w:r>
        <w:t xml:space="preserve">other</w:t>
      </w:r>
      <w:r>
        <w:t xml:space="preserve">matters</w:t>
      </w:r>
      <w:r>
        <w:t xml:space="preserve">as</w:t>
      </w:r>
      <w:r>
        <w:t xml:space="preserve">may</w:t>
      </w:r>
      <w:r>
        <w:t xml:space="preserve">be</w:t>
      </w:r>
      <w:r>
        <w:t xml:space="preserve">prescri</w:t>
      </w:r>
      <w:r>
        <w:t xml:space="preserve">bed.</w:t>
      </w:r>
      <w:r/>
      <w:r/>
    </w:p>
    <w:p>
      <w:pPr>
        <w:pStyle w:val="660"/>
        <w:ind w:left="197" w:right="140" w:firstLine="470"/>
        <w:jc w:val="both"/>
        <w:spacing w:lineRule="auto" w:line="245" w:before="126"/>
      </w:pPr>
      <w:r>
        <w:t xml:space="preserve">46.</w:t>
      </w:r>
      <w:r>
        <w:t xml:space="preserve">(</w:t>
      </w:r>
      <w:r>
        <w:rPr>
          <w:spacing w:val="10"/>
        </w:rPr>
        <w:t xml:space="preserve">1</w:t>
      </w:r>
      <w:r>
        <w:rPr>
          <w:spacing w:val="7"/>
        </w:rPr>
        <w:t xml:space="preserve">)</w:t>
      </w:r>
      <w:r>
        <w:t xml:space="preserve">Before</w:t>
      </w:r>
      <w:r>
        <w:t xml:space="preserve">granting</w:t>
      </w:r>
      <w:r>
        <w:t xml:space="preserve">a</w:t>
      </w:r>
      <w:r>
        <w:t xml:space="preserve">construction</w:t>
      </w:r>
      <w:r>
        <w:t xml:space="preserve">authorization</w:t>
      </w:r>
      <w:r>
        <w:t xml:space="preserve">for</w:t>
      </w:r>
      <w:r>
        <w:t xml:space="preserve">a</w:t>
      </w:r>
      <w:r>
        <w:rPr>
          <w:spacing w:val="28"/>
        </w:rPr>
        <w:t xml:space="preserve">n</w:t>
      </w:r>
      <w:r>
        <w:t xml:space="preserve">uclear</w:t>
      </w:r>
      <w:r>
        <w:t xml:space="preserve">power</w:t>
      </w:r>
      <w:r>
        <w:t xml:space="preserve">plant</w:t>
      </w:r>
      <w:r>
        <w:t xml:space="preserve">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review</w:t>
      </w:r>
      <w:r>
        <w:t xml:space="preserve">and</w:t>
      </w:r>
      <w:r>
        <w:t xml:space="preserve">assess</w:t>
      </w:r>
      <w:r>
        <w:t xml:space="preserve">-</w:t>
      </w:r>
      <w:r/>
      <w:r/>
    </w:p>
    <w:p>
      <w:pPr>
        <w:pStyle w:val="660"/>
        <w:numPr>
          <w:ilvl w:val="0"/>
          <w:numId w:val="75"/>
        </w:numPr>
        <w:ind w:left="1036" w:right="129" w:hanging="355"/>
        <w:jc w:val="both"/>
        <w:spacing w:lineRule="auto" w:line="245" w:after="0" w:before="120"/>
        <w:tabs>
          <w:tab w:val="left" w:pos="1042" w:leader="none"/>
        </w:tabs>
      </w:pPr>
      <w:r>
        <w:t xml:space="preserve">the</w:t>
      </w:r>
      <w:r>
        <w:t xml:space="preserve">competence</w:t>
      </w:r>
      <w:r>
        <w:t xml:space="preserve">and</w:t>
      </w:r>
      <w:r>
        <w:t xml:space="preserve">capability</w:t>
      </w:r>
      <w:r>
        <w:t xml:space="preserve">of</w:t>
      </w:r>
      <w:r>
        <w:t xml:space="preserve">the</w:t>
      </w:r>
      <w:r>
        <w:t xml:space="preserve">applicant</w:t>
      </w:r>
      <w:r>
        <w:t xml:space="preserve">or</w:t>
      </w:r>
      <w:r>
        <w:t xml:space="preserve">authorized</w:t>
      </w:r>
      <w:r>
        <w:t xml:space="preserve">person</w:t>
      </w:r>
      <w:r>
        <w:t xml:space="preserve">to</w:t>
      </w:r>
      <w:r>
        <w:t xml:space="preserve">meet</w:t>
      </w:r>
      <w:r>
        <w:t xml:space="preserve">relevant</w:t>
      </w:r>
      <w:r>
        <w:t xml:space="preserve">authorization</w:t>
      </w:r>
      <w:r>
        <w:t xml:space="preserve">req</w:t>
      </w:r>
      <w:r>
        <w:t xml:space="preserve">uirements</w:t>
      </w:r>
      <w:r>
        <w:t xml:space="preserve">during</w:t>
      </w:r>
      <w:r>
        <w:t xml:space="preserve">construction</w:t>
      </w:r>
      <w:r>
        <w:t xml:space="preserve">and</w:t>
      </w:r>
      <w:r>
        <w:t xml:space="preserve">operation;</w:t>
      </w:r>
      <w:r/>
      <w:r/>
    </w:p>
    <w:p>
      <w:pPr>
        <w:pStyle w:val="660"/>
        <w:numPr>
          <w:ilvl w:val="0"/>
          <w:numId w:val="75"/>
        </w:numPr>
        <w:ind w:left="1036" w:right="138" w:hanging="355"/>
        <w:jc w:val="both"/>
        <w:spacing w:lineRule="auto" w:line="245" w:after="0" w:before="125"/>
        <w:tabs>
          <w:tab w:val="left" w:pos="1037" w:leader="none"/>
        </w:tabs>
      </w:pPr>
      <w:r>
        <w:t xml:space="preserve">the</w:t>
      </w:r>
      <w:r>
        <w:t xml:space="preserve">site</w:t>
      </w:r>
      <w:r>
        <w:rPr>
          <w:spacing w:val="1"/>
        </w:rPr>
        <w:t xml:space="preserve">evaluation,</w:t>
      </w:r>
      <w:r>
        <w:t xml:space="preserve">prepared</w:t>
      </w:r>
      <w:r>
        <w:t xml:space="preserve">pursuant</w:t>
      </w:r>
      <w:r>
        <w:t xml:space="preserve">to</w:t>
      </w:r>
      <w:r>
        <w:t xml:space="preserve">the</w:t>
      </w:r>
      <w:r>
        <w:t xml:space="preserve">provisions</w:t>
      </w:r>
      <w:r>
        <w:t xml:space="preserve">of</w:t>
      </w:r>
      <w:r>
        <w:t xml:space="preserve">this</w:t>
      </w:r>
      <w:r>
        <w:t xml:space="preserve">Act,</w:t>
      </w:r>
      <w:r>
        <w:t xml:space="preserve">to</w:t>
      </w:r>
      <w:r>
        <w:t xml:space="preserve">confirm</w:t>
      </w:r>
      <w:r>
        <w:t xml:space="preserve">its</w:t>
      </w:r>
      <w:r>
        <w:t xml:space="preserve">acceptability,</w:t>
      </w:r>
      <w:r>
        <w:t xml:space="preserve">and</w:t>
      </w:r>
      <w:r>
        <w:t xml:space="preserve">related</w:t>
      </w:r>
      <w:r>
        <w:rPr>
          <w:spacing w:val="35"/>
        </w:rPr>
        <w:t xml:space="preserve">i</w:t>
      </w:r>
      <w:r>
        <w:t xml:space="preserve">nformation</w:t>
      </w:r>
      <w:r>
        <w:t xml:space="preserve">needed</w:t>
      </w:r>
      <w:r>
        <w:t xml:space="preserve">for</w:t>
      </w:r>
      <w:r>
        <w:t xml:space="preserve">the</w:t>
      </w:r>
      <w:r>
        <w:t xml:space="preserve">design</w:t>
      </w:r>
      <w:r>
        <w:t xml:space="preserve">of</w:t>
      </w:r>
      <w:r>
        <w:t xml:space="preserve">the</w:t>
      </w:r>
      <w:r>
        <w:t xml:space="preserve">proposed</w:t>
      </w:r>
      <w:r>
        <w:t xml:space="preserve">facility;</w:t>
      </w:r>
      <w:r/>
      <w:r/>
    </w:p>
    <w:p>
      <w:pPr>
        <w:pStyle w:val="660"/>
        <w:numPr>
          <w:ilvl w:val="0"/>
          <w:numId w:val="75"/>
        </w:numPr>
        <w:ind w:left="1041" w:right="156" w:hanging="360"/>
        <w:jc w:val="both"/>
        <w:spacing w:lineRule="auto" w:line="240" w:after="0" w:before="120"/>
        <w:tabs>
          <w:tab w:val="left" w:pos="1037" w:leader="none"/>
        </w:tabs>
      </w:pPr>
      <w:r>
        <w:t xml:space="preserve">the</w:t>
      </w:r>
      <w:r>
        <w:t xml:space="preserve">potential</w:t>
      </w:r>
      <w:r>
        <w:t xml:space="preserve">environmental</w:t>
      </w:r>
      <w:r>
        <w:t xml:space="preserve">impact</w:t>
      </w:r>
      <w:r>
        <w:t xml:space="preserve">of</w:t>
      </w:r>
      <w:r>
        <w:t xml:space="preserve">the</w:t>
      </w:r>
      <w:r>
        <w:t xml:space="preserve">proposed</w:t>
      </w:r>
      <w:r>
        <w:t xml:space="preserve">facility;</w:t>
      </w:r>
      <w:r/>
      <w:r/>
    </w:p>
    <w:p>
      <w:pPr>
        <w:pStyle w:val="660"/>
        <w:numPr>
          <w:ilvl w:val="0"/>
          <w:numId w:val="75"/>
        </w:numPr>
        <w:ind w:left="1036" w:right="129" w:hanging="355"/>
        <w:jc w:val="both"/>
        <w:spacing w:lineRule="auto" w:line="243" w:after="0" w:before="135"/>
        <w:tabs>
          <w:tab w:val="left" w:pos="1037" w:leader="none"/>
        </w:tabs>
      </w:pPr>
      <w:r>
        <w:t xml:space="preserve">the</w:t>
      </w:r>
      <w:r>
        <w:t xml:space="preserve">basic</w:t>
      </w:r>
      <w:r>
        <w:t xml:space="preserve">design</w:t>
      </w:r>
      <w:r>
        <w:t xml:space="preserve">f</w:t>
      </w:r>
      <w:r>
        <w:t xml:space="preserve">the</w:t>
      </w:r>
      <w:r>
        <w:t xml:space="preserve">proposed</w:t>
      </w:r>
      <w:r>
        <w:t xml:space="preserve">facility,</w:t>
      </w:r>
      <w:r>
        <w:t xml:space="preserve">to</w:t>
      </w:r>
      <w:r>
        <w:t xml:space="preserve">confirm</w:t>
      </w:r>
      <w:r>
        <w:t xml:space="preserve">that</w:t>
      </w:r>
      <w:r>
        <w:t xml:space="preserve">it</w:t>
      </w:r>
      <w:r>
        <w:t xml:space="preserve">can</w:t>
      </w:r>
      <w:r>
        <w:t xml:space="preserve">meet</w:t>
      </w:r>
      <w:r>
        <w:t xml:space="preserve">relevant</w:t>
      </w:r>
      <w:r>
        <w:t xml:space="preserve">safety</w:t>
      </w:r>
      <w:r>
        <w:t xml:space="preserve">,</w:t>
      </w:r>
      <w:r>
        <w:t xml:space="preserve">security</w:t>
      </w:r>
      <w:r>
        <w:t xml:space="preserve">and</w:t>
      </w:r>
      <w:r>
        <w:t xml:space="preserve">physical</w:t>
      </w:r>
      <w:r>
        <w:t xml:space="preserve">protection</w:t>
      </w:r>
      <w:r>
        <w:t xml:space="preserve">requirements;</w:t>
      </w:r>
      <w:r/>
      <w:r/>
    </w:p>
    <w:p>
      <w:pPr>
        <w:pStyle w:val="660"/>
        <w:numPr>
          <w:ilvl w:val="0"/>
          <w:numId w:val="75"/>
        </w:numPr>
        <w:ind w:left="1036" w:right="129" w:hanging="355"/>
        <w:jc w:val="both"/>
        <w:spacing w:lineRule="auto" w:line="240" w:after="0" w:before="122"/>
        <w:tabs>
          <w:tab w:val="left" w:pos="1037" w:leader="none"/>
        </w:tabs>
      </w:pPr>
      <w:r>
        <w:t xml:space="preserve">the</w:t>
      </w:r>
      <w:r>
        <w:t xml:space="preserve">management</w:t>
      </w:r>
      <w:r>
        <w:t xml:space="preserve">systems</w:t>
      </w:r>
      <w:r>
        <w:t xml:space="preserve">of</w:t>
      </w:r>
      <w:r>
        <w:t xml:space="preserve">the</w:t>
      </w:r>
      <w:r>
        <w:t xml:space="preserve">applicant</w:t>
      </w:r>
      <w:r>
        <w:t xml:space="preserve">or</w:t>
      </w:r>
      <w:r>
        <w:t xml:space="preserve">authorized</w:t>
      </w:r>
      <w:r>
        <w:t xml:space="preserve">person;</w:t>
      </w:r>
      <w:r/>
      <w:r/>
    </w:p>
    <w:p>
      <w:pPr>
        <w:pStyle w:val="660"/>
        <w:ind w:left="1032" w:right="129" w:hanging="356"/>
        <w:jc w:val="both"/>
        <w:spacing w:lineRule="auto" w:line="245" w:before="126"/>
      </w:pPr>
      <w:r>
        <w:rPr>
          <w:rFonts w:ascii="Arial"/>
          <w:sz w:val="21"/>
        </w:rPr>
        <w:t xml:space="preserve">(f}</w:t>
      </w:r>
      <w:r>
        <w:t xml:space="preserve">research</w:t>
      </w:r>
      <w:r>
        <w:t xml:space="preserve">and</w:t>
      </w:r>
      <w:r>
        <w:t xml:space="preserve">development</w:t>
      </w:r>
      <w:r>
        <w:t xml:space="preserve">plans</w:t>
      </w:r>
      <w:r>
        <w:t xml:space="preserve">related</w:t>
      </w:r>
      <w:r>
        <w:t xml:space="preserve">to</w:t>
      </w:r>
      <w:r>
        <w:t xml:space="preserve">demonstration</w:t>
      </w:r>
      <w:r>
        <w:t xml:space="preserve">of</w:t>
      </w:r>
      <w:r>
        <w:t xml:space="preserve">the acceptability</w:t>
      </w:r>
      <w:r>
        <w:t xml:space="preserve">of</w:t>
      </w:r>
      <w:r>
        <w:t xml:space="preserve">the</w:t>
      </w:r>
      <w:r>
        <w:t xml:space="preserve">design;</w:t>
      </w:r>
      <w:r>
        <w:t xml:space="preserve">and</w:t>
      </w:r>
      <w:r/>
      <w:r/>
    </w:p>
    <w:p>
      <w:pPr>
        <w:pStyle w:val="660"/>
        <w:ind w:left="1036" w:right="140" w:hanging="356"/>
        <w:jc w:val="both"/>
        <w:spacing w:lineRule="auto" w:line="245" w:before="120"/>
      </w:pPr>
      <w:r>
        <w:t xml:space="preserve">(g)</w:t>
      </w:r>
      <w:r>
        <w:t xml:space="preserve">arrangements</w:t>
      </w:r>
      <w:r>
        <w:t xml:space="preserve">for</w:t>
      </w:r>
      <w:r>
        <w:t xml:space="preserve">decommissioning</w:t>
      </w:r>
      <w:r>
        <w:t xml:space="preserve">and</w:t>
      </w:r>
      <w:r>
        <w:t xml:space="preserve">management</w:t>
      </w:r>
      <w:r>
        <w:t xml:space="preserve">of</w:t>
      </w:r>
      <w:r>
        <w:t xml:space="preserve">radioacti</w:t>
      </w:r>
      <w:r>
        <w:t xml:space="preserve">ve</w:t>
      </w:r>
      <w:r>
        <w:t xml:space="preserve">waste</w:t>
      </w:r>
      <w:r>
        <w:t xml:space="preserve">including</w:t>
      </w:r>
      <w:r>
        <w:t xml:space="preserve">f</w:t>
      </w:r>
      <w:r>
        <w:rPr>
          <w:spacing w:val="19"/>
        </w:rPr>
        <w:t xml:space="preserve">i</w:t>
      </w:r>
      <w:r>
        <w:t xml:space="preserve">nancial</w:t>
      </w:r>
      <w:r>
        <w:t xml:space="preserve">mechanisms</w:t>
      </w:r>
      <w:r>
        <w:t xml:space="preserve">therefor.</w:t>
      </w:r>
      <w:r/>
      <w:r/>
    </w:p>
    <w:p>
      <w:pPr>
        <w:pStyle w:val="660"/>
        <w:numPr>
          <w:ilvl w:val="0"/>
          <w:numId w:val="74"/>
        </w:numPr>
        <w:ind w:left="197" w:right="149" w:firstLine="480"/>
        <w:jc w:val="left"/>
        <w:spacing w:lineRule="auto" w:line="250" w:after="0" w:before="115"/>
        <w:tabs>
          <w:tab w:val="left" w:pos="1037" w:leader="none"/>
        </w:tabs>
      </w:pPr>
      <w:r>
        <w:rPr>
          <w:spacing w:val="8"/>
        </w:rPr>
        <w:t xml:space="preserve">Du</w:t>
      </w:r>
      <w:r>
        <w:rPr>
          <w:spacing w:val="9"/>
        </w:rPr>
        <w:t xml:space="preserve">ri</w:t>
      </w:r>
      <w:r>
        <w:rPr>
          <w:spacing w:val="8"/>
        </w:rPr>
        <w:t xml:space="preserve">ng</w:t>
      </w:r>
      <w:r>
        <w:t xml:space="preserve">construction</w:t>
      </w:r>
      <w:r>
        <w:t xml:space="preserve">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review</w:t>
      </w:r>
      <w:r>
        <w:t xml:space="preserve">and</w:t>
      </w:r>
      <w:r>
        <w:t xml:space="preserve">assess</w:t>
      </w:r>
      <w:r>
        <w:t xml:space="preserve">-</w:t>
      </w:r>
      <w:r/>
      <w:r/>
    </w:p>
    <w:p>
      <w:pPr>
        <w:pStyle w:val="660"/>
        <w:numPr>
          <w:ilvl w:val="0"/>
          <w:numId w:val="73"/>
        </w:numPr>
        <w:ind w:left="1027" w:right="156" w:hanging="350"/>
        <w:jc w:val="both"/>
        <w:spacing w:lineRule="auto" w:line="245" w:after="0" w:before="115"/>
        <w:tabs>
          <w:tab w:val="left" w:pos="1033" w:leader="none"/>
        </w:tabs>
      </w:pPr>
      <w:r>
        <w:t xml:space="preserve">the</w:t>
      </w:r>
      <w:r>
        <w:t xml:space="preserve">development</w:t>
      </w:r>
      <w:r>
        <w:t xml:space="preserve">of</w:t>
      </w:r>
      <w:r>
        <w:t xml:space="preserve">the</w:t>
      </w:r>
      <w:r>
        <w:t xml:space="preserve">faci</w:t>
      </w:r>
      <w:r>
        <w:t xml:space="preserve">l</w:t>
      </w:r>
      <w:r>
        <w:t xml:space="preserve">ity</w:t>
      </w:r>
      <w:r>
        <w:t xml:space="preserve">design</w:t>
      </w:r>
      <w:r>
        <w:t xml:space="preserve">through</w:t>
      </w:r>
      <w:r>
        <w:t xml:space="preserve">documentation</w:t>
      </w:r>
      <w:r>
        <w:t xml:space="preserve">submitted</w:t>
      </w:r>
      <w:r>
        <w:t xml:space="preserve">by</w:t>
      </w:r>
      <w:r>
        <w:t xml:space="preserve">the</w:t>
      </w:r>
      <w:r>
        <w:t xml:space="preserve">authorized</w:t>
      </w:r>
      <w:r>
        <w:t xml:space="preserve">person</w:t>
      </w:r>
      <w:r>
        <w:t xml:space="preserve">to</w:t>
      </w:r>
      <w:r>
        <w:t xml:space="preserve">determine</w:t>
      </w:r>
      <w:r>
        <w:t xml:space="preserve">i</w:t>
      </w:r>
      <w:r>
        <w:t xml:space="preserve">ts</w:t>
      </w:r>
      <w:r>
        <w:t xml:space="preserve">contin</w:t>
      </w:r>
      <w:r>
        <w:t xml:space="preserve">ued</w:t>
      </w:r>
      <w:r>
        <w:t xml:space="preserve">acceptabi</w:t>
      </w:r>
      <w:r>
        <w:t xml:space="preserve">l</w:t>
      </w:r>
      <w:r>
        <w:t xml:space="preserve">ity;</w:t>
      </w:r>
      <w:r>
        <w:t xml:space="preserve">and</w:t>
      </w:r>
      <w:r/>
      <w:r/>
    </w:p>
    <w:p>
      <w:pPr>
        <w:pStyle w:val="660"/>
        <w:numPr>
          <w:ilvl w:val="0"/>
          <w:numId w:val="73"/>
        </w:numPr>
        <w:ind w:left="1027" w:right="143" w:hanging="350"/>
        <w:jc w:val="both"/>
        <w:spacing w:lineRule="auto" w:line="243" w:after="0" w:before="110"/>
        <w:tabs>
          <w:tab w:val="left" w:pos="1033" w:leader="none"/>
        </w:tabs>
      </w:pPr>
      <w:r>
        <w:t xml:space="preserve">the</w:t>
      </w:r>
      <w:r>
        <w:t xml:space="preserve">progress</w:t>
      </w:r>
      <w:r>
        <w:t xml:space="preserve">of</w:t>
      </w:r>
      <w:r>
        <w:t xml:space="preserve">research</w:t>
      </w:r>
      <w:r>
        <w:t xml:space="preserve">and</w:t>
      </w:r>
      <w:r>
        <w:t xml:space="preserve">development</w:t>
      </w:r>
      <w:r>
        <w:rPr>
          <w:spacing w:val="2"/>
        </w:rPr>
        <w:t xml:space="preserve">activities</w:t>
      </w:r>
      <w:r>
        <w:t xml:space="preserve">related</w:t>
      </w:r>
      <w:r>
        <w:t xml:space="preserve">to</w:t>
      </w:r>
      <w:r>
        <w:t xml:space="preserve">demonstration</w:t>
      </w:r>
      <w:r>
        <w:t xml:space="preserve">of</w:t>
      </w:r>
      <w:r>
        <w:t xml:space="preserve">the</w:t>
      </w:r>
      <w:r>
        <w:t xml:space="preserve">acceptabil</w:t>
      </w:r>
      <w:r>
        <w:t xml:space="preserve">ity</w:t>
      </w:r>
      <w:r>
        <w:t xml:space="preserve">of</w:t>
      </w:r>
      <w:r>
        <w:t xml:space="preserve">the</w:t>
      </w:r>
      <w:r>
        <w:t xml:space="preserve">design.</w:t>
      </w:r>
      <w:r/>
      <w:r/>
    </w:p>
    <w:p>
      <w:pPr>
        <w:pStyle w:val="660"/>
        <w:numPr>
          <w:ilvl w:val="0"/>
          <w:numId w:val="74"/>
        </w:numPr>
        <w:ind w:left="192" w:right="0" w:firstLine="480"/>
        <w:jc w:val="left"/>
        <w:spacing w:lineRule="auto" w:line="241" w:after="0" w:before="117"/>
        <w:tabs>
          <w:tab w:val="left" w:pos="1066" w:leader="none"/>
        </w:tabs>
      </w:pPr>
      <w:r>
        <w:t xml:space="preserve">Before</w:t>
      </w:r>
      <w:r>
        <w:t xml:space="preserve">granti</w:t>
      </w:r>
      <w:r>
        <w:t xml:space="preserve">ng</w:t>
      </w:r>
      <w:r>
        <w:t xml:space="preserve">an</w:t>
      </w:r>
      <w:r>
        <w:t xml:space="preserve">operation</w:t>
      </w:r>
      <w:r>
        <w:t xml:space="preserve">authorization</w:t>
      </w:r>
      <w:r>
        <w:t xml:space="preserve">for</w:t>
      </w:r>
      <w:r>
        <w:t xml:space="preserve">a</w:t>
      </w:r>
      <w:r>
        <w:t xml:space="preserve">nuclear</w:t>
      </w:r>
      <w:r>
        <w:t xml:space="preserve">power</w:t>
      </w:r>
      <w:r>
        <w:t xml:space="preserve">plant,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review</w:t>
      </w:r>
      <w:r>
        <w:t xml:space="preserve">and</w:t>
      </w:r>
      <w:r>
        <w:t xml:space="preserve">·</w:t>
      </w:r>
      <w:r>
        <w:t xml:space="preserve">assess</w:t>
      </w:r>
      <w:r>
        <w:t xml:space="preserve">-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66" w:right="106" w:firstLine="9"/>
        <w:jc w:val="left"/>
        <w:spacing w:lineRule="auto" w:line="264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Authorization</w:t>
      </w:r>
      <w:r>
        <w:rPr>
          <w:rFonts w:ascii="Times New Roman"/>
          <w:sz w:val="14"/>
        </w:rPr>
        <w:t xml:space="preserve">for</w:t>
      </w:r>
      <w:r>
        <w:rPr>
          <w:rFonts w:ascii="Times New Roman"/>
          <w:sz w:val="14"/>
        </w:rPr>
        <w:t xml:space="preserve">construction</w:t>
      </w:r>
      <w:r>
        <w:rPr>
          <w:rFonts w:ascii="Times New Roman"/>
          <w:sz w:val="14"/>
        </w:rPr>
        <w:t xml:space="preserve">and</w:t>
      </w:r>
      <w:r>
        <w:rPr>
          <w:rFonts w:ascii="Times New Roman"/>
          <w:sz w:val="14"/>
        </w:rPr>
        <w:t xml:space="preserve">operations.</w:t>
      </w:r>
      <w:r>
        <w:rPr>
          <w:rFonts w:ascii="Times New Roman"/>
          <w:sz w:val="14"/>
        </w:rPr>
      </w:r>
      <w:r/>
    </w:p>
    <w:p>
      <w:pPr>
        <w:jc w:val="left"/>
        <w:spacing w:lineRule="auto" w:line="264" w:after="0"/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continuous"/>
          <w:pgSz w:w="8540" w:h="14100" w:orient="portrait"/>
          <w:pgMar w:top="1240" w:right="820" w:bottom="280" w:left="340" w:header="709" w:footer="709" w:gutter="0"/>
          <w:cols w:num="2" w:sep="0" w:space="1701" w:equalWidth="0">
            <w:col w:w="6051" w:space="40"/>
            <w:col w:w="128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2213" w:right="0" w:firstLine="0"/>
        <w:jc w:val="left"/>
        <w:spacing w:before="50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z w:val="19"/>
        </w:rPr>
        <w:t xml:space="preserve">Nuclear</w:t>
      </w:r>
      <w:r>
        <w:rPr>
          <w:rFonts w:ascii="Times New Roman"/>
          <w:i/>
          <w:sz w:val="19"/>
        </w:rPr>
        <w:t xml:space="preserve">Regulatory</w:t>
      </w:r>
      <w:r>
        <w:rPr>
          <w:rFonts w:ascii="Times New Roman"/>
          <w:i/>
          <w:sz w:val="19"/>
        </w:rPr>
        <w:t xml:space="preserve">Bill,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19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i/>
          <w:sz w:val="25"/>
          <w:szCs w:val="25"/>
        </w:rPr>
      </w:pPr>
      <w:r>
        <w:rPr>
          <w:rFonts w:ascii="Times New Roman" w:hAnsi="Times New Roman" w:cs="Times New Roman" w:eastAsia="Times New Roman"/>
          <w:i/>
          <w:sz w:val="25"/>
          <w:szCs w:val="25"/>
        </w:rPr>
      </w:r>
      <w:r/>
    </w:p>
    <w:p>
      <w:pPr>
        <w:pStyle w:val="660"/>
        <w:numPr>
          <w:ilvl w:val="0"/>
          <w:numId w:val="72"/>
        </w:numPr>
        <w:ind w:left="949" w:right="6" w:hanging="349"/>
        <w:jc w:val="both"/>
        <w:spacing w:lineRule="auto" w:line="245" w:after="0" w:before="0"/>
        <w:tabs>
          <w:tab w:val="left" w:pos="960" w:leader="none"/>
        </w:tabs>
      </w:pPr>
      <w:r>
        <w:t xml:space="preserve">the</w:t>
      </w:r>
      <w:r>
        <w:t xml:space="preserve">commissioning</w:t>
      </w:r>
      <w:r>
        <w:t xml:space="preserve">programme</w:t>
      </w:r>
      <w:r>
        <w:t xml:space="preserve">and,</w:t>
      </w:r>
      <w:r>
        <w:t xml:space="preserve">if</w:t>
      </w:r>
      <w:r>
        <w:t xml:space="preserve">needed,</w:t>
      </w:r>
      <w:r>
        <w:t xml:space="preserve">establish</w:t>
      </w:r>
      <w:r>
        <w:t xml:space="preserve">a</w:t>
      </w:r>
      <w:r>
        <w:t xml:space="preserve">schedu</w:t>
      </w:r>
      <w:r>
        <w:t xml:space="preserve">le</w:t>
      </w:r>
      <w:r>
        <w:t xml:space="preserve">for</w:t>
      </w:r>
      <w:r>
        <w:t xml:space="preserve">further</w:t>
      </w:r>
      <w:r>
        <w:t xml:space="preserve">review</w:t>
      </w:r>
      <w:r>
        <w:t xml:space="preserve">and</w:t>
      </w:r>
      <w:r>
        <w:t xml:space="preserve">assessment</w:t>
      </w:r>
      <w:r>
        <w:t xml:space="preserve">prior</w:t>
      </w:r>
      <w:r>
        <w:t xml:space="preserve">to</w:t>
      </w:r>
      <w:r>
        <w:t xml:space="preserve">operation;</w:t>
      </w:r>
      <w:r/>
      <w:r/>
    </w:p>
    <w:p>
      <w:pPr>
        <w:pStyle w:val="660"/>
        <w:numPr>
          <w:ilvl w:val="0"/>
          <w:numId w:val="72"/>
        </w:numPr>
        <w:ind w:left="954" w:right="15" w:hanging="359"/>
        <w:jc w:val="both"/>
        <w:spacing w:lineRule="auto" w:line="245" w:after="0" w:before="120"/>
        <w:tabs>
          <w:tab w:val="left" w:pos="950" w:leader="none"/>
        </w:tabs>
      </w:pPr>
      <w:r>
        <w:t xml:space="preserve">as-bu</w:t>
      </w:r>
      <w:r>
        <w:t xml:space="preserve">ilt</w:t>
      </w:r>
      <w:r>
        <w:t xml:space="preserve">design</w:t>
      </w:r>
      <w:r>
        <w:t xml:space="preserve">and</w:t>
      </w:r>
      <w:r>
        <w:t xml:space="preserve">construction</w:t>
      </w:r>
      <w:r>
        <w:t xml:space="preserve">and</w:t>
      </w:r>
      <w:r>
        <w:t xml:space="preserve">ma</w:t>
      </w:r>
      <w:r>
        <w:rPr>
          <w:spacing w:val="25"/>
        </w:rPr>
        <w:t xml:space="preserve">n</w:t>
      </w:r>
      <w:r>
        <w:t xml:space="preserve">ufacturing</w:t>
      </w:r>
      <w:r>
        <w:rPr>
          <w:spacing w:val="4"/>
        </w:rPr>
        <w:t xml:space="preserve">qual</w:t>
      </w:r>
      <w:r>
        <w:t xml:space="preserve">ity</w:t>
      </w:r>
      <w:r>
        <w:t xml:space="preserve">of</w:t>
      </w:r>
      <w:r>
        <w:t xml:space="preserve">the</w:t>
      </w:r>
      <w:r>
        <w:t xml:space="preserve">facil</w:t>
      </w:r>
      <w:r>
        <w:t xml:space="preserve">ity;</w:t>
      </w:r>
      <w:r/>
      <w:r/>
    </w:p>
    <w:p>
      <w:pPr>
        <w:pStyle w:val="660"/>
        <w:numPr>
          <w:ilvl w:val="0"/>
          <w:numId w:val="72"/>
        </w:numPr>
        <w:ind w:left="954" w:right="0" w:hanging="359"/>
        <w:jc w:val="left"/>
        <w:spacing w:lineRule="auto" w:line="240" w:after="0" w:before="120"/>
        <w:tabs>
          <w:tab w:val="left" w:pos="955" w:leader="none"/>
        </w:tabs>
      </w:pPr>
      <w:r>
        <w:t xml:space="preserve">results</w:t>
      </w:r>
      <w:r>
        <w:t xml:space="preserve">of</w:t>
      </w:r>
      <w:r>
        <w:t xml:space="preserve">non-n</w:t>
      </w:r>
      <w:r>
        <w:t xml:space="preserve">uclear</w:t>
      </w:r>
      <w:r>
        <w:t xml:space="preserve">commissioni</w:t>
      </w:r>
      <w:r>
        <w:t xml:space="preserve">ng</w:t>
      </w:r>
      <w:r>
        <w:t xml:space="preserve">tests;</w:t>
      </w:r>
      <w:r/>
      <w:r/>
    </w:p>
    <w:p>
      <w:pPr>
        <w:pStyle w:val="660"/>
        <w:numPr>
          <w:ilvl w:val="0"/>
          <w:numId w:val="72"/>
        </w:numPr>
        <w:ind w:left="949" w:right="17" w:hanging="354"/>
        <w:jc w:val="both"/>
        <w:spacing w:lineRule="auto" w:line="245" w:after="0" w:before="130"/>
        <w:tabs>
          <w:tab w:val="left" w:pos="955" w:leader="none"/>
        </w:tabs>
      </w:pPr>
      <w:r>
        <w:rPr>
          <w:spacing w:val="3"/>
        </w:rPr>
        <w:t xml:space="preserve">limits</w:t>
      </w:r>
      <w:r>
        <w:t xml:space="preserve">and</w:t>
      </w:r>
      <w:r>
        <w:t xml:space="preserve">conditions</w:t>
      </w:r>
      <w:r>
        <w:t xml:space="preserve">for</w:t>
      </w:r>
      <w:r>
        <w:t xml:space="preserve">operation</w:t>
      </w:r>
      <w:r>
        <w:rPr>
          <w:spacing w:val="3"/>
        </w:rPr>
        <w:t xml:space="preserve">during</w:t>
      </w:r>
      <w:r>
        <w:t xml:space="preserve">commissioning,</w:t>
      </w:r>
      <w:r>
        <w:t xml:space="preserve">with</w:t>
      </w:r>
      <w:r>
        <w:t xml:space="preserve">a</w:t>
      </w:r>
      <w:r>
        <w:t xml:space="preserve">staged</w:t>
      </w:r>
      <w:r>
        <w:t xml:space="preserve">approach,</w:t>
      </w:r>
      <w:r>
        <w:t xml:space="preserve">if</w:t>
      </w:r>
      <w:r>
        <w:t xml:space="preserve">necessary;</w:t>
      </w:r>
      <w:r/>
      <w:r/>
    </w:p>
    <w:p>
      <w:pPr>
        <w:pStyle w:val="660"/>
        <w:numPr>
          <w:ilvl w:val="0"/>
          <w:numId w:val="72"/>
        </w:numPr>
        <w:ind w:left="949" w:right="0" w:hanging="359"/>
        <w:jc w:val="left"/>
        <w:spacing w:lineRule="auto" w:line="240" w:after="0" w:before="125"/>
        <w:tabs>
          <w:tab w:val="left" w:pos="950" w:leader="none"/>
        </w:tabs>
      </w:pPr>
      <w:r>
        <w:t xml:space="preserve">provisions</w:t>
      </w:r>
      <w:r>
        <w:t xml:space="preserve">for</w:t>
      </w:r>
      <w:r>
        <w:t xml:space="preserve">radiation</w:t>
      </w:r>
      <w:r>
        <w:t xml:space="preserve">protection;</w:t>
      </w:r>
      <w:r/>
      <w:r/>
    </w:p>
    <w:p>
      <w:pPr>
        <w:pStyle w:val="660"/>
        <w:numPr>
          <w:ilvl w:val="0"/>
          <w:numId w:val="72"/>
        </w:numPr>
        <w:ind w:left="939" w:right="0" w:hanging="349"/>
        <w:jc w:val="both"/>
        <w:spacing w:lineRule="auto" w:line="247" w:after="0" w:before="126"/>
        <w:tabs>
          <w:tab w:val="left" w:pos="945" w:leader="none"/>
        </w:tabs>
      </w:pPr>
      <w:r>
        <w:t xml:space="preserve">adequacy</w:t>
      </w:r>
      <w:r>
        <w:t xml:space="preserve">of</w:t>
      </w:r>
      <w:r>
        <w:t xml:space="preserve">operating</w:t>
      </w:r>
      <w:r>
        <w:rPr>
          <w:spacing w:val="35"/>
        </w:rPr>
        <w:t xml:space="preserve">i</w:t>
      </w:r>
      <w:r>
        <w:t xml:space="preserve">nstructions</w:t>
      </w:r>
      <w:r>
        <w:t xml:space="preserve">and</w:t>
      </w:r>
      <w:r>
        <w:t xml:space="preserve">procedu</w:t>
      </w:r>
      <w:r>
        <w:t xml:space="preserve">res,</w:t>
      </w:r>
      <w:r>
        <w:t xml:space="preserve">especially</w:t>
      </w:r>
      <w:r>
        <w:t xml:space="preserve">the</w:t>
      </w:r>
      <w:r>
        <w:t xml:space="preserve">main</w:t>
      </w:r>
      <w:r>
        <w:t xml:space="preserve">administrati</w:t>
      </w:r>
      <w:r>
        <w:t xml:space="preserve">ve</w:t>
      </w:r>
      <w:r>
        <w:t xml:space="preserve">procedu</w:t>
      </w:r>
      <w:r>
        <w:t xml:space="preserve">res,</w:t>
      </w:r>
      <w:r>
        <w:t xml:space="preserve">general</w:t>
      </w:r>
      <w:r>
        <w:t xml:space="preserve">operating</w:t>
      </w:r>
      <w:r>
        <w:t xml:space="preserve">procedures</w:t>
      </w:r>
      <w:r>
        <w:t xml:space="preserve">and</w:t>
      </w:r>
      <w:r>
        <w:t xml:space="preserve">emergency</w:t>
      </w:r>
      <w:r>
        <w:t xml:space="preserve">operati</w:t>
      </w:r>
      <w:r>
        <w:t xml:space="preserve">ng</w:t>
      </w:r>
      <w:r>
        <w:t xml:space="preserve">procedures;</w:t>
      </w:r>
      <w:r/>
      <w:r/>
    </w:p>
    <w:p>
      <w:pPr>
        <w:pStyle w:val="660"/>
        <w:numPr>
          <w:ilvl w:val="0"/>
          <w:numId w:val="72"/>
        </w:numPr>
        <w:ind w:left="949" w:right="0" w:hanging="359"/>
        <w:jc w:val="left"/>
        <w:spacing w:lineRule="auto" w:line="240" w:after="0" w:before="123"/>
        <w:tabs>
          <w:tab w:val="left" w:pos="950" w:leader="none"/>
        </w:tabs>
      </w:pPr>
      <w:r>
        <w:t xml:space="preserve">recording</w:t>
      </w:r>
      <w:r>
        <w:t xml:space="preserve">and</w:t>
      </w:r>
      <w:r>
        <w:t xml:space="preserve">reporting</w:t>
      </w:r>
      <w:r>
        <w:t xml:space="preserve">systems;</w:t>
      </w:r>
      <w:r/>
      <w:r/>
    </w:p>
    <w:p>
      <w:pPr>
        <w:pStyle w:val="660"/>
        <w:numPr>
          <w:ilvl w:val="0"/>
          <w:numId w:val="72"/>
        </w:numPr>
        <w:ind w:left="949" w:right="16" w:hanging="359"/>
        <w:jc w:val="both"/>
        <w:spacing w:lineRule="auto" w:line="245" w:after="0" w:before="126"/>
        <w:tabs>
          <w:tab w:val="left" w:pos="950" w:leader="none"/>
        </w:tabs>
      </w:pPr>
      <w:r>
        <w:t xml:space="preserve">arrangements</w:t>
      </w:r>
      <w:r>
        <w:t xml:space="preserve">for</w:t>
      </w:r>
      <w:r>
        <w:t xml:space="preserve">traini</w:t>
      </w:r>
      <w:r>
        <w:t xml:space="preserve">ng</w:t>
      </w:r>
      <w:r>
        <w:t xml:space="preserve">and</w:t>
      </w:r>
      <w:r>
        <w:t xml:space="preserve">qualification</w:t>
      </w:r>
      <w:r>
        <w:t xml:space="preserve">of</w:t>
      </w:r>
      <w:r>
        <w:t xml:space="preserve">faci</w:t>
      </w:r>
      <w:r>
        <w:t xml:space="preserve">lity</w:t>
      </w:r>
      <w:r>
        <w:t xml:space="preserve">personnel</w:t>
      </w:r>
      <w:r>
        <w:t xml:space="preserve">,</w:t>
      </w:r>
      <w:r>
        <w:t xml:space="preserve">including</w:t>
      </w:r>
      <w:r>
        <w:t xml:space="preserve">staffing</w:t>
      </w:r>
      <w:r>
        <w:t xml:space="preserve">levels</w:t>
      </w:r>
      <w:r>
        <w:t xml:space="preserve">and</w:t>
      </w:r>
      <w:r>
        <w:rPr>
          <w:spacing w:val="2"/>
        </w:rPr>
        <w:t xml:space="preserve">fitness</w:t>
      </w:r>
      <w:r>
        <w:t xml:space="preserve">for</w:t>
      </w:r>
      <w:r>
        <w:t xml:space="preserve">duty</w:t>
      </w:r>
      <w:r>
        <w:t xml:space="preserve">requi</w:t>
      </w:r>
      <w:r>
        <w:t xml:space="preserve">rements;</w:t>
      </w:r>
      <w:r/>
      <w:r/>
    </w:p>
    <w:p>
      <w:pPr>
        <w:pStyle w:val="660"/>
        <w:ind w:left="590" w:right="0"/>
        <w:jc w:val="left"/>
        <w:spacing w:lineRule="auto" w:line="240" w:before="125"/>
      </w:pPr>
      <w:r>
        <w:rPr>
          <w:rFonts w:ascii="Arial"/>
          <w:sz w:val="21"/>
        </w:rPr>
        <w:t xml:space="preserve">(i)</w:t>
      </w:r>
      <w:r>
        <w:t xml:space="preserve">management</w:t>
      </w:r>
      <w:r>
        <w:t xml:space="preserve">systems</w:t>
      </w:r>
      <w:r>
        <w:t xml:space="preserve">for</w:t>
      </w:r>
      <w:r>
        <w:t xml:space="preserve">operation;</w:t>
      </w:r>
      <w:r/>
      <w:r/>
    </w:p>
    <w:p>
      <w:pPr>
        <w:pStyle w:val="660"/>
        <w:ind w:left="590" w:right="0"/>
        <w:jc w:val="left"/>
        <w:spacing w:lineRule="auto" w:line="240" w:before="111"/>
      </w:pPr>
      <w:r>
        <w:rPr>
          <w:sz w:val="23"/>
        </w:rPr>
        <w:t xml:space="preserve">U)</w:t>
      </w:r>
      <w:r>
        <w:t xml:space="preserve">emergency</w:t>
      </w:r>
      <w:r>
        <w:t xml:space="preserve">preparedness</w:t>
      </w:r>
      <w:r>
        <w:t xml:space="preserve">program</w:t>
      </w:r>
      <w:r>
        <w:t xml:space="preserve">me;</w:t>
      </w:r>
      <w:r/>
      <w:r/>
    </w:p>
    <w:p>
      <w:pPr>
        <w:pStyle w:val="660"/>
        <w:numPr>
          <w:ilvl w:val="0"/>
          <w:numId w:val="71"/>
        </w:numPr>
        <w:ind w:left="954" w:right="12" w:hanging="364"/>
        <w:jc w:val="both"/>
        <w:spacing w:lineRule="auto" w:line="240" w:after="0" w:before="128"/>
        <w:tabs>
          <w:tab w:val="left" w:pos="950" w:leader="none"/>
        </w:tabs>
      </w:pPr>
      <w:r>
        <w:t xml:space="preserve">accounting</w:t>
      </w:r>
      <w:r>
        <w:t xml:space="preserve">measu</w:t>
      </w:r>
      <w:r>
        <w:t xml:space="preserve">res</w:t>
      </w:r>
      <w:r>
        <w:t xml:space="preserve">for</w:t>
      </w:r>
      <w:r>
        <w:rPr>
          <w:spacing w:val="3"/>
        </w:rPr>
        <w:t xml:space="preserve">nuclear</w:t>
      </w:r>
      <w:r>
        <w:t xml:space="preserve">and</w:t>
      </w:r>
      <w:r>
        <w:t xml:space="preserve">radioacti</w:t>
      </w:r>
      <w:r>
        <w:t xml:space="preserve">ve</w:t>
      </w:r>
      <w:r>
        <w:t xml:space="preserve">material;</w:t>
      </w:r>
      <w:r/>
      <w:r/>
    </w:p>
    <w:p>
      <w:pPr>
        <w:pStyle w:val="660"/>
        <w:numPr>
          <w:ilvl w:val="1"/>
          <w:numId w:val="71"/>
        </w:numPr>
        <w:ind w:left="949" w:right="0" w:hanging="359"/>
        <w:jc w:val="left"/>
        <w:spacing w:lineRule="auto" w:line="240" w:after="0" w:before="116"/>
        <w:tabs>
          <w:tab w:val="left" w:pos="950" w:leader="none"/>
        </w:tabs>
      </w:pPr>
      <w:r>
        <w:t xml:space="preserve">ade</w:t>
      </w:r>
      <w:r>
        <w:rPr>
          <w:spacing w:val="23"/>
        </w:rPr>
        <w:t xml:space="preserve">q</w:t>
      </w:r>
      <w:r>
        <w:t xml:space="preserve">uacy</w:t>
      </w:r>
      <w:r>
        <w:t xml:space="preserve">of</w:t>
      </w:r>
      <w:r>
        <w:t xml:space="preserve">physical</w:t>
      </w:r>
      <w:r>
        <w:t xml:space="preserve">protection</w:t>
      </w:r>
      <w:r>
        <w:t xml:space="preserve">measures;</w:t>
      </w:r>
      <w:r/>
      <w:r/>
    </w:p>
    <w:p>
      <w:pPr>
        <w:pStyle w:val="660"/>
        <w:ind w:right="19" w:hanging="359"/>
        <w:jc w:val="both"/>
        <w:spacing w:lineRule="auto" w:line="245" w:before="121"/>
      </w:pPr>
      <w:r>
        <w:rPr>
          <w:spacing w:val="1"/>
        </w:rPr>
        <w:t xml:space="preserve">(m</w:t>
      </w:r>
      <w:r>
        <w:t xml:space="preserve">)</w:t>
      </w:r>
      <w:r>
        <w:rPr>
          <w:spacing w:val="1"/>
        </w:rPr>
        <w:t xml:space="preserve">arrangements</w:t>
      </w:r>
      <w:r>
        <w:t xml:space="preserve">for</w:t>
      </w:r>
      <w:r>
        <w:t xml:space="preserve">periodic</w:t>
      </w:r>
      <w:r>
        <w:t xml:space="preserve">testi</w:t>
      </w:r>
      <w:r>
        <w:t xml:space="preserve">ng,</w:t>
      </w:r>
      <w:r>
        <w:t xml:space="preserve">maintenance,</w:t>
      </w:r>
      <w:r>
        <w:t xml:space="preserve">inspection</w:t>
      </w:r>
      <w:r>
        <w:t xml:space="preserve">and</w:t>
      </w:r>
      <w:r>
        <w:t xml:space="preserve">control</w:t>
      </w:r>
      <w:r>
        <w:t xml:space="preserve">of</w:t>
      </w:r>
      <w:r>
        <w:t xml:space="preserve">modifications</w:t>
      </w:r>
      <w:r>
        <w:t xml:space="preserve">and</w:t>
      </w:r>
      <w:r>
        <w:t xml:space="preserve">surveillance;</w:t>
      </w:r>
      <w:r/>
      <w:r/>
    </w:p>
    <w:p>
      <w:pPr>
        <w:pStyle w:val="660"/>
        <w:numPr>
          <w:ilvl w:val="0"/>
          <w:numId w:val="70"/>
        </w:numPr>
        <w:ind w:left="949" w:right="21" w:hanging="359"/>
        <w:jc w:val="both"/>
        <w:spacing w:lineRule="auto" w:line="245" w:after="0" w:before="120"/>
        <w:tabs>
          <w:tab w:val="left" w:pos="945" w:leader="none"/>
        </w:tabs>
      </w:pPr>
      <w:r>
        <w:t xml:space="preserve">arrangements</w:t>
      </w:r>
      <w:r>
        <w:t xml:space="preserve">for</w:t>
      </w:r>
      <w:r>
        <w:t xml:space="preserve">decommissioni</w:t>
      </w:r>
      <w:r>
        <w:t xml:space="preserve">ng</w:t>
      </w:r>
      <w:r>
        <w:t xml:space="preserve">and</w:t>
      </w:r>
      <w:r>
        <w:t xml:space="preserve">management</w:t>
      </w:r>
      <w:r>
        <w:t xml:space="preserve">of</w:t>
      </w:r>
      <w:r>
        <w:t xml:space="preserve">radioacti</w:t>
      </w:r>
      <w:r>
        <w:t xml:space="preserve">ve</w:t>
      </w:r>
      <w:r>
        <w:t xml:space="preserve">waste;</w:t>
      </w:r>
      <w:r/>
      <w:r/>
    </w:p>
    <w:p>
      <w:pPr>
        <w:pStyle w:val="660"/>
        <w:numPr>
          <w:ilvl w:val="0"/>
          <w:numId w:val="70"/>
        </w:numPr>
        <w:ind w:left="949" w:right="0" w:hanging="359"/>
        <w:jc w:val="left"/>
        <w:spacing w:lineRule="auto" w:line="240" w:after="0" w:before="125"/>
        <w:tabs>
          <w:tab w:val="left" w:pos="950" w:leader="none"/>
        </w:tabs>
      </w:pPr>
      <w:r>
        <w:t xml:space="preserve">resul</w:t>
      </w:r>
      <w:r>
        <w:t xml:space="preserve">ts</w:t>
      </w:r>
      <w:r>
        <w:t xml:space="preserve">of</w:t>
      </w:r>
      <w:r>
        <w:t xml:space="preserve">commissioni</w:t>
      </w:r>
      <w:r>
        <w:t xml:space="preserve">ng</w:t>
      </w:r>
      <w:r>
        <w:t xml:space="preserve">tests;</w:t>
      </w:r>
      <w:r>
        <w:t xml:space="preserve">and</w:t>
      </w:r>
      <w:r/>
      <w:r/>
    </w:p>
    <w:p>
      <w:pPr>
        <w:pStyle w:val="660"/>
        <w:numPr>
          <w:ilvl w:val="0"/>
          <w:numId w:val="70"/>
        </w:numPr>
        <w:ind w:left="949" w:right="0" w:hanging="359"/>
        <w:jc w:val="left"/>
        <w:spacing w:lineRule="auto" w:line="240" w:after="0" w:before="130"/>
        <w:tabs>
          <w:tab w:val="left" w:pos="950" w:leader="none"/>
        </w:tabs>
      </w:pPr>
      <w:r>
        <w:t xml:space="preserve">l</w:t>
      </w:r>
      <w:r>
        <w:rPr>
          <w:spacing w:val="6"/>
        </w:rPr>
        <w:t xml:space="preserve">i</w:t>
      </w:r>
      <w:r>
        <w:rPr>
          <w:spacing w:val="3"/>
        </w:rPr>
        <w:t xml:space="preserve">mits</w:t>
      </w:r>
      <w:r>
        <w:t xml:space="preserve">and</w:t>
      </w:r>
      <w:r>
        <w:t xml:space="preserve">conditions</w:t>
      </w:r>
      <w:r>
        <w:t xml:space="preserve">for</w:t>
      </w:r>
      <w:r>
        <w:t xml:space="preserve">operation.</w:t>
      </w:r>
      <w:r/>
      <w:r/>
    </w:p>
    <w:p>
      <w:pPr>
        <w:pStyle w:val="660"/>
        <w:numPr>
          <w:ilvl w:val="0"/>
          <w:numId w:val="74"/>
        </w:numPr>
        <w:ind w:left="102" w:right="17" w:firstLine="488"/>
        <w:jc w:val="left"/>
        <w:spacing w:lineRule="auto" w:line="250" w:after="0" w:before="130"/>
        <w:tabs>
          <w:tab w:val="left" w:pos="969" w:leader="none"/>
        </w:tabs>
      </w:pPr>
      <w:r>
        <w:t xml:space="preserve">During</w:t>
      </w:r>
      <w:r>
        <w:t xml:space="preserve">operation</w:t>
      </w:r>
      <w:r>
        <w:t xml:space="preserve">of</w:t>
      </w:r>
      <w:r>
        <w:t xml:space="preserve">a</w:t>
      </w:r>
      <w:r>
        <w:t xml:space="preserve">n</w:t>
      </w:r>
      <w:r>
        <w:t xml:space="preserve">uclear</w:t>
      </w:r>
      <w:r>
        <w:t xml:space="preserve">power</w:t>
      </w:r>
      <w:r>
        <w:t xml:space="preserve">reactor,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req</w:t>
      </w:r>
      <w:r>
        <w:t xml:space="preserve">u</w:t>
      </w:r>
      <w:r>
        <w:t xml:space="preserve">ire</w:t>
      </w:r>
      <w:r>
        <w:t xml:space="preserve">-</w:t>
      </w:r>
      <w:r/>
      <w:r/>
    </w:p>
    <w:p>
      <w:pPr>
        <w:pStyle w:val="660"/>
        <w:numPr>
          <w:ilvl w:val="0"/>
          <w:numId w:val="69"/>
        </w:numPr>
        <w:ind w:left="939" w:right="16" w:hanging="354"/>
        <w:jc w:val="both"/>
        <w:spacing w:lineRule="auto" w:line="247" w:after="0" w:before="115"/>
        <w:tabs>
          <w:tab w:val="left" w:pos="945" w:leader="none"/>
          <w:tab w:val="left" w:pos="4424" w:leader="none"/>
        </w:tabs>
      </w:pPr>
      <w:r>
        <w:t xml:space="preserve">the</w:t>
      </w:r>
      <w:r>
        <w:rPr>
          <w:spacing w:val="-4"/>
        </w:rPr>
        <w:t xml:space="preserve">rev</w:t>
      </w:r>
      <w:r>
        <w:rPr>
          <w:spacing w:val="-3"/>
        </w:rPr>
        <w:t xml:space="preserve">iew</w:t>
      </w:r>
      <w:r>
        <w:t xml:space="preserve">and</w:t>
      </w:r>
      <w:r>
        <w:t xml:space="preserve">-</w:t>
      </w:r>
      <w:r>
        <w:t xml:space="preserve">assessment</w:t>
      </w:r>
      <w:r>
        <w:t xml:space="preserve">of</w:t>
      </w:r>
      <w:r>
        <w:t xml:space="preserve">changes</w:t>
      </w:r>
      <w:r>
        <w:t xml:space="preserve">in</w:t>
      </w:r>
      <w:r>
        <w:t xml:space="preserve">operational</w:t>
      </w:r>
      <w:r>
        <w:rPr>
          <w:spacing w:val="3"/>
        </w:rPr>
        <w:t xml:space="preserve">limits</w:t>
      </w:r>
      <w:r>
        <w:t xml:space="preserve">and</w:t>
      </w:r>
      <w:r>
        <w:t xml:space="preserve">conditions</w:t>
      </w:r>
      <w:r>
        <w:t xml:space="preserve">or</w:t>
      </w:r>
      <w:r>
        <w:t xml:space="preserve">of</w:t>
      </w:r>
      <w:r>
        <w:t xml:space="preserve">significant</w:t>
      </w:r>
      <w:r>
        <w:t xml:space="preserve">safety</w:t>
      </w:r>
      <w:r>
        <w:t xml:space="preserve">related</w:t>
      </w:r>
      <w:r>
        <w:t xml:space="preserve">modifications,</w:t>
      </w:r>
      <w:r>
        <w:t xml:space="preserve">to</w:t>
      </w:r>
      <w:r>
        <w:t xml:space="preserve">be</w:t>
      </w:r>
      <w:r>
        <w:t xml:space="preserve">conducted</w:t>
      </w:r>
      <w:r>
        <w:t xml:space="preserve">prior</w:t>
      </w:r>
      <w:r>
        <w:t xml:space="preserve">to</w:t>
      </w:r>
      <w:r>
        <w:t xml:space="preserve">their</w:t>
      </w:r>
      <w:r>
        <w:t xml:space="preserve">authorization;</w:t>
      </w:r>
      <w:r>
        <w:t xml:space="preserve">and</w:t>
        <w:tab/>
      </w:r>
      <w:r>
        <w:t xml:space="preserve">·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31"/>
          <w:szCs w:val="31"/>
        </w:rPr>
      </w:pPr>
      <w:r>
        <w:rPr>
          <w:rFonts w:ascii="Times New Roman" w:hAnsi="Times New Roman" w:cs="Times New Roman" w:eastAsia="Times New Roman"/>
          <w:sz w:val="31"/>
          <w:szCs w:val="31"/>
        </w:rPr>
      </w:r>
      <w:r/>
    </w:p>
    <w:p>
      <w:pPr>
        <w:ind w:left="0" w:right="981" w:firstLine="0"/>
        <w:jc w:val="center"/>
        <w:spacing w:lineRule="exact" w:line="172" w:before="0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•</w:t>
      </w:r>
      <w:r>
        <w:rPr>
          <w:rFonts w:ascii="Arial" w:hAnsi="Arial" w:cs="Arial" w:eastAsia="Arial"/>
          <w:sz w:val="24"/>
          <w:szCs w:val="24"/>
        </w:rPr>
      </w:r>
      <w:r/>
    </w:p>
    <w:p>
      <w:pPr>
        <w:ind w:left="102" w:right="0" w:firstLine="0"/>
        <w:jc w:val="left"/>
        <w:spacing w:before="78"/>
        <w:rPr>
          <w:rFonts w:ascii="Arial" w:hAnsi="Arial" w:cs="Arial" w:eastAsia="Arial"/>
          <w:sz w:val="17"/>
          <w:szCs w:val="17"/>
        </w:rPr>
      </w:pPr>
      <w:r>
        <w:br w:type="column"/>
      </w:r>
      <w:r>
        <w:rPr>
          <w:rFonts w:ascii="Arial"/>
          <w:sz w:val="17"/>
        </w:rPr>
        <w:t xml:space="preserve">971</w:t>
      </w:r>
      <w:r>
        <w:rPr>
          <w:rFonts w:ascii="Arial"/>
          <w:sz w:val="17"/>
        </w:rPr>
      </w:r>
      <w:r/>
    </w:p>
    <w:p>
      <w:pPr>
        <w:jc w:val="left"/>
        <w:spacing w:after="0"/>
        <w:rPr>
          <w:rFonts w:ascii="Arial" w:hAnsi="Arial" w:cs="Arial" w:eastAsia="Arial"/>
          <w:sz w:val="17"/>
          <w:szCs w:val="17"/>
        </w:rPr>
        <w:sectPr>
          <w:footnotePr/>
          <w:type w:val="nextPage"/>
          <w:pgSz w:w="8620" w:h="14140" w:orient="portrait"/>
          <w:pgMar w:top="640" w:right="780" w:bottom="0" w:left="740" w:header="709" w:footer="709" w:gutter="0"/>
          <w:cols w:num="2" w:sep="0" w:space="1701" w:equalWidth="0">
            <w:col w:w="5860" w:space="740"/>
            <w:col w:w="500" w:space="0"/>
          </w:cols>
          <w:docGrid w:linePitch="360"/>
        </w:sectPr>
      </w:pPr>
      <w:r>
        <w:rPr>
          <w:rFonts w:ascii="Arial" w:hAnsi="Arial" w:cs="Arial" w:eastAsia="Arial"/>
          <w:sz w:val="17"/>
          <w:szCs w:val="17"/>
        </w:rPr>
      </w:r>
      <w:r/>
    </w:p>
    <w:p>
      <w:pPr>
        <w:ind w:left="113" w:right="0" w:firstLine="0"/>
        <w:jc w:val="left"/>
        <w:spacing w:before="53"/>
        <w:tabs>
          <w:tab w:val="left" w:pos="2295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Arial"/>
          <w:sz w:val="20"/>
        </w:rPr>
        <w:t xml:space="preserve">972</w:t>
        <w:tab/>
      </w:r>
      <w:r>
        <w:rPr>
          <w:rFonts w:ascii="Times New Roman"/>
          <w:i/>
          <w:position w:val="1"/>
          <w:sz w:val="19"/>
        </w:rPr>
        <w:t xml:space="preserve">The</w:t>
      </w:r>
      <w:r>
        <w:rPr>
          <w:rFonts w:ascii="Times New Roman"/>
          <w:i/>
          <w:position w:val="1"/>
          <w:sz w:val="19"/>
        </w:rPr>
        <w:t xml:space="preserve">Nuclear</w:t>
      </w:r>
      <w:r>
        <w:rPr>
          <w:rFonts w:ascii="Times New Roman"/>
          <w:i/>
          <w:position w:val="1"/>
          <w:sz w:val="19"/>
        </w:rPr>
        <w:t xml:space="preserve">Regu/,atory</w:t>
      </w:r>
      <w:r>
        <w:rPr>
          <w:rFonts w:ascii="Times New Roman"/>
          <w:i/>
          <w:position w:val="1"/>
          <w:sz w:val="19"/>
        </w:rPr>
        <w:t xml:space="preserve">Bill,</w:t>
      </w:r>
      <w:r>
        <w:rPr>
          <w:rFonts w:ascii="Times New Roman"/>
          <w:i/>
          <w:position w:val="1"/>
          <w:sz w:val="19"/>
        </w:rPr>
        <w:t xml:space="preserve">1018</w:t>
      </w:r>
      <w:r>
        <w:rPr>
          <w:rFonts w:ascii="Times New Roman"/>
          <w:sz w:val="19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i/>
          <w:sz w:val="15"/>
          <w:szCs w:val="15"/>
        </w:rPr>
      </w:pPr>
      <w:r>
        <w:rPr>
          <w:rFonts w:ascii="Times New Roman" w:hAnsi="Times New Roman" w:cs="Times New Roman" w:eastAsia="Times New Roman"/>
          <w:i/>
          <w:sz w:val="15"/>
          <w:szCs w:val="15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8600" w:h="14100" w:orient="portrait"/>
          <w:pgMar w:top="740" w:right="560" w:bottom="280" w:left="50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60"/>
        <w:numPr>
          <w:ilvl w:val="0"/>
          <w:numId w:val="69"/>
        </w:numPr>
        <w:ind w:left="1045" w:right="27" w:hanging="357"/>
        <w:jc w:val="both"/>
        <w:spacing w:lineRule="auto" w:line="239" w:after="0" w:before="71"/>
        <w:tabs>
          <w:tab w:val="left" w:pos="1046" w:leader="none"/>
          <w:tab w:val="left" w:pos="3726" w:leader="none"/>
        </w:tabs>
      </w:pPr>
      <w:r>
        <w:t xml:space="preserve">periodic</w:t>
      </w:r>
      <w:r>
        <w:t xml:space="preserve">reviews</w:t>
      </w:r>
      <w:r>
        <w:t xml:space="preserve">in</w:t>
      </w:r>
      <w:r>
        <w:t xml:space="preserve">every</w:t>
      </w:r>
      <w:r>
        <w:t xml:space="preserve">ten</w:t>
      </w:r>
      <w:r>
        <w:t xml:space="preserve">years</w:t>
      </w:r>
      <w:r>
        <w:t xml:space="preserve">or</w:t>
      </w:r>
      <w:r>
        <w:t xml:space="preserve">as</w:t>
      </w:r>
      <w:r>
        <w:rPr>
          <w:rFonts w:ascii="Arial" w:hAnsi="Arial"/>
          <w:sz w:val="23"/>
        </w:rPr>
        <w:t xml:space="preserve">the</w:t>
      </w:r>
      <w:r>
        <w:t xml:space="preserve">Commission</w:t>
      </w:r>
      <w:r>
        <w:t xml:space="preserve">may</w:t>
      </w:r>
      <w:r>
        <w:t xml:space="preserve">otherwise</w:t>
      </w:r>
      <w:r>
        <w:t xml:space="preserve">direct,</w:t>
      </w:r>
      <w:r>
        <w:t xml:space="preserve">of</w:t>
      </w:r>
      <w:r>
        <w:t xml:space="preserve">the</w:t>
      </w:r>
      <w:r>
        <w:t xml:space="preserve">operator's</w:t>
      </w:r>
      <w:r>
        <w:t xml:space="preserve">compliance</w:t>
      </w:r>
      <w:r>
        <w:t xml:space="preserve">with</w:t>
      </w:r>
      <w:r>
        <w:t xml:space="preserve">relevant</w:t>
      </w:r>
      <w:r>
        <w:t xml:space="preserve">terms</w:t>
      </w:r>
      <w:r>
        <w:rPr>
          <w:sz w:val="23"/>
        </w:rPr>
        <w:t xml:space="preserve">and</w:t>
      </w:r>
      <w:r>
        <w:t xml:space="preserve">conditions</w:t>
      </w:r>
      <w:r>
        <w:t xml:space="preserve">related</w:t>
      </w:r>
      <w:r>
        <w:t xml:space="preserve">to</w:t>
      </w:r>
      <w:r>
        <w:t xml:space="preserve">the</w:t>
      </w:r>
      <w:r>
        <w:t xml:space="preserve">facility's</w:t>
      </w:r>
      <w:r>
        <w:t xml:space="preserve">safety</w:t>
      </w:r>
      <w:r>
        <w:rPr>
          <w:rFonts w:ascii="Arial" w:hAnsi="Arial"/>
          <w:sz w:val="23"/>
        </w:rPr>
        <w:t xml:space="preserve">·</w:t>
      </w:r>
      <w:r>
        <w:rPr>
          <w:rFonts w:ascii="Arial" w:hAnsi="Arial"/>
          <w:sz w:val="23"/>
        </w:rPr>
        <w:t xml:space="preserve">and</w:t>
      </w:r>
      <w:r>
        <w:t xml:space="preserve">physical</w:t>
      </w:r>
      <w:r>
        <w:t xml:space="preserve">protection.</w:t>
        <w:tab/>
      </w:r>
      <w:r>
        <w:t xml:space="preserve">·</w:t>
      </w:r>
      <w:r/>
      <w:r/>
    </w:p>
    <w:p>
      <w:pPr>
        <w:pStyle w:val="660"/>
        <w:ind w:left="203" w:right="29" w:firstLine="470"/>
        <w:jc w:val="both"/>
        <w:spacing w:lineRule="auto" w:line="229" w:before="102"/>
      </w:pPr>
      <w:r>
        <w:rPr>
          <w:sz w:val="25"/>
        </w:rPr>
        <w:t xml:space="preserve">47.</w:t>
      </w:r>
      <w:r>
        <w:rPr>
          <w:sz w:val="25"/>
        </w:rPr>
        <w:t xml:space="preserve">(</w:t>
      </w:r>
      <w:r>
        <w:rPr>
          <w:sz w:val="25"/>
        </w:rPr>
        <w:t xml:space="preserve">l</w:t>
      </w:r>
      <w:r>
        <w:rPr>
          <w:sz w:val="25"/>
        </w:rPr>
        <w:t xml:space="preserve">)</w:t>
      </w:r>
      <w:r>
        <w:t xml:space="preserve">An</w:t>
      </w:r>
      <w:r>
        <w:t xml:space="preserve">authorized  person</w:t>
      </w:r>
      <w:r>
        <w:t xml:space="preserve">shall</w:t>
      </w:r>
      <w:r>
        <w:t xml:space="preserve">prepare</w:t>
      </w:r>
      <w:r>
        <w:t xml:space="preserve">in</w:t>
      </w:r>
      <w:r>
        <w:t xml:space="preserve">accordance</w:t>
      </w:r>
      <w:r>
        <w:t xml:space="preserve">with</w:t>
      </w:r>
      <w:r>
        <w:t xml:space="preserve">subsection</w:t>
      </w:r>
      <w:r>
        <w:rPr>
          <w:sz w:val="21"/>
        </w:rPr>
        <w:t xml:space="preserve">(2),</w:t>
      </w:r>
      <w:r>
        <w:t xml:space="preserve">a</w:t>
      </w:r>
      <w:r>
        <w:rPr>
          <w:spacing w:val="-1"/>
        </w:rPr>
        <w:t xml:space="preserve">technical</w:t>
      </w:r>
      <w:r>
        <w:t xml:space="preserve">preservation</w:t>
      </w:r>
      <w:r>
        <w:t xml:space="preserve">programme</w:t>
      </w:r>
      <w:r>
        <w:t xml:space="preserve">for</w:t>
      </w:r>
      <w:r>
        <w:t xml:space="preserve">any</w:t>
      </w:r>
      <w:r>
        <w:t xml:space="preserve">research</w:t>
      </w:r>
      <w:r>
        <w:t xml:space="preserve">reactor</w:t>
      </w:r>
      <w:r>
        <w:t xml:space="preserve">that</w:t>
      </w:r>
      <w:r>
        <w:t xml:space="preserve">enters</w:t>
      </w:r>
      <w:r>
        <w:rPr>
          <w:sz w:val="23"/>
        </w:rPr>
        <w:t xml:space="preserve">into</w:t>
      </w:r>
      <w:r>
        <w:rPr>
          <w:sz w:val="23"/>
        </w:rPr>
        <w:t xml:space="preserve">or</w:t>
      </w:r>
      <w:r>
        <w:t xml:space="preserve">continue</w:t>
      </w:r>
      <w:r>
        <w:t xml:space="preserve">in</w:t>
      </w:r>
      <w:r>
        <w:t xml:space="preserve">a</w:t>
      </w:r>
      <w:r>
        <w:t xml:space="preserve">state</w:t>
      </w:r>
      <w:r>
        <w:t xml:space="preserve">of</w:t>
      </w:r>
      <w:r>
        <w:t xml:space="preserve">extended</w:t>
      </w:r>
      <w:r>
        <w:t xml:space="preserve">shutdown.</w:t>
      </w:r>
      <w:r/>
      <w:r/>
    </w:p>
    <w:p>
      <w:pPr>
        <w:pStyle w:val="660"/>
        <w:numPr>
          <w:ilvl w:val="1"/>
          <w:numId w:val="74"/>
        </w:numPr>
        <w:ind w:left="208" w:right="0" w:firstLine="480"/>
        <w:jc w:val="left"/>
        <w:spacing w:lineRule="exact" w:line="248" w:after="0" w:before="88"/>
        <w:tabs>
          <w:tab w:val="left" w:pos="1027" w:leader="none"/>
        </w:tabs>
        <w:rPr>
          <w:sz w:val="21"/>
          <w:szCs w:val="21"/>
        </w:rPr>
      </w:pPr>
      <w:r>
        <w:t xml:space="preserve">The</w:t>
      </w:r>
      <w:r>
        <w:t xml:space="preserve">technical</w:t>
      </w:r>
      <w:r>
        <w:t xml:space="preserve">preservation</w:t>
      </w:r>
      <w:r>
        <w:t xml:space="preserve">programme</w:t>
      </w:r>
      <w:r>
        <w:t xml:space="preserve">for</w:t>
      </w:r>
      <w:r>
        <w:rPr>
          <w:sz w:val="21"/>
        </w:rPr>
        <w:t xml:space="preserve">reseMCh</w:t>
      </w:r>
      <w:r>
        <w:rPr>
          <w:sz w:val="21"/>
        </w:rPr>
      </w:r>
      <w:r/>
    </w:p>
    <w:p>
      <w:pPr>
        <w:pStyle w:val="660"/>
        <w:ind w:left="213" w:right="0"/>
        <w:jc w:val="left"/>
        <w:spacing w:lineRule="exact" w:line="248"/>
      </w:pPr>
      <w:r>
        <w:t xml:space="preserve">reactors</w:t>
      </w:r>
      <w:r>
        <w:t xml:space="preserve">shall</w:t>
      </w:r>
      <w:r>
        <w:t xml:space="preserve">include</w:t>
      </w:r>
      <w:r>
        <w:t xml:space="preserve">-</w:t>
      </w:r>
      <w:r/>
      <w:r/>
    </w:p>
    <w:p>
      <w:pPr>
        <w:pStyle w:val="660"/>
        <w:numPr>
          <w:ilvl w:val="2"/>
          <w:numId w:val="74"/>
        </w:numPr>
        <w:ind w:left="1059" w:right="35" w:hanging="361"/>
        <w:jc w:val="both"/>
        <w:spacing w:lineRule="exact" w:line="248" w:after="0" w:before="84"/>
        <w:tabs>
          <w:tab w:val="left" w:pos="1060" w:leader="none"/>
        </w:tabs>
      </w:pPr>
      <w:r>
        <w:t xml:space="preserve">arrangements</w:t>
      </w:r>
      <w:r>
        <w:t xml:space="preserve">for</w:t>
      </w:r>
      <w:r>
        <w:t xml:space="preserve">ensuring</w:t>
      </w:r>
      <w:r>
        <w:t xml:space="preserve">that</w:t>
      </w:r>
      <w:r>
        <w:t xml:space="preserve">the</w:t>
      </w:r>
      <w:r>
        <w:t xml:space="preserve">reactor</w:t>
      </w:r>
      <w:r>
        <w:t xml:space="preserve">core</w:t>
      </w:r>
      <w:r>
        <w:t xml:space="preserve">remains</w:t>
      </w:r>
      <w:r>
        <w:t xml:space="preserve">subcritical;</w:t>
      </w:r>
      <w:r/>
      <w:r/>
    </w:p>
    <w:p>
      <w:pPr>
        <w:pStyle w:val="660"/>
        <w:numPr>
          <w:ilvl w:val="2"/>
          <w:numId w:val="74"/>
        </w:numPr>
        <w:ind w:left="1049" w:right="47" w:hanging="351"/>
        <w:jc w:val="both"/>
        <w:spacing w:lineRule="auto" w:line="233" w:after="0" w:before="80"/>
        <w:tabs>
          <w:tab w:val="left" w:pos="1055" w:leader="none"/>
        </w:tabs>
      </w:pPr>
      <w:r>
        <w:t xml:space="preserve">procedures</w:t>
      </w:r>
      <w:r>
        <w:t xml:space="preserve">and</w:t>
      </w:r>
      <w:r>
        <w:t xml:space="preserve">measures</w:t>
      </w:r>
      <w:r>
        <w:t xml:space="preserve">to</w:t>
      </w:r>
      <w:r>
        <w:t xml:space="preserve">disconnect,</w:t>
      </w:r>
      <w:r>
        <w:t xml:space="preserve">dismande</w:t>
      </w:r>
      <w:r>
        <w:t xml:space="preserve">and</w:t>
      </w:r>
      <w:r>
        <w:t xml:space="preserve">preserve</w:t>
      </w:r>
      <w:r>
        <w:t xml:space="preserve">the</w:t>
      </w:r>
      <w:r>
        <w:t xml:space="preserve">systems</w:t>
      </w:r>
      <w:r>
        <w:t xml:space="preserve">that</w:t>
      </w:r>
      <w:r>
        <w:t xml:space="preserve">are</w:t>
      </w:r>
      <w:r>
        <w:t xml:space="preserve">to</w:t>
      </w:r>
      <w:r>
        <w:t xml:space="preserve">be</w:t>
      </w:r>
      <w:r>
        <w:t xml:space="preserve">taken</w:t>
      </w:r>
      <w:r>
        <w:t xml:space="preserve">oot</w:t>
      </w:r>
      <w:r>
        <w:t xml:space="preserve">of</w:t>
      </w:r>
      <w:r>
        <w:t xml:space="preserve">operation</w:t>
      </w:r>
      <w:r>
        <w:t xml:space="preserve">or</w:t>
      </w:r>
      <w:r>
        <w:t xml:space="preserve">temporarily</w:t>
      </w:r>
      <w:r>
        <w:t xml:space="preserve">dismantled;</w:t>
      </w:r>
      <w:r/>
      <w:r/>
    </w:p>
    <w:p>
      <w:pPr>
        <w:pStyle w:val="660"/>
        <w:numPr>
          <w:ilvl w:val="2"/>
          <w:numId w:val="74"/>
        </w:numPr>
        <w:ind w:left="1054" w:right="0" w:hanging="361"/>
        <w:jc w:val="left"/>
        <w:spacing w:lineRule="exact" w:line="262" w:after="0" w:before="68"/>
        <w:tabs>
          <w:tab w:val="left" w:pos="1055" w:leader="none"/>
        </w:tabs>
        <w:rPr>
          <w:rFonts w:ascii="Arial" w:hAnsi="Arial" w:cs="Arial" w:eastAsia="Arial"/>
          <w:sz w:val="21"/>
          <w:szCs w:val="21"/>
        </w:rPr>
      </w:pPr>
      <w:r>
        <w:t xml:space="preserve">modifications</w:t>
      </w:r>
      <w:r>
        <w:t xml:space="preserve">of</w:t>
      </w:r>
      <w:r>
        <w:t xml:space="preserve">the</w:t>
      </w:r>
      <w:r>
        <w:t xml:space="preserve">safety</w:t>
      </w:r>
      <w:r>
        <w:t xml:space="preserve">analysis</w:t>
      </w:r>
      <w:r>
        <w:t xml:space="preserve">report</w:t>
      </w:r>
      <w:r>
        <w:rPr>
          <w:rFonts w:ascii="Arial"/>
          <w:sz w:val="23"/>
        </w:rPr>
        <w:t xml:space="preserve">and</w:t>
      </w:r>
      <w:r>
        <w:rPr>
          <w:rFonts w:ascii="Arial"/>
          <w:sz w:val="21"/>
        </w:rPr>
        <w:t xml:space="preserve">the</w:t>
      </w:r>
      <w:r>
        <w:rPr>
          <w:rFonts w:ascii="Arial"/>
          <w:sz w:val="21"/>
        </w:rPr>
      </w:r>
      <w:r/>
    </w:p>
    <w:p>
      <w:pPr>
        <w:pStyle w:val="660"/>
        <w:ind w:left="1049" w:right="0"/>
        <w:jc w:val="left"/>
        <w:spacing w:lineRule="exact" w:line="250"/>
      </w:pPr>
      <w:r>
        <w:t xml:space="preserve">operational</w:t>
      </w:r>
      <w:r>
        <w:t xml:space="preserve">limits</w:t>
      </w:r>
      <w:r>
        <w:t xml:space="preserve">and</w:t>
      </w:r>
      <w:r>
        <w:t xml:space="preserve">conditions;</w:t>
      </w:r>
      <w:r/>
      <w:r/>
    </w:p>
    <w:p>
      <w:pPr>
        <w:pStyle w:val="660"/>
        <w:numPr>
          <w:ilvl w:val="2"/>
          <w:numId w:val="74"/>
        </w:numPr>
        <w:ind w:left="1059" w:right="0" w:hanging="361"/>
        <w:jc w:val="left"/>
        <w:spacing w:lineRule="exact" w:line="259" w:after="0" w:before="62"/>
        <w:tabs>
          <w:tab w:val="left" w:pos="1060" w:leader="none"/>
          <w:tab w:val="left" w:pos="2532" w:leader="none"/>
          <w:tab w:val="left" w:pos="3902" w:leader="none"/>
          <w:tab w:val="left" w:pos="4515" w:leader="none"/>
          <w:tab w:val="left" w:pos="5014" w:leader="none"/>
        </w:tabs>
        <w:rPr>
          <w:rFonts w:ascii="Arial" w:hAnsi="Arial" w:cs="Arial" w:eastAsia="Arial"/>
          <w:sz w:val="23"/>
          <w:szCs w:val="23"/>
        </w:rPr>
      </w:pPr>
      <w:r>
        <w:t xml:space="preserve">arrangements</w:t>
        <w:tab/>
        <w:t xml:space="preserve">for</w:t>
      </w:r>
      <w:r>
        <w:t xml:space="preserve">dealing</w:t>
        <w:tab/>
      </w:r>
      <w:r>
        <w:t xml:space="preserve">with</w:t>
        <w:tab/>
      </w:r>
      <w:r>
        <w:t xml:space="preserve">the</w:t>
        <w:tab/>
        <w:t xml:space="preserve">fuel</w:t>
      </w:r>
      <w:r>
        <w:rPr>
          <w:rFonts w:ascii="Arial"/>
          <w:sz w:val="23"/>
        </w:rPr>
        <w:t xml:space="preserve">and</w:t>
      </w:r>
      <w:r>
        <w:rPr>
          <w:rFonts w:ascii="Arial"/>
          <w:sz w:val="23"/>
        </w:rPr>
      </w:r>
      <w:r/>
    </w:p>
    <w:p>
      <w:pPr>
        <w:pStyle w:val="660"/>
        <w:ind w:left="1054" w:right="0"/>
        <w:jc w:val="left"/>
        <w:spacing w:lineRule="exact" w:line="248"/>
      </w:pPr>
      <w:r>
        <w:t xml:space="preserve">radioacti</w:t>
      </w:r>
      <w:r>
        <w:t xml:space="preserve">ve</w:t>
      </w:r>
      <w:r>
        <w:t xml:space="preserve">waste;</w:t>
      </w:r>
      <w:r/>
      <w:r/>
    </w:p>
    <w:p>
      <w:pPr>
        <w:pStyle w:val="660"/>
        <w:ind w:left="1054" w:right="0" w:hanging="357"/>
        <w:jc w:val="both"/>
        <w:spacing w:lineRule="auto" w:line="227" w:before="79"/>
      </w:pPr>
      <w:r>
        <w:rPr>
          <w:sz w:val="23"/>
        </w:rPr>
        <w:t xml:space="preserve">(e)</w:t>
      </w:r>
      <w:r>
        <w:t xml:space="preserve">regular</w:t>
      </w:r>
      <w:r>
        <w:t xml:space="preserve">surveillance</w:t>
      </w:r>
      <w:r>
        <w:rPr>
          <w:sz w:val="23"/>
        </w:rPr>
        <w:t xml:space="preserve">and</w:t>
      </w:r>
      <w:r>
        <w:t xml:space="preserve">periodic</w:t>
      </w:r>
      <w:r>
        <w:rPr>
          <w:sz w:val="23"/>
        </w:rPr>
        <w:t xml:space="preserve">inspection</w:t>
      </w:r>
      <w:r>
        <w:t xml:space="preserve">testing</w:t>
      </w:r>
      <w:r>
        <w:t xml:space="preserve">and</w:t>
      </w:r>
      <w:r>
        <w:t xml:space="preserve">maintenance</w:t>
      </w:r>
      <w:r>
        <w:t xml:space="preserve">to</w:t>
      </w:r>
      <w:r>
        <w:t xml:space="preserve">ensure</w:t>
      </w:r>
      <w:r>
        <w:t xml:space="preserve">that</w:t>
      </w:r>
      <w:r>
        <w:rPr>
          <w:sz w:val="23"/>
        </w:rPr>
        <w:t xml:space="preserve">the</w:t>
      </w:r>
      <w:r>
        <w:t xml:space="preserve">.safety</w:t>
      </w:r>
      <w:r>
        <w:t xml:space="preserve">performance</w:t>
      </w:r>
      <w:r>
        <w:t xml:space="preserve">of</w:t>
      </w:r>
      <w:r>
        <w:t xml:space="preserve">structures,</w:t>
      </w:r>
      <w:r>
        <w:rPr>
          <w:spacing w:val="-3"/>
        </w:rPr>
        <w:t xml:space="preserve">systems</w:t>
      </w:r>
      <w:r>
        <w:rPr>
          <w:rFonts w:ascii="Arial"/>
          <w:spacing w:val="-3"/>
          <w:sz w:val="23"/>
        </w:rPr>
        <w:t xml:space="preserve">and</w:t>
      </w:r>
      <w:r>
        <w:rPr>
          <w:rFonts w:ascii="Arial"/>
          <w:spacing w:val="-4"/>
          <w:sz w:val="23"/>
        </w:rPr>
        <w:t xml:space="preserve">,</w:t>
      </w:r>
      <w:r>
        <w:t xml:space="preserve">components</w:t>
      </w:r>
      <w:r>
        <w:t xml:space="preserve">does</w:t>
      </w:r>
      <w:r>
        <w:t xml:space="preserve">not</w:t>
      </w:r>
      <w:r>
        <w:t xml:space="preserve">degrade;</w:t>
      </w:r>
      <w:r/>
      <w:r/>
    </w:p>
    <w:p>
      <w:pPr>
        <w:pStyle w:val="660"/>
        <w:numPr>
          <w:ilvl w:val="0"/>
          <w:numId w:val="68"/>
        </w:numPr>
        <w:ind w:left="1054" w:right="0" w:hanging="356"/>
        <w:jc w:val="left"/>
        <w:spacing w:lineRule="auto" w:line="240" w:after="0" w:before="79"/>
        <w:tabs>
          <w:tab w:val="left" w:pos="1060" w:leader="none"/>
        </w:tabs>
      </w:pPr>
      <w:r>
        <w:t xml:space="preserve">revised</w:t>
      </w:r>
      <w:r>
        <w:t xml:space="preserve">emergency</w:t>
      </w:r>
      <w:r>
        <w:t xml:space="preserve">planning</w:t>
      </w:r>
      <w:r>
        <w:t xml:space="preserve">arrangements;</w:t>
      </w:r>
      <w:r/>
      <w:r/>
    </w:p>
    <w:p>
      <w:pPr>
        <w:numPr>
          <w:ilvl w:val="0"/>
          <w:numId w:val="68"/>
        </w:numPr>
        <w:ind w:left="1054" w:right="36" w:hanging="356"/>
        <w:jc w:val="both"/>
        <w:spacing w:lineRule="auto" w:line="228" w:before="81"/>
        <w:tabs>
          <w:tab w:val="left" w:pos="1055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staffing</w:t>
      </w:r>
      <w:r>
        <w:rPr>
          <w:rFonts w:ascii="Times New Roman"/>
          <w:sz w:val="22"/>
        </w:rPr>
        <w:t xml:space="preserve">requirements</w:t>
      </w:r>
      <w:r>
        <w:rPr>
          <w:rFonts w:ascii="Arial"/>
          <w:sz w:val="20"/>
        </w:rPr>
        <w:t xml:space="preserve">to</w:t>
      </w:r>
      <w:r>
        <w:rPr>
          <w:rFonts w:ascii="Times New Roman"/>
          <w:sz w:val="22"/>
        </w:rPr>
        <w:t xml:space="preserve">undertake</w:t>
      </w:r>
      <w:r>
        <w:rPr>
          <w:rFonts w:ascii="Arial"/>
          <w:sz w:val="21"/>
        </w:rPr>
        <w:t xml:space="preserve">the</w:t>
      </w:r>
      <w:r>
        <w:rPr>
          <w:rFonts w:ascii="Arial"/>
          <w:sz w:val="23"/>
        </w:rPr>
        <w:t xml:space="preserve">tasks</w:t>
      </w:r>
      <w:r>
        <w:rPr>
          <w:rFonts w:ascii="Times New Roman"/>
          <w:sz w:val="22"/>
        </w:rPr>
        <w:t xml:space="preserve">necessary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2"/>
        </w:rPr>
        <w:t xml:space="preserve">keep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3"/>
        </w:rPr>
        <w:t xml:space="preserve">reactor</w:t>
      </w:r>
      <w:r>
        <w:rPr>
          <w:rFonts w:ascii="Arial"/>
          <w:sz w:val="23"/>
        </w:rPr>
        <w:t xml:space="preserve">in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safe</w:t>
      </w:r>
      <w:r>
        <w:rPr>
          <w:rFonts w:ascii="Arial"/>
          <w:sz w:val="21"/>
        </w:rPr>
        <w:t xml:space="preserve">cooditioo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maintain</w:t>
      </w:r>
      <w:r>
        <w:rPr>
          <w:rFonts w:ascii="Times New Roman"/>
          <w:sz w:val="22"/>
        </w:rPr>
        <w:t xml:space="preserve">knowledge</w:t>
      </w:r>
      <w:r>
        <w:rPr>
          <w:rFonts w:ascii="Times New Roman"/>
          <w:sz w:val="22"/>
        </w:rPr>
        <w:t xml:space="preserve">about</w:t>
      </w:r>
      <w:r>
        <w:rPr>
          <w:rFonts w:ascii="Arial"/>
          <w:sz w:val="21"/>
        </w:rPr>
        <w:t xml:space="preserve">the</w:t>
      </w:r>
      <w:r>
        <w:rPr>
          <w:rFonts w:ascii="Times New Roman"/>
          <w:sz w:val="22"/>
        </w:rPr>
        <w:t xml:space="preserve">research</w:t>
      </w:r>
      <w:r>
        <w:rPr>
          <w:rFonts w:ascii="Times New Roman"/>
          <w:sz w:val="22"/>
        </w:rPr>
        <w:t xml:space="preserve">reactor;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pStyle w:val="660"/>
        <w:numPr>
          <w:ilvl w:val="0"/>
          <w:numId w:val="68"/>
        </w:numPr>
        <w:ind w:left="1054" w:right="37" w:hanging="356"/>
        <w:jc w:val="both"/>
        <w:spacing w:lineRule="exact" w:line="244" w:after="0" w:before="94"/>
        <w:tabs>
          <w:tab w:val="left" w:pos="1055" w:leader="none"/>
        </w:tabs>
      </w:pPr>
      <w:r>
        <w:t xml:space="preserve">arrangements</w:t>
      </w:r>
      <w:r>
        <w:t xml:space="preserve">for</w:t>
      </w:r>
      <w:r>
        <w:t xml:space="preserve">the</w:t>
      </w:r>
      <w:r>
        <w:t xml:space="preserve">security</w:t>
      </w:r>
      <w:r>
        <w:rPr>
          <w:sz w:val="23"/>
        </w:rPr>
        <w:t xml:space="preserve">of</w:t>
      </w:r>
      <w:r>
        <w:t xml:space="preserve">the</w:t>
      </w:r>
      <w:r>
        <w:rPr>
          <w:sz w:val="23"/>
        </w:rPr>
        <w:t xml:space="preserve">reactor</w:t>
      </w:r>
      <w:r>
        <w:t xml:space="preserve">and</w:t>
      </w:r>
      <w:r>
        <w:t xml:space="preserve">the</w:t>
      </w:r>
      <w:r>
        <w:t xml:space="preserve">facility.</w:t>
      </w:r>
      <w:r/>
      <w:r/>
    </w:p>
    <w:p>
      <w:pPr>
        <w:numPr>
          <w:ilvl w:val="1"/>
          <w:numId w:val="74"/>
        </w:numPr>
        <w:ind w:left="208" w:right="37" w:firstLine="475"/>
        <w:jc w:val="both"/>
        <w:spacing w:lineRule="auto" w:line="225" w:before="80"/>
        <w:tabs>
          <w:tab w:val="left" w:pos="1012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</w:rPr>
        <w:t xml:space="preserve">The</w:t>
      </w:r>
      <w:r>
        <w:rPr>
          <w:rFonts w:ascii="Times New Roman" w:hAnsi="Times New Roman"/>
          <w:sz w:val="22"/>
        </w:rPr>
        <w:t xml:space="preserve">Commission</w:t>
      </w:r>
      <w:r>
        <w:rPr>
          <w:rFonts w:ascii="Times New Roman" w:hAnsi="Times New Roman"/>
          <w:sz w:val="22"/>
        </w:rPr>
        <w:t xml:space="preserve">shall</w:t>
      </w:r>
      <w:r>
        <w:rPr>
          <w:rFonts w:ascii="Times New Roman" w:hAnsi="Times New Roman"/>
          <w:sz w:val="22"/>
        </w:rPr>
        <w:t xml:space="preserve">ensure·the</w:t>
      </w:r>
      <w:r>
        <w:rPr>
          <w:rFonts w:ascii="Times New Roman" w:hAnsi="Times New Roman"/>
          <w:sz w:val="22"/>
        </w:rPr>
        <w:t xml:space="preserve">safe</w:t>
      </w:r>
      <w:r>
        <w:rPr>
          <w:rFonts w:ascii="Times New Roman" w:hAnsi="Times New Roman"/>
          <w:spacing w:val="-2"/>
          <w:sz w:val="23"/>
        </w:rPr>
        <w:t xml:space="preserve">manag</w:t>
      </w:r>
      <w:r>
        <w:rPr>
          <w:rFonts w:ascii="Times New Roman" w:hAnsi="Times New Roman"/>
          <w:spacing w:val="-1"/>
          <w:sz w:val="23"/>
        </w:rPr>
        <w:t xml:space="preserve">ement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z w:val="22"/>
        </w:rPr>
        <w:t xml:space="preserve">a</w:t>
      </w:r>
      <w:r>
        <w:rPr>
          <w:rFonts w:ascii="Times New Roman" w:hAnsi="Times New Roman"/>
          <w:sz w:val="22"/>
        </w:rPr>
        <w:t xml:space="preserve">reactor</w:t>
      </w:r>
      <w:r>
        <w:rPr>
          <w:rFonts w:ascii="Times New Roman" w:hAnsi="Times New Roman"/>
          <w:sz w:val="23"/>
        </w:rPr>
        <w:t xml:space="preserve">that</w:t>
      </w:r>
      <w:r>
        <w:rPr>
          <w:rFonts w:ascii="Times New Roman" w:hAnsi="Times New Roman"/>
          <w:sz w:val="22"/>
        </w:rPr>
        <w:t xml:space="preserve">is in</w:t>
      </w:r>
      <w:r>
        <w:rPr>
          <w:rFonts w:ascii="Times New Roman" w:hAnsi="Times New Roman"/>
          <w:sz w:val="22"/>
        </w:rPr>
        <w:t xml:space="preserve">extended</w:t>
      </w:r>
      <w:r>
        <w:rPr>
          <w:rFonts w:ascii="Times New Roman" w:hAnsi="Times New Roman"/>
          <w:sz w:val="23"/>
        </w:rPr>
        <w:t xml:space="preserve">shutdown</w:t>
      </w:r>
      <w:r>
        <w:rPr>
          <w:rFonts w:ascii="Times New Roman" w:hAnsi="Times New Roman"/>
          <w:sz w:val="22"/>
        </w:rPr>
        <w:t xml:space="preserve">but</w:t>
      </w:r>
      <w:r>
        <w:rPr>
          <w:rFonts w:ascii="Arial" w:hAnsi="Arial"/>
          <w:sz w:val="21"/>
        </w:rPr>
        <w:t xml:space="preserve">the</w:t>
      </w:r>
      <w:r>
        <w:rPr>
          <w:rFonts w:ascii="Arial" w:hAnsi="Arial"/>
          <w:sz w:val="23"/>
        </w:rPr>
        <w:t xml:space="preserve">opera6oo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z w:val="22"/>
        </w:rPr>
        <w:t xml:space="preserve">such</w:t>
      </w:r>
      <w:r>
        <w:rPr>
          <w:rFonts w:ascii="Times New Roman" w:hAnsi="Times New Roman"/>
          <w:sz w:val="22"/>
        </w:rPr>
        <w:t xml:space="preserve">facility</w:t>
      </w:r>
      <w:r>
        <w:rPr>
          <w:rFonts w:ascii="Times New Roman" w:hAnsi="Times New Roman"/>
          <w:sz w:val="22"/>
        </w:rPr>
        <w:t xml:space="preserve">shall</w:t>
      </w:r>
      <w:r>
        <w:rPr>
          <w:rFonts w:ascii="Times New Roman" w:hAnsi="Times New Roman"/>
          <w:sz w:val="22"/>
        </w:rPr>
        <w:t xml:space="preserve">not</w:t>
      </w:r>
      <w:r>
        <w:rPr>
          <w:rFonts w:ascii="Times New Roman" w:hAnsi="Times New Roman"/>
          <w:sz w:val="22"/>
        </w:rPr>
        <w:t xml:space="preserve">be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2"/>
        </w:rPr>
        <w:t xml:space="preserve">responsibility</w:t>
      </w:r>
      <w:r>
        <w:rPr>
          <w:rFonts w:ascii="Arial" w:hAnsi="Arial"/>
          <w:sz w:val="23"/>
        </w:rPr>
        <w:t xml:space="preserve">of</w:t>
      </w:r>
      <w:r>
        <w:rPr>
          <w:rFonts w:ascii="Arial" w:hAnsi="Arial"/>
          <w:sz w:val="21"/>
        </w:rPr>
        <w:t xml:space="preserve">the</w:t>
      </w:r>
      <w:r>
        <w:rPr>
          <w:rFonts w:ascii="Times New Roman" w:hAnsi="Times New Roman"/>
          <w:sz w:val="22"/>
        </w:rPr>
        <w:t xml:space="preserve">Commission.</w:t>
      </w:r>
      <w:r>
        <w:rPr>
          <w:rFonts w:ascii="Times New Roman" w:hAnsi="Times New Roman"/>
          <w:sz w:val="22"/>
        </w:rPr>
      </w:r>
      <w:r/>
    </w:p>
    <w:p>
      <w:pPr>
        <w:pStyle w:val="660"/>
        <w:numPr>
          <w:ilvl w:val="0"/>
          <w:numId w:val="67"/>
        </w:numPr>
        <w:ind w:left="130" w:right="0" w:firstLine="544"/>
        <w:jc w:val="left"/>
        <w:spacing w:lineRule="auto" w:line="240" w:after="0" w:before="84"/>
        <w:tabs>
          <w:tab w:val="left" w:pos="1060" w:leader="none"/>
        </w:tabs>
      </w:pPr>
      <w:r>
        <w:t xml:space="preserve">(</w:t>
      </w:r>
      <w:r>
        <w:t xml:space="preserve">l</w:t>
      </w:r>
      <w:r>
        <w:t xml:space="preserve">)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-</w:t>
      </w:r>
      <w:r/>
      <w:r/>
    </w:p>
    <w:p>
      <w:pPr>
        <w:pStyle w:val="660"/>
        <w:numPr>
          <w:ilvl w:val="0"/>
          <w:numId w:val="66"/>
        </w:numPr>
        <w:ind w:left="1054" w:right="38" w:hanging="356"/>
        <w:jc w:val="both"/>
        <w:spacing w:lineRule="auto" w:line="238" w:after="0" w:before="111"/>
        <w:tabs>
          <w:tab w:val="left" w:pos="1046" w:leader="none"/>
        </w:tabs>
      </w:pPr>
      <w:r>
        <w:t xml:space="preserve">establish</w:t>
      </w:r>
      <w:r>
        <w:t xml:space="preserve">requirements</w:t>
      </w:r>
      <w:r>
        <w:t xml:space="preserve">for</w:t>
      </w:r>
      <w:r>
        <w:t xml:space="preserve">the</w:t>
      </w:r>
      <w:r>
        <w:t xml:space="preserve">decommissioning</w:t>
      </w:r>
      <w:r>
        <w:rPr>
          <w:rFonts w:ascii="Arial"/>
          <w:sz w:val="23"/>
        </w:rPr>
        <w:t xml:space="preserve">of</w:t>
      </w:r>
      <w:r>
        <w:t xml:space="preserve">nuclear</w:t>
      </w:r>
      <w:r>
        <w:t xml:space="preserve">facilities</w:t>
      </w:r>
      <w:r>
        <w:t xml:space="preserve">where</w:t>
      </w:r>
      <w:r>
        <w:t xml:space="preserve">radioactive</w:t>
      </w:r>
      <w:r>
        <w:rPr>
          <w:sz w:val="16"/>
        </w:rPr>
        <w:t xml:space="preserve">SOl.lnXS</w:t>
      </w:r>
      <w:r>
        <w:t xml:space="preserve">are</w:t>
      </w:r>
      <w:r>
        <w:t xml:space="preserve">produced.</w:t>
      </w:r>
      <w:r>
        <w:t xml:space="preserve">used</w:t>
      </w:r>
      <w:r>
        <w:t xml:space="preserve">or</w:t>
      </w:r>
      <w:r>
        <w:t xml:space="preserve">stored</w:t>
      </w:r>
      <w:r>
        <w:t xml:space="preserve">in</w:t>
      </w:r>
      <w:r>
        <w:t xml:space="preserve">accordance</w:t>
      </w:r>
      <w:r>
        <w:t xml:space="preserve">with</w:t>
      </w:r>
      <w:r>
        <w:t xml:space="preserve">subsection</w:t>
      </w:r>
      <w:r>
        <w:t xml:space="preserve">(2);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585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w.11</w:t>
      </w:r>
      <w:r>
        <w:rPr>
          <w:rFonts w:ascii="Times New Roman"/>
          <w:sz w:val="15"/>
        </w:rPr>
        <w:t xml:space="preserve">far</w:t>
      </w:r>
      <w:r>
        <w:rPr>
          <w:rFonts w:ascii="Times New Roman"/>
          <w:sz w:val="15"/>
        </w:rPr>
      </w:r>
      <w:r/>
    </w:p>
    <w:p>
      <w:pPr>
        <w:ind w:left="147" w:right="0" w:firstLine="0"/>
        <w:jc w:val="left"/>
        <w:spacing w:before="37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 xml:space="preserve">KAOl&lt;lr6.</w:t>
      </w:r>
      <w:r>
        <w:rPr>
          <w:rFonts w:ascii="Times New Roman"/>
          <w:sz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6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47" w:right="0" w:firstLine="0"/>
        <w:jc w:val="left"/>
        <w:spacing w:lineRule="exact" w:line="110" w:before="0"/>
        <w:rPr>
          <w:rFonts w:ascii="Times New Roman" w:hAnsi="Times New Roman" w:cs="Times New Roman" w:eastAsia="Times New Roman"/>
          <w:sz w:val="12"/>
          <w:szCs w:val="12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44" behindDoc="0" locked="0" layoutInCell="1" allowOverlap="1">
                <wp:simplePos x="0" y="0"/>
                <wp:positionH relativeFrom="page">
                  <wp:posOffset>4833090</wp:posOffset>
                </wp:positionH>
                <wp:positionV relativeFrom="line">
                  <wp:posOffset>-238444</wp:posOffset>
                </wp:positionV>
                <wp:extent cx="208915" cy="292100"/>
                <wp:effectExtent l="0" t="0" r="0" b="0"/>
                <wp:wrapNone/>
                <wp:docPr id="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20891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lineRule="exact" w:line="460" w:before="0"/>
                              <w:rPr>
                                <w:rFonts w:ascii="Arial" w:hAnsi="Arial" w:cs="Arial" w:eastAsia="Arial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rial"/>
                                <w:sz w:val="46"/>
                              </w:rPr>
                              <w:t xml:space="preserve">.</w:t>
                            </w:r>
                            <w:r>
                              <w:rPr>
                                <w:rFonts w:ascii="Arial"/>
                                <w:spacing w:val="-39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46"/>
                              </w:rPr>
                              <w:t xml:space="preserve">,</w:t>
                            </w:r>
                            <w:r>
                              <w:rPr>
                                <w:rFonts w:ascii="Arial"/>
                                <w:sz w:val="46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style="position:absolute;mso-wrap-distance-left:9.0pt;mso-wrap-distance-top:0.0pt;mso-wrap-distance-right:9.0pt;mso-wrap-distance-bottom:0.0pt;z-index:1144;o:allowoverlap:true;o:allowincell:true;mso-position-horizontal-relative:page;margin-left:380.6pt;mso-position-horizontal:absolute;mso-position-vertical-relative:line;margin-top:-18.8pt;mso-position-vertical:absolute;width:16.4pt;height:23.0pt;" coordsize="100000,100000" path="" filled="f">
                <v:path textboxrect="0,0,0,0"/>
                <v:textbox>
                  <w:txbxContent>
                    <w:p>
                      <w:pPr>
                        <w:ind w:left="0" w:right="0" w:firstLine="0"/>
                        <w:jc w:val="left"/>
                        <w:spacing w:lineRule="exact" w:line="460" w:before="0"/>
                        <w:rPr>
                          <w:rFonts w:ascii="Arial" w:hAnsi="Arial" w:cs="Arial" w:eastAsia="Arial"/>
                          <w:sz w:val="46"/>
                          <w:szCs w:val="46"/>
                        </w:rPr>
                      </w:pPr>
                      <w:r>
                        <w:rPr>
                          <w:rFonts w:ascii="Arial"/>
                          <w:sz w:val="46"/>
                        </w:rPr>
                        <w:t xml:space="preserve">.</w:t>
                      </w:r>
                      <w:r>
                        <w:rPr>
                          <w:rFonts w:ascii="Arial"/>
                          <w:spacing w:val="-39"/>
                          <w:sz w:val="46"/>
                        </w:rPr>
                        <w:t xml:space="preserve"> </w:t>
                      </w:r>
                      <w:r>
                        <w:rPr>
                          <w:rFonts w:ascii="Arial"/>
                          <w:sz w:val="46"/>
                        </w:rPr>
                        <w:t xml:space="preserve">,</w:t>
                      </w:r>
                      <w:r>
                        <w:rPr>
                          <w:rFonts w:ascii="Arial"/>
                          <w:sz w:val="46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12"/>
        </w:rPr>
        <w:t xml:space="preserve">""</w:t>
      </w:r>
      <w:r>
        <w:rPr>
          <w:rFonts w:ascii="Times New Roman"/>
          <w:sz w:val="12"/>
        </w:rPr>
        <w:t xml:space="preserve">RR</w:t>
      </w:r>
      <w:r>
        <w:rPr>
          <w:rFonts w:ascii="Times New Roman"/>
          <w:sz w:val="12"/>
        </w:rPr>
        <w:t xml:space="preserve">I</w:t>
      </w:r>
      <w:r>
        <w:rPr>
          <w:rFonts w:ascii="Times New Roman"/>
          <w:sz w:val="12"/>
        </w:rPr>
      </w:r>
      <w:r/>
    </w:p>
    <w:p>
      <w:pPr>
        <w:ind w:left="143" w:right="0" w:firstLine="0"/>
        <w:jc w:val="left"/>
        <w:spacing w:lineRule="exact" w:line="133" w:before="0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</w:r>
      <w:r>
        <w:rPr>
          <w:rFonts w:ascii="Arial"/>
          <w:sz w:val="14"/>
          <w:u w:val="single"/>
        </w:rPr>
        <w:t xml:space="preserve">e</w:t>
      </w:r>
      <w:r>
        <w:rPr>
          <w:rFonts w:ascii="Arial"/>
          <w:sz w:val="14"/>
          <w:u w:val="single"/>
        </w:rPr>
        <w:t xml:space="preserve">.</w:t>
      </w:r>
      <w:r>
        <w:rPr>
          <w:rFonts w:ascii="Arial"/>
          <w:spacing w:val="-7"/>
          <w:sz w:val="14"/>
          <w:u w:val="single"/>
        </w:rPr>
        <w:t xml:space="preserve">.</w:t>
      </w:r>
      <w:r>
        <w:rPr>
          <w:rFonts w:ascii="Arial"/>
          <w:spacing w:val="-330"/>
          <w:sz w:val="14"/>
          <w:u w:val="single"/>
        </w:rPr>
        <w:t xml:space="preserve">.</w:t>
      </w:r>
      <w:r>
        <w:rPr>
          <w:rFonts w:ascii="Arial"/>
          <w:spacing w:val="-193"/>
          <w:sz w:val="14"/>
          <w:u w:val="single"/>
        </w:rPr>
        <w:t xml:space="preserve">,</w:t>
      </w:r>
      <w:r>
        <w:rPr>
          <w:rFonts w:ascii="Arial"/>
          <w:sz w:val="14"/>
        </w:rPr>
        <w:t xml:space="preserve">.</w:t>
      </w:r>
      <w:r>
        <w:rPr>
          <w:rFonts w:ascii="Arial"/>
          <w:sz w:val="14"/>
        </w:rPr>
      </w:r>
      <w:r/>
    </w:p>
    <w:p>
      <w:pPr>
        <w:jc w:val="left"/>
        <w:spacing w:lineRule="exact" w:line="133" w:after="0"/>
        <w:rPr>
          <w:rFonts w:ascii="Arial" w:hAnsi="Arial" w:cs="Arial" w:eastAsia="Arial"/>
          <w:sz w:val="14"/>
          <w:szCs w:val="14"/>
        </w:rPr>
        <w:sectPr>
          <w:footnotePr/>
          <w:type w:val="continuous"/>
          <w:pgSz w:w="8600" w:h="14100" w:orient="portrait"/>
          <w:pgMar w:top="1240" w:right="560" w:bottom="280" w:left="500" w:header="709" w:footer="709" w:gutter="0"/>
          <w:cols w:num="2" w:sep="0" w:space="1701" w:equalWidth="0">
            <w:col w:w="5954" w:space="40"/>
            <w:col w:w="1546" w:space="0"/>
          </w:cols>
          <w:docGrid w:linePitch="360"/>
        </w:sectPr>
      </w:pPr>
      <w:r>
        <w:rPr>
          <w:rFonts w:ascii="Arial" w:hAnsi="Arial" w:cs="Arial" w:eastAsia="Arial"/>
          <w:sz w:val="14"/>
          <w:szCs w:val="14"/>
        </w:rPr>
      </w:r>
      <w:r/>
    </w:p>
    <w:p>
      <w:pPr>
        <w:ind w:left="2203" w:right="0" w:firstLine="0"/>
        <w:jc w:val="left"/>
        <w:spacing w:before="47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 xml:space="preserve">The</w:t>
      </w:r>
      <w:r>
        <w:rPr>
          <w:rFonts w:ascii="Times New Roman"/>
          <w:i/>
          <w:sz w:val="20"/>
        </w:rPr>
        <w:t xml:space="preserve">Nudear</w:t>
      </w:r>
      <w:r>
        <w:rPr>
          <w:rFonts w:ascii="Times New Roman"/>
          <w:i/>
          <w:sz w:val="20"/>
        </w:rPr>
        <w:t xml:space="preserve">Regulatory</w:t>
      </w:r>
      <w:r>
        <w:rPr>
          <w:rFonts w:ascii="Times New Roman"/>
          <w:i/>
          <w:sz w:val="20"/>
        </w:rPr>
        <w:t xml:space="preserve">Bill,</w:t>
      </w:r>
      <w:r>
        <w:rPr>
          <w:rFonts w:ascii="Times New Roman"/>
          <w:i/>
          <w:sz w:val="20"/>
        </w:rPr>
        <w:t xml:space="preserve">2018</w:t>
      </w:r>
      <w:r>
        <w:rPr>
          <w:rFonts w:ascii="Times New Roman"/>
          <w:sz w:val="20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i/>
          <w:sz w:val="19"/>
          <w:szCs w:val="19"/>
        </w:rPr>
      </w:pPr>
      <w:r>
        <w:rPr>
          <w:rFonts w:ascii="Times New Roman" w:hAnsi="Times New Roman" w:cs="Times New Roman" w:eastAsia="Times New Roman"/>
          <w:i/>
          <w:sz w:val="19"/>
          <w:szCs w:val="19"/>
        </w:rPr>
      </w:r>
      <w:r/>
    </w:p>
    <w:p>
      <w:pPr>
        <w:pStyle w:val="660"/>
        <w:numPr>
          <w:ilvl w:val="0"/>
          <w:numId w:val="66"/>
        </w:numPr>
        <w:ind w:left="936" w:right="0" w:hanging="355"/>
        <w:jc w:val="left"/>
        <w:spacing w:lineRule="auto" w:line="240" w:after="0" w:before="0"/>
        <w:tabs>
          <w:tab w:val="left" w:pos="937" w:leader="none"/>
        </w:tabs>
      </w:pPr>
      <w:r>
        <w:t xml:space="preserve">require</w:t>
      </w:r>
      <w:r>
        <w:t xml:space="preserve">the</w:t>
      </w:r>
      <w:r>
        <w:t xml:space="preserve">applicant</w:t>
      </w:r>
      <w:r>
        <w:t xml:space="preserve">for</w:t>
      </w:r>
      <w:r>
        <w:rPr>
          <w:sz w:val="29"/>
        </w:rPr>
        <w:t xml:space="preserve">ari</w:t>
      </w:r>
      <w:r>
        <w:t xml:space="preserve">authorization</w:t>
      </w:r>
      <w:r>
        <w:t xml:space="preserve">to</w:t>
      </w:r>
      <w:r>
        <w:t xml:space="preserve">-</w:t>
      </w:r>
      <w:r/>
      <w:r/>
    </w:p>
    <w:p>
      <w:pPr>
        <w:pStyle w:val="660"/>
        <w:numPr>
          <w:ilvl w:val="1"/>
          <w:numId w:val="66"/>
        </w:numPr>
        <w:ind w:left="1296" w:right="0" w:hanging="360"/>
        <w:jc w:val="left"/>
        <w:spacing w:lineRule="auto" w:line="240" w:after="0" w:before="111"/>
        <w:tabs>
          <w:tab w:val="left" w:pos="1297" w:leader="none"/>
        </w:tabs>
      </w:pPr>
      <w:r>
        <w:t xml:space="preserve">construct</w:t>
      </w:r>
      <w:r>
        <w:t xml:space="preserve">and</w:t>
      </w:r>
      <w:r>
        <w:t xml:space="preserve">operate</w:t>
      </w:r>
      <w:r>
        <w:t xml:space="preserve">a</w:t>
      </w:r>
      <w:r>
        <w:t xml:space="preserve">nuclear</w:t>
      </w:r>
      <w:r>
        <w:t xml:space="preserve">facility</w:t>
      </w:r>
      <w:r>
        <w:t xml:space="preserve">to</w:t>
      </w:r>
      <w:r/>
      <w:r/>
    </w:p>
    <w:p>
      <w:pPr>
        <w:pStyle w:val="660"/>
        <w:ind w:left="1300" w:right="30" w:hanging="130"/>
        <w:jc w:val="both"/>
        <w:spacing w:lineRule="auto" w:line="241" w:before="6"/>
        <w:rPr>
          <w:sz w:val="23"/>
          <w:szCs w:val="23"/>
        </w:rPr>
      </w:pPr>
      <w:r>
        <w:t xml:space="preserve">-</w:t>
      </w:r>
      <w:r>
        <w:t xml:space="preserve">perform</w:t>
      </w:r>
      <w:r>
        <w:t xml:space="preserve">a</w:t>
      </w:r>
      <w:r>
        <w:t xml:space="preserve">baseline</w:t>
      </w:r>
      <w:r>
        <w:t xml:space="preserve">survey</w:t>
      </w:r>
      <w:r>
        <w:t xml:space="preserve">of</w:t>
      </w:r>
      <w:r>
        <w:t xml:space="preserve">the</w:t>
      </w:r>
      <w:r>
        <w:t xml:space="preserve">site,</w:t>
      </w:r>
      <w:r>
        <w:t xml:space="preserve">including</w:t>
      </w:r>
      <w:r>
        <w:t xml:space="preserve">radiological</w:t>
      </w:r>
      <w:r>
        <w:t xml:space="preserve">conditions,</w:t>
      </w:r>
      <w:r>
        <w:t xml:space="preserve">prior</w:t>
      </w:r>
      <w:r>
        <w:t xml:space="preserve">to</w:t>
      </w:r>
      <w:r>
        <w:t xml:space="preserve">construction;</w:t>
      </w:r>
      <w:r>
        <w:rPr>
          <w:sz w:val="23"/>
        </w:rPr>
        <w:t xml:space="preserve">and</w:t>
      </w:r>
      <w:r>
        <w:rPr>
          <w:sz w:val="23"/>
        </w:rPr>
      </w:r>
      <w:r/>
    </w:p>
    <w:p>
      <w:pPr>
        <w:pStyle w:val="660"/>
        <w:numPr>
          <w:ilvl w:val="1"/>
          <w:numId w:val="66"/>
        </w:numPr>
        <w:ind w:left="1296" w:right="12" w:hanging="355"/>
        <w:jc w:val="both"/>
        <w:spacing w:lineRule="auto" w:line="243" w:after="0" w:before="89"/>
        <w:tabs>
          <w:tab w:val="left" w:pos="1297" w:leader="none"/>
        </w:tabs>
      </w:pPr>
      <w:r>
        <w:t xml:space="preserve">develop</w:t>
      </w:r>
      <w:r>
        <w:t xml:space="preserve">'information</w:t>
      </w:r>
      <w:r>
        <w:t xml:space="preserve">prior</w:t>
      </w:r>
      <w:r>
        <w:t xml:space="preserve">to</w:t>
      </w:r>
      <w:r>
        <w:t xml:space="preserve">construction</w:t>
      </w:r>
      <w:r>
        <w:t xml:space="preserve">for</w:t>
      </w:r>
      <w:r>
        <w:t xml:space="preserve">comparison</w:t>
      </w:r>
      <w:r>
        <w:t xml:space="preserve">with</w:t>
      </w:r>
      <w:r>
        <w:t xml:space="preserve">the</w:t>
      </w:r>
      <w:r>
        <w:t xml:space="preserve">end</w:t>
      </w:r>
      <w:r>
        <w:t xml:space="preserve">state</w:t>
      </w:r>
      <w:r>
        <w:t xml:space="preserve">after</w:t>
      </w:r>
      <w:r>
        <w:t xml:space="preserve">decommissioning;</w:t>
      </w:r>
      <w:r/>
      <w:r/>
    </w:p>
    <w:p>
      <w:pPr>
        <w:pStyle w:val="660"/>
        <w:numPr>
          <w:ilvl w:val="0"/>
          <w:numId w:val="66"/>
        </w:numPr>
        <w:ind w:left="936" w:right="23" w:hanging="355"/>
        <w:jc w:val="both"/>
        <w:spacing w:lineRule="auto" w:line="247" w:after="0" w:before="89"/>
        <w:tabs>
          <w:tab w:val="left" w:pos="937" w:leader="none"/>
        </w:tabs>
      </w:pPr>
      <w:r>
        <w:t xml:space="preserve">ensure that</w:t>
      </w:r>
      <w:r>
        <w:t xml:space="preserve">relevant</w:t>
      </w:r>
      <w:r>
        <w:t xml:space="preserve">documents</w:t>
      </w:r>
      <w:r>
        <w:t xml:space="preserve">and</w:t>
      </w:r>
      <w:r>
        <w:t xml:space="preserve">records</w:t>
      </w:r>
      <w:r>
        <w:t xml:space="preserve">prepared</w:t>
      </w:r>
      <w:r>
        <w:t xml:space="preserve">by</w:t>
      </w:r>
      <w:r>
        <w:t xml:space="preserve">the</w:t>
      </w:r>
      <w:r>
        <w:t xml:space="preserve">authorized</w:t>
      </w:r>
      <w:r>
        <w:t xml:space="preserve">person</w:t>
      </w:r>
      <w:r>
        <w:t xml:space="preserve">are</w:t>
      </w:r>
      <w:r>
        <w:t xml:space="preserve">maintained</w:t>
      </w:r>
      <w:r>
        <w:t xml:space="preserve">for</w:t>
      </w:r>
      <w:r>
        <w:t xml:space="preserve">a</w:t>
      </w:r>
      <w:r>
        <w:t xml:space="preserve">specified</w:t>
      </w:r>
      <w:r>
        <w:t xml:space="preserve">period</w:t>
      </w:r>
      <w:r>
        <w:t xml:space="preserve">of time before,</w:t>
      </w:r>
      <w:r>
        <w:t xml:space="preserve">during</w:t>
      </w:r>
      <w:r>
        <w:t xml:space="preserve">and</w:t>
      </w:r>
      <w:r>
        <w:t xml:space="preserve">after</w:t>
      </w:r>
      <w:r>
        <w:t xml:space="preserve">decommissioning;</w:t>
      </w:r>
      <w:r/>
      <w:r/>
    </w:p>
    <w:p>
      <w:pPr>
        <w:pStyle w:val="660"/>
        <w:numPr>
          <w:ilvl w:val="0"/>
          <w:numId w:val="66"/>
        </w:numPr>
        <w:ind w:left="950" w:right="33" w:hanging="365"/>
        <w:jc w:val="both"/>
        <w:spacing w:lineRule="auto" w:line="245" w:after="0" w:before="85"/>
        <w:tabs>
          <w:tab w:val="left" w:pos="937" w:leader="none"/>
        </w:tabs>
      </w:pPr>
      <w:r>
        <w:t xml:space="preserve">establish</w:t>
      </w:r>
      <w:r>
        <w:t xml:space="preserve">criteria</w:t>
      </w:r>
      <w:r>
        <w:t xml:space="preserve">for</w:t>
      </w:r>
      <w:r>
        <w:t xml:space="preserve">determining</w:t>
      </w:r>
      <w:r>
        <w:t xml:space="preserve">when</w:t>
      </w:r>
      <w:r>
        <w:t xml:space="preserve">a</w:t>
      </w:r>
      <w:r>
        <w:t xml:space="preserve">nuclear</w:t>
      </w:r>
      <w:r>
        <w:t xml:space="preserve">facility</w:t>
      </w:r>
      <w:r>
        <w:t xml:space="preserve">or</w:t>
      </w:r>
      <w:r>
        <w:t xml:space="preserve">part</w:t>
      </w:r>
      <w:r>
        <w:t xml:space="preserve">of</w:t>
      </w:r>
      <w:r>
        <w:t xml:space="preserve">a</w:t>
      </w:r>
      <w:r>
        <w:t xml:space="preserve">facility</w:t>
      </w:r>
      <w:r>
        <w:t xml:space="preserve">must be</w:t>
      </w:r>
      <w:r>
        <w:t xml:space="preserve">permanently</w:t>
      </w:r>
      <w:r>
        <w:t xml:space="preserve">shut</w:t>
      </w:r>
      <w:r>
        <w:t xml:space="preserve">down;</w:t>
      </w:r>
      <w:r>
        <w:t xml:space="preserve">and</w:t>
      </w:r>
      <w:r/>
      <w:r/>
    </w:p>
    <w:p>
      <w:pPr>
        <w:pStyle w:val="660"/>
        <w:numPr>
          <w:ilvl w:val="0"/>
          <w:numId w:val="66"/>
        </w:numPr>
        <w:ind w:left="950" w:right="17" w:hanging="360"/>
        <w:jc w:val="both"/>
        <w:spacing w:lineRule="auto" w:line="247" w:after="0" w:before="81"/>
        <w:tabs>
          <w:tab w:val="left" w:pos="946" w:leader="none"/>
        </w:tabs>
      </w:pPr>
      <w:r>
        <w:t xml:space="preserve">evaluate</w:t>
      </w:r>
      <w:r>
        <w:t xml:space="preserve">the</w:t>
      </w:r>
      <w:r>
        <w:t xml:space="preserve">end</w:t>
      </w:r>
      <w:r>
        <w:t xml:space="preserve">state</w:t>
      </w:r>
      <w:r>
        <w:t xml:space="preserve">of</w:t>
      </w:r>
      <w:r>
        <w:t xml:space="preserve">the</w:t>
      </w:r>
      <w:r>
        <w:t xml:space="preserve">facility after</w:t>
      </w:r>
      <w:r>
        <w:t xml:space="preserve">decommissioning</w:t>
      </w:r>
      <w:r>
        <w:t xml:space="preserve">activities</w:t>
      </w:r>
      <w:r>
        <w:t xml:space="preserve">have</w:t>
      </w:r>
      <w:r>
        <w:t xml:space="preserve">been</w:t>
      </w:r>
      <w:r>
        <w:t xml:space="preserve">completed</w:t>
      </w:r>
      <w:r>
        <w:t xml:space="preserve">to</w:t>
      </w:r>
      <w:r>
        <w:t xml:space="preserve">ensure</w:t>
      </w:r>
      <w:r>
        <w:t xml:space="preserve">that</w:t>
      </w:r>
      <w:r>
        <w:t xml:space="preserve">releva</w:t>
      </w:r>
      <w:r>
        <w:t xml:space="preserve">nt</w:t>
      </w:r>
      <w:r>
        <w:t xml:space="preserve">regulatory</w:t>
      </w:r>
      <w:r>
        <w:t xml:space="preserve">requirements</w:t>
      </w:r>
      <w:r>
        <w:t xml:space="preserve">have</w:t>
      </w:r>
      <w:r>
        <w:t xml:space="preserve">been</w:t>
      </w:r>
      <w:r>
        <w:t xml:space="preserve">met.</w:t>
      </w:r>
      <w:r/>
      <w:r/>
    </w:p>
    <w:p>
      <w:pPr>
        <w:pStyle w:val="660"/>
        <w:numPr>
          <w:ilvl w:val="0"/>
          <w:numId w:val="65"/>
        </w:numPr>
        <w:ind w:left="115" w:right="0" w:firstLine="466"/>
        <w:jc w:val="left"/>
        <w:spacing w:lineRule="auto" w:line="240" w:after="0" w:before="80"/>
        <w:tabs>
          <w:tab w:val="left" w:pos="942" w:leader="none"/>
        </w:tabs>
      </w:pPr>
      <w:r>
        <w:t xml:space="preserve">The</w:t>
      </w:r>
      <w:r>
        <w:t xml:space="preserve">requi</w:t>
      </w:r>
      <w:r>
        <w:t xml:space="preserve">rements</w:t>
      </w:r>
      <w:r>
        <w:t xml:space="preserve">referred</w:t>
      </w:r>
      <w:r>
        <w:t xml:space="preserve">to</w:t>
      </w:r>
      <w:r>
        <w:t xml:space="preserve">under.</w:t>
      </w:r>
      <w:r>
        <w:rPr>
          <w:spacing w:val="1"/>
        </w:rPr>
        <w:t xml:space="preserve">su</w:t>
      </w:r>
      <w:r>
        <w:t xml:space="preserve">bsection</w:t>
      </w:r>
      <w:r>
        <w:t xml:space="preserve">(</w:t>
      </w:r>
      <w:r>
        <w:t xml:space="preserve">I</w:t>
      </w:r>
      <w:r>
        <w:t xml:space="preserve">)</w:t>
      </w:r>
      <w:r/>
      <w:r/>
    </w:p>
    <w:p>
      <w:pPr>
        <w:pStyle w:val="660"/>
        <w:numPr>
          <w:ilvl w:val="0"/>
          <w:numId w:val="64"/>
        </w:numPr>
        <w:ind w:left="432" w:right="0" w:hanging="326"/>
        <w:jc w:val="left"/>
        <w:spacing w:lineRule="auto" w:line="240" w:after="0" w:before="6"/>
        <w:tabs>
          <w:tab w:val="left" w:pos="433" w:leader="none"/>
        </w:tabs>
      </w:pPr>
      <w:r>
        <w:t xml:space="preserve">shall</w:t>
      </w:r>
      <w:r>
        <w:t xml:space="preserve">include</w:t>
      </w:r>
      <w:r>
        <w:t xml:space="preserve">-</w:t>
      </w:r>
      <w:r/>
      <w:r/>
    </w:p>
    <w:p>
      <w:pPr>
        <w:pStyle w:val="660"/>
        <w:numPr>
          <w:ilvl w:val="1"/>
          <w:numId w:val="64"/>
        </w:numPr>
        <w:ind w:left="960" w:right="24" w:hanging="365"/>
        <w:jc w:val="both"/>
        <w:spacing w:lineRule="auto" w:line="240" w:after="0" w:before="88"/>
        <w:tabs>
          <w:tab w:val="left" w:pos="961" w:leader="none"/>
        </w:tabs>
      </w:pPr>
      <w:r>
        <w:t xml:space="preserve">safety</w:t>
      </w:r>
      <w:r>
        <w:t xml:space="preserve">and</w:t>
      </w:r>
      <w:r>
        <w:t xml:space="preserve">environmental</w:t>
      </w:r>
      <w:r>
        <w:t xml:space="preserve">criteria,</w:t>
      </w:r>
      <w:r>
        <w:t xml:space="preserve">including</w:t>
      </w:r>
      <w:r>
        <w:t xml:space="preserve">conditions</w:t>
      </w:r>
      <w:r>
        <w:t xml:space="preserve">on</w:t>
      </w:r>
      <w:r>
        <w:t xml:space="preserve">the</w:t>
      </w:r>
      <w:r>
        <w:t xml:space="preserve">end</w:t>
      </w:r>
      <w:r>
        <w:t xml:space="preserve">state</w:t>
      </w:r>
      <w:r>
        <w:t xml:space="preserve">of</w:t>
      </w:r>
      <w:r>
        <w:t xml:space="preserve">decommissioning;</w:t>
      </w:r>
      <w:r/>
      <w:r/>
    </w:p>
    <w:p>
      <w:pPr>
        <w:pStyle w:val="660"/>
        <w:numPr>
          <w:ilvl w:val="1"/>
          <w:numId w:val="64"/>
        </w:numPr>
        <w:ind w:left="955" w:right="32" w:hanging="350"/>
        <w:jc w:val="both"/>
        <w:spacing w:lineRule="auto" w:line="245" w:after="0" w:before="88"/>
        <w:tabs>
          <w:tab w:val="left" w:pos="970" w:leader="none"/>
        </w:tabs>
      </w:pPr>
      <w:r>
        <w:t xml:space="preserve">limits</w:t>
      </w:r>
      <w:r>
        <w:t xml:space="preserve">and</w:t>
      </w:r>
      <w:r>
        <w:t xml:space="preserve">conditions</w:t>
      </w:r>
      <w:r>
        <w:t xml:space="preserve">for</w:t>
      </w:r>
      <w:r>
        <w:t xml:space="preserve">the</w:t>
      </w:r>
      <w:r>
        <w:t xml:space="preserve">removal</w:t>
      </w:r>
      <w:r>
        <w:t xml:space="preserve">of</w:t>
      </w:r>
      <w:r>
        <w:t xml:space="preserve">regulatory</w:t>
      </w:r>
      <w:r>
        <w:t xml:space="preserve">controls</w:t>
      </w:r>
      <w:r>
        <w:t xml:space="preserve">for</w:t>
      </w:r>
      <w:r>
        <w:t xml:space="preserve">facilities</w:t>
      </w:r>
      <w:r>
        <w:t xml:space="preserve">containing</w:t>
      </w:r>
      <w:r>
        <w:t xml:space="preserve">radionuclides;</w:t>
      </w:r>
      <w:r/>
      <w:r/>
    </w:p>
    <w:p>
      <w:pPr>
        <w:pStyle w:val="660"/>
        <w:numPr>
          <w:ilvl w:val="1"/>
          <w:numId w:val="64"/>
        </w:numPr>
        <w:ind w:left="965" w:right="21" w:hanging="356"/>
        <w:jc w:val="both"/>
        <w:spacing w:lineRule="auto" w:line="245" w:after="0" w:before="115"/>
        <w:tabs>
          <w:tab w:val="left" w:pos="961" w:leader="none"/>
        </w:tabs>
      </w:pPr>
      <w:r>
        <w:t xml:space="preserve">criteria</w:t>
      </w:r>
      <w:r>
        <w:t xml:space="preserve">for</w:t>
      </w:r>
      <w:r>
        <w:t xml:space="preserve">the</w:t>
      </w:r>
      <w:r>
        <w:t xml:space="preserve">clearance</w:t>
      </w:r>
      <w:r>
        <w:t xml:space="preserve">of</w:t>
      </w:r>
      <w:r>
        <w:t xml:space="preserve">radioactive</w:t>
      </w:r>
      <w:r>
        <w:t xml:space="preserve">material</w:t>
      </w:r>
      <w:r>
        <w:t xml:space="preserve">during</w:t>
      </w:r>
      <w:r>
        <w:t xml:space="preserve">and</w:t>
      </w:r>
      <w:r>
        <w:t xml:space="preserve">following</w:t>
      </w:r>
      <w:r>
        <w:t xml:space="preserve">decommissioning;</w:t>
      </w:r>
      <w:r>
        <w:t xml:space="preserve">and</w:t>
      </w:r>
      <w:r/>
      <w:r/>
    </w:p>
    <w:p>
      <w:pPr>
        <w:pStyle w:val="660"/>
        <w:numPr>
          <w:ilvl w:val="1"/>
          <w:numId w:val="64"/>
        </w:numPr>
        <w:ind w:left="969" w:right="0" w:hanging="360"/>
        <w:jc w:val="left"/>
        <w:spacing w:lineRule="auto" w:line="240" w:after="0" w:before="120"/>
        <w:tabs>
          <w:tab w:val="left" w:pos="970" w:leader="none"/>
        </w:tabs>
      </w:pPr>
      <w:r>
        <w:t xml:space="preserve">such</w:t>
      </w:r>
      <w:r>
        <w:t xml:space="preserve">other</w:t>
      </w:r>
      <w:r>
        <w:t xml:space="preserve">requirements</w:t>
      </w:r>
      <w:r>
        <w:t xml:space="preserve">as</w:t>
      </w:r>
      <w:r>
        <w:t xml:space="preserve">may</w:t>
      </w:r>
      <w:r>
        <w:t xml:space="preserve">be</w:t>
      </w:r>
      <w:r>
        <w:t xml:space="preserve">prescribed.</w:t>
      </w:r>
      <w:r/>
      <w:r/>
    </w:p>
    <w:p>
      <w:pPr>
        <w:pStyle w:val="660"/>
        <w:numPr>
          <w:ilvl w:val="0"/>
          <w:numId w:val="65"/>
        </w:numPr>
        <w:ind w:left="115" w:right="3" w:firstLine="485"/>
        <w:jc w:val="both"/>
        <w:spacing w:lineRule="auto" w:line="248" w:after="0" w:before="126"/>
        <w:tabs>
          <w:tab w:val="left" w:pos="951" w:leader="none"/>
        </w:tabs>
      </w:pPr>
      <w:r>
        <w:t xml:space="preserve">A</w:t>
      </w:r>
      <w:r>
        <w:t xml:space="preserve">facility</w:t>
      </w:r>
      <w:r>
        <w:t xml:space="preserve">shall</w:t>
      </w:r>
      <w:r>
        <w:t xml:space="preserve">not</w:t>
      </w:r>
      <w:r>
        <w:t xml:space="preserve">be</w:t>
      </w:r>
      <w:r>
        <w:t xml:space="preserve">released</w:t>
      </w:r>
      <w:r>
        <w:t xml:space="preserve">by</w:t>
      </w:r>
      <w:r>
        <w:t xml:space="preserve">the</w:t>
      </w:r>
      <w:r>
        <w:t xml:space="preserve">Commission</w:t>
      </w:r>
      <w:r>
        <w:t xml:space="preserve">from</w:t>
      </w:r>
      <w:r>
        <w:t xml:space="preserve">regulatory</w:t>
      </w:r>
      <w:r>
        <w:t xml:space="preserve">control</w:t>
      </w:r>
      <w:r>
        <w:t xml:space="preserve">until</w:t>
      </w:r>
      <w:r>
        <w:t xml:space="preserve">the</w:t>
      </w:r>
      <w:r>
        <w:t xml:space="preserve">authorized</w:t>
      </w:r>
      <w:r>
        <w:t xml:space="preserve">person</w:t>
      </w:r>
      <w:r>
        <w:t xml:space="preserve">has</w:t>
      </w:r>
      <w:r>
        <w:t xml:space="preserve">demonstrated</w:t>
      </w:r>
      <w:r>
        <w:t xml:space="preserve">that</w:t>
      </w:r>
      <w:r>
        <w:t xml:space="preserve">the</w:t>
      </w:r>
      <w:r>
        <w:t xml:space="preserve">end</w:t>
      </w:r>
      <w:r>
        <w:t xml:space="preserve">state</w:t>
      </w:r>
      <w:r>
        <w:t xml:space="preserve">in</w:t>
      </w:r>
      <w:r>
        <w:t xml:space="preserve">the</w:t>
      </w:r>
      <w:r>
        <w:t xml:space="preserve">decommissioning</w:t>
      </w:r>
      <w:r>
        <w:t xml:space="preserve">plan</w:t>
      </w:r>
      <w:r>
        <w:t xml:space="preserve">has</w:t>
      </w:r>
      <w:r>
        <w:t xml:space="preserve">been</w:t>
      </w:r>
      <w:r>
        <w:t xml:space="preserve">reached</w:t>
      </w:r>
      <w:r>
        <w:t xml:space="preserve">and</w:t>
      </w:r>
      <w:r>
        <w:t xml:space="preserve">that</w:t>
      </w:r>
      <w:r>
        <w:t xml:space="preserve">any</w:t>
      </w:r>
      <w:r>
        <w:t xml:space="preserve">other</w:t>
      </w:r>
      <w:r>
        <w:t xml:space="preserve">additional</w:t>
      </w:r>
      <w:r>
        <w:t xml:space="preserve">regulatory</w:t>
      </w:r>
      <w:r>
        <w:t xml:space="preserve">requirements</w:t>
      </w:r>
      <w:r>
        <w:t xml:space="preserve">have</w:t>
      </w:r>
      <w:r>
        <w:t xml:space="preserve">been</w:t>
      </w:r>
      <w:r>
        <w:t xml:space="preserve">met.</w:t>
      </w:r>
      <w:r/>
      <w:r/>
    </w:p>
    <w:p>
      <w:pPr>
        <w:pStyle w:val="660"/>
        <w:numPr>
          <w:ilvl w:val="0"/>
          <w:numId w:val="67"/>
        </w:numPr>
        <w:ind w:left="130" w:right="0" w:firstLine="479"/>
        <w:jc w:val="both"/>
        <w:spacing w:lineRule="auto" w:line="247" w:after="0" w:before="118"/>
        <w:tabs>
          <w:tab w:val="left" w:pos="975" w:leader="none"/>
        </w:tabs>
      </w:pPr>
      <w:r>
        <w:t xml:space="preserve">(1)</w:t>
      </w:r>
      <w:r>
        <w:t xml:space="preserve">At</w:t>
      </w:r>
      <w:r>
        <w:t xml:space="preserve">the</w:t>
      </w:r>
      <w:r>
        <w:t xml:space="preserve">design</w:t>
      </w:r>
      <w:r>
        <w:t xml:space="preserve">stage</w:t>
      </w:r>
      <w:r>
        <w:t xml:space="preserve">of</w:t>
      </w:r>
      <w:r>
        <w:t xml:space="preserve">facilities,</w:t>
      </w:r>
      <w:r>
        <w:t xml:space="preserve">the</w:t>
      </w:r>
      <w:r>
        <w:t xml:space="preserve">applicant</w:t>
      </w:r>
      <w:r>
        <w:t xml:space="preserve">for</w:t>
      </w:r>
      <w:r>
        <w:t xml:space="preserve">an</w:t>
      </w:r>
      <w:r>
        <w:t xml:space="preserve">authorization</w:t>
      </w:r>
      <w:r>
        <w:t xml:space="preserve">to</w:t>
      </w:r>
      <w:r>
        <w:t xml:space="preserve">construct</w:t>
      </w:r>
      <w:r>
        <w:t xml:space="preserve">and</w:t>
      </w:r>
      <w:r>
        <w:t xml:space="preserve">operate</w:t>
      </w:r>
      <w:r>
        <w:t xml:space="preserve">a</w:t>
      </w:r>
      <w:r>
        <w:t xml:space="preserve">facility</w:t>
      </w:r>
      <w:r>
        <w:t xml:space="preserve">shall</w:t>
      </w:r>
      <w:r>
        <w:t xml:space="preserve">prepare</w:t>
      </w:r>
      <w:r>
        <w:t xml:space="preserve">an</w:t>
      </w:r>
      <w:r>
        <w:t xml:space="preserve">initial</w:t>
      </w:r>
      <w:r>
        <w:t xml:space="preserve">decommissioning</w:t>
      </w:r>
      <w:r>
        <w:t xml:space="preserve">plan</w:t>
      </w:r>
      <w:r>
        <w:t xml:space="preserve">for</w:t>
      </w:r>
      <w:r>
        <w:t xml:space="preserve">approval</w:t>
      </w:r>
      <w:r>
        <w:rPr>
          <w:rFonts w:ascii="Arial"/>
        </w:rPr>
        <w:t xml:space="preserve">by</w:t>
      </w:r>
      <w:r>
        <w:t xml:space="preserve">the</w:t>
      </w:r>
      <w:r>
        <w:t xml:space="preserve">Commission.</w:t>
      </w:r>
      <w:r/>
      <w:r/>
    </w:p>
    <w:p>
      <w:pPr>
        <w:pStyle w:val="660"/>
        <w:numPr>
          <w:ilvl w:val="0"/>
          <w:numId w:val="63"/>
        </w:numPr>
        <w:ind w:left="134" w:right="0" w:firstLine="480"/>
        <w:jc w:val="both"/>
        <w:spacing w:lineRule="auto" w:line="250" w:after="0" w:before="119"/>
        <w:tabs>
          <w:tab w:val="left" w:pos="999" w:leader="none"/>
        </w:tabs>
      </w:pPr>
      <w:r>
        <w:t xml:space="preserve">The</w:t>
      </w:r>
      <w:r>
        <w:t xml:space="preserve">plan</w:t>
      </w:r>
      <w:r>
        <w:t xml:space="preserve">prepared</w:t>
      </w:r>
      <w:r>
        <w:t xml:space="preserve">under subsection</w:t>
      </w:r>
      <w:r>
        <w:t xml:space="preserve">(</w:t>
      </w:r>
      <w:r>
        <w:t xml:space="preserve">1)</w:t>
      </w:r>
      <w:r>
        <w:t xml:space="preserve">shal</w:t>
      </w:r>
      <w:r>
        <w:t xml:space="preserve">I</w:t>
      </w:r>
      <w:r>
        <w:t xml:space="preserve">be</w:t>
      </w:r>
      <w:r>
        <w:t xml:space="preserve">commensurate</w:t>
      </w:r>
      <w:r>
        <w:t xml:space="preserve">with</w:t>
      </w:r>
      <w:r>
        <w:t xml:space="preserve">the</w:t>
      </w:r>
      <w:r>
        <w:t xml:space="preserve">type</w:t>
      </w:r>
      <w:r>
        <w:t xml:space="preserve">and</w:t>
      </w:r>
      <w:r>
        <w:t xml:space="preserve">status</w:t>
      </w:r>
      <w:r>
        <w:t xml:space="preserve">of</w:t>
      </w:r>
      <w:r>
        <w:t xml:space="preserve">the</w:t>
      </w:r>
      <w:r>
        <w:t xml:space="preserve">facility</w:t>
      </w:r>
      <w:r>
        <w:t xml:space="preserve">and</w:t>
      </w:r>
      <w:r/>
      <w:r/>
    </w:p>
    <w:p>
      <w:pPr>
        <w:ind w:left="681" w:right="0" w:firstLine="0"/>
        <w:jc w:val="left"/>
        <w:spacing w:before="51"/>
        <w:rPr>
          <w:rFonts w:ascii="Times New Roman" w:hAnsi="Times New Roman" w:cs="Times New Roman" w:eastAsia="Times New Roman"/>
          <w:sz w:val="20"/>
          <w:szCs w:val="20"/>
        </w:rPr>
      </w:pPr>
      <w:r>
        <w:br w:type="column"/>
      </w:r>
      <w:r>
        <w:rPr>
          <w:rFonts w:ascii="Times New Roman"/>
          <w:sz w:val="20"/>
        </w:rPr>
        <w:t xml:space="preserve">973</w:t>
      </w:r>
      <w:r>
        <w:rPr>
          <w:rFonts w:ascii="Times New Roman"/>
          <w:sz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06" w:right="105" w:firstLine="0"/>
        <w:jc w:val="left"/>
        <w:spacing w:lineRule="auto" w:line="260" w:before="13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Decommissioning</w:t>
      </w:r>
      <w:r>
        <w:rPr>
          <w:rFonts w:ascii="Times New Roman"/>
          <w:sz w:val="15"/>
        </w:rPr>
        <w:t xml:space="preserve">plan.</w:t>
      </w:r>
      <w:r>
        <w:rPr>
          <w:rFonts w:ascii="Times New Roman"/>
          <w:sz w:val="15"/>
        </w:rPr>
      </w:r>
      <w:r/>
    </w:p>
    <w:p>
      <w:pPr>
        <w:jc w:val="left"/>
        <w:spacing w:lineRule="auto" w:line="26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8580" w:h="14160" w:orient="portrait"/>
          <w:pgMar w:top="760" w:right="140" w:bottom="280" w:left="1060" w:header="709" w:footer="709" w:gutter="0"/>
          <w:cols w:num="2" w:sep="0" w:space="1701" w:equalWidth="0">
            <w:col w:w="5888" w:space="144"/>
            <w:col w:w="134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07" w:right="0" w:firstLine="0"/>
        <w:jc w:val="left"/>
        <w:spacing w:before="67"/>
        <w:tabs>
          <w:tab w:val="left" w:pos="2309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 xml:space="preserve">974</w:t>
        <w:tab/>
      </w:r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z w:val="19"/>
        </w:rPr>
        <w:t xml:space="preserve">Nuclear</w:t>
      </w:r>
      <w:r>
        <w:rPr>
          <w:rFonts w:ascii="Times New Roman"/>
          <w:i/>
          <w:sz w:val="19"/>
        </w:rPr>
        <w:t xml:space="preserve">Rexulatory</w:t>
      </w:r>
      <w:r>
        <w:rPr>
          <w:rFonts w:ascii="Times New Roman"/>
          <w:i/>
          <w:sz w:val="19"/>
        </w:rPr>
        <w:t xml:space="preserve">Bill,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19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8580" w:h="14100" w:orient="portrait"/>
          <w:pgMar w:top="840" w:right="720" w:bottom="280" w:left="44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660"/>
        <w:ind w:left="203" w:right="0" w:hanging="5"/>
        <w:jc w:val="left"/>
        <w:spacing w:lineRule="auto" w:line="250" w:before="71"/>
        <w:tabs>
          <w:tab w:val="left" w:pos="793" w:leader="none"/>
          <w:tab w:val="left" w:pos="2491" w:leader="none"/>
          <w:tab w:val="left" w:pos="3202" w:leader="none"/>
          <w:tab w:val="left" w:pos="3720" w:leader="none"/>
          <w:tab w:val="left" w:pos="4996" w:leader="none"/>
          <w:tab w:val="left" w:pos="5721" w:leader="none"/>
        </w:tabs>
      </w:pPr>
      <w:r>
        <w:t xml:space="preserve">the</w:t>
        <w:tab/>
        <w:t xml:space="preserve">hazards</w:t>
      </w:r>
      <w:r>
        <w:t xml:space="preserve">·</w:t>
      </w:r>
      <w:r>
        <w:t xml:space="preserve">that</w:t>
        <w:tab/>
        <w:t xml:space="preserve">may</w:t>
        <w:tab/>
      </w:r>
      <w:r>
        <w:t xml:space="preserve">be</w:t>
        <w:tab/>
      </w:r>
      <w:r>
        <w:t xml:space="preserve">associated</w:t>
        <w:tab/>
        <w:t xml:space="preserve">with</w:t>
        <w:tab/>
        <w:t xml:space="preserve">its</w:t>
      </w:r>
      <w:r>
        <w:t xml:space="preserve">decommissioni</w:t>
      </w:r>
      <w:r>
        <w:t xml:space="preserve">ng.</w:t>
      </w:r>
      <w:r/>
      <w:r/>
    </w:p>
    <w:p>
      <w:pPr>
        <w:pStyle w:val="660"/>
        <w:numPr>
          <w:ilvl w:val="0"/>
          <w:numId w:val="63"/>
        </w:numPr>
        <w:ind w:left="1018" w:right="0" w:hanging="331"/>
        <w:jc w:val="left"/>
        <w:spacing w:lineRule="auto" w:line="240" w:after="0" w:before="115"/>
        <w:tabs>
          <w:tab w:val="left" w:pos="1019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-</w:t>
      </w:r>
      <w:r/>
      <w:r/>
    </w:p>
    <w:p>
      <w:pPr>
        <w:pStyle w:val="660"/>
        <w:numPr>
          <w:ilvl w:val="1"/>
          <w:numId w:val="63"/>
        </w:numPr>
        <w:ind w:left="1042" w:right="1" w:hanging="355"/>
        <w:jc w:val="both"/>
        <w:spacing w:lineRule="auto" w:line="245" w:after="0" w:before="126"/>
        <w:tabs>
          <w:tab w:val="left" w:pos="1043" w:leader="none"/>
        </w:tabs>
      </w:pPr>
      <w:r>
        <w:t xml:space="preserve">ensure</w:t>
      </w:r>
      <w:r>
        <w:t xml:space="preserve">that</w:t>
      </w:r>
      <w:r>
        <w:t xml:space="preserve">the</w:t>
      </w:r>
      <w:r>
        <w:t xml:space="preserve">pu</w:t>
      </w:r>
      <w:r>
        <w:t xml:space="preserve">bl</w:t>
      </w:r>
      <w:r>
        <w:t xml:space="preserve">ic</w:t>
      </w:r>
      <w:r>
        <w:t xml:space="preserve">and</w:t>
      </w:r>
      <w:r>
        <w:rPr>
          <w:spacing w:val="3"/>
        </w:rPr>
        <w:t xml:space="preserve">i</w:t>
      </w:r>
      <w:r>
        <w:rPr>
          <w:spacing w:val="1"/>
        </w:rPr>
        <w:t xml:space="preserve">nterested</w:t>
      </w:r>
      <w:r>
        <w:t xml:space="preserve">parries</w:t>
      </w:r>
      <w:r>
        <w:t xml:space="preserve">are</w:t>
      </w:r>
      <w:r>
        <w:t xml:space="preserve">provided</w:t>
      </w:r>
      <w:r>
        <w:t xml:space="preserve">with</w:t>
      </w:r>
      <w:r>
        <w:t xml:space="preserve">an</w:t>
      </w:r>
      <w:r>
        <w:t xml:space="preserve">opportu</w:t>
      </w:r>
      <w:r>
        <w:t xml:space="preserve">ni</w:t>
      </w:r>
      <w:r>
        <w:t xml:space="preserve">ty</w:t>
      </w:r>
      <w:r>
        <w:t xml:space="preserve">to</w:t>
      </w:r>
      <w:r>
        <w:t xml:space="preserve">review</w:t>
      </w:r>
      <w:r>
        <w:t xml:space="preserve">and</w:t>
      </w:r>
      <w:r>
        <w:t xml:space="preserve">comment</w:t>
      </w:r>
      <w:r>
        <w:rPr>
          <w:spacing w:val="7"/>
        </w:rPr>
        <w:t xml:space="preserve">u</w:t>
      </w:r>
      <w:r>
        <w:rPr>
          <w:spacing w:val="5"/>
        </w:rPr>
        <w:t xml:space="preserve">pon</w:t>
      </w:r>
      <w:r>
        <w:t xml:space="preserve">the</w:t>
      </w:r>
      <w:r>
        <w:t xml:space="preserve">-decommissioning</w:t>
      </w:r>
      <w:r>
        <w:t xml:space="preserve">plan</w:t>
      </w:r>
      <w:r>
        <w:t xml:space="preserve">prior</w:t>
      </w:r>
      <w:r>
        <w:t xml:space="preserve">to</w:t>
      </w:r>
      <w:r>
        <w:t xml:space="preserve">its</w:t>
      </w:r>
      <w:r>
        <w:t xml:space="preserve">approval</w:t>
      </w:r>
      <w:r>
        <w:t xml:space="preserve">;</w:t>
      </w:r>
      <w:r/>
      <w:r/>
    </w:p>
    <w:p>
      <w:pPr>
        <w:pStyle w:val="660"/>
        <w:numPr>
          <w:ilvl w:val="1"/>
          <w:numId w:val="63"/>
        </w:numPr>
        <w:ind w:left="1052" w:right="15" w:hanging="360"/>
        <w:jc w:val="both"/>
        <w:spacing w:lineRule="auto" w:line="247" w:after="0" w:before="120"/>
        <w:tabs>
          <w:tab w:val="left" w:pos="1053" w:leader="none"/>
        </w:tabs>
      </w:pPr>
      <w:r>
        <w:t xml:space="preserve">req</w:t>
      </w:r>
      <w:r>
        <w:t xml:space="preserve">uire</w:t>
      </w:r>
      <w:r>
        <w:t xml:space="preserve">the</w:t>
      </w:r>
      <w:r>
        <w:t xml:space="preserve">authorized</w:t>
      </w:r>
      <w:r>
        <w:t xml:space="preserve">person</w:t>
      </w:r>
      <w:r>
        <w:t xml:space="preserve">to</w:t>
      </w:r>
      <w:r>
        <w:t xml:space="preserve">provide</w:t>
      </w:r>
      <w:r>
        <w:t xml:space="preserve">periodic</w:t>
      </w:r>
      <w:r>
        <w:t xml:space="preserve">reviews</w:t>
      </w:r>
      <w:r>
        <w:t xml:space="preserve">and</w:t>
      </w:r>
      <w:r>
        <w:t xml:space="preserve">updates</w:t>
      </w:r>
      <w:r>
        <w:t xml:space="preserve">of</w:t>
      </w:r>
      <w:r>
        <w:t xml:space="preserve">the</w:t>
      </w:r>
      <w:r>
        <w:t xml:space="preserve">decommissioni</w:t>
      </w:r>
      <w:r>
        <w:t xml:space="preserve">ng</w:t>
      </w:r>
      <w:r>
        <w:t xml:space="preserve">plan</w:t>
      </w:r>
      <w:r>
        <w:t xml:space="preserve">and</w:t>
      </w:r>
      <w:r>
        <w:t xml:space="preserve">shall</w:t>
      </w:r>
      <w:r>
        <w:t xml:space="preserve">specify</w:t>
      </w:r>
      <w:r>
        <w:t xml:space="preserve">the</w:t>
      </w:r>
      <w:r>
        <w:t xml:space="preserve">maxi</w:t>
      </w:r>
      <w:r>
        <w:rPr>
          <w:spacing w:val="17"/>
        </w:rPr>
        <w:t xml:space="preserve">m</w:t>
      </w:r>
      <w:r>
        <w:rPr>
          <w:spacing w:val="20"/>
        </w:rPr>
        <w:t xml:space="preserve">u</w:t>
      </w:r>
      <w:r>
        <w:rPr>
          <w:spacing w:val="17"/>
        </w:rPr>
        <w:t xml:space="preserve">m</w:t>
      </w:r>
      <w:r>
        <w:rPr>
          <w:spacing w:val="7"/>
        </w:rPr>
        <w:t xml:space="preserve">ti</w:t>
      </w:r>
      <w:r>
        <w:rPr>
          <w:spacing w:val="6"/>
        </w:rPr>
        <w:t xml:space="preserve">me</w:t>
      </w:r>
      <w:r>
        <w:t xml:space="preserve">interval</w:t>
      </w:r>
      <w:r>
        <w:t xml:space="preserve">between</w:t>
      </w:r>
      <w:r>
        <w:t xml:space="preserve">such</w:t>
      </w:r>
      <w:r>
        <w:t xml:space="preserve">reviews</w:t>
      </w:r>
      <w:r>
        <w:t xml:space="preserve">and</w:t>
      </w:r>
      <w:r>
        <w:rPr>
          <w:spacing w:val="33"/>
        </w:rPr>
        <w:t xml:space="preserve">u</w:t>
      </w:r>
      <w:r>
        <w:t xml:space="preserve">pdates;</w:t>
      </w:r>
      <w:r/>
      <w:r/>
    </w:p>
    <w:p>
      <w:pPr>
        <w:pStyle w:val="660"/>
        <w:numPr>
          <w:ilvl w:val="1"/>
          <w:numId w:val="63"/>
        </w:numPr>
        <w:ind w:left="1047" w:right="0" w:hanging="355"/>
        <w:jc w:val="both"/>
        <w:spacing w:lineRule="auto" w:line="248" w:after="0" w:before="118"/>
        <w:tabs>
          <w:tab w:val="left" w:pos="1053" w:leader="none"/>
        </w:tabs>
      </w:pPr>
      <w:r>
        <w:t xml:space="preserve">where</w:t>
      </w:r>
      <w:r>
        <w:t xml:space="preserve">specific</w:t>
      </w:r>
      <w:r>
        <w:rPr>
          <w:spacing w:val="1"/>
        </w:rPr>
        <w:t xml:space="preserve">ci</w:t>
      </w:r>
      <w:r>
        <w:t xml:space="preserve">rcumstances</w:t>
      </w:r>
      <w:r>
        <w:t xml:space="preserve">result</w:t>
      </w:r>
      <w:r>
        <w:rPr>
          <w:spacing w:val="13"/>
        </w:rPr>
        <w:t xml:space="preserve">i</w:t>
      </w:r>
      <w:r>
        <w:rPr>
          <w:spacing w:val="11"/>
        </w:rPr>
        <w:t xml:space="preserve">n</w:t>
      </w:r>
      <w:r>
        <w:t xml:space="preserve">significant</w:t>
      </w:r>
      <w:r>
        <w:t xml:space="preserve">changes</w:t>
      </w:r>
      <w:r>
        <w:t xml:space="preserve">to</w:t>
      </w:r>
      <w:r>
        <w:t xml:space="preserve">the</w:t>
      </w:r>
      <w:r>
        <w:t xml:space="preserve">initial</w:t>
      </w:r>
      <w:r>
        <w:t xml:space="preserve">decommissioning</w:t>
      </w:r>
      <w:r>
        <w:t xml:space="preserve">plan,</w:t>
      </w:r>
      <w:r>
        <w:t xml:space="preserve">req</w:t>
      </w:r>
      <w:r>
        <w:t xml:space="preserve">uire</w:t>
      </w:r>
      <w:r>
        <w:t xml:space="preserve">the</w:t>
      </w:r>
      <w:r>
        <w:t xml:space="preserve">authori</w:t>
      </w:r>
      <w:r>
        <w:t xml:space="preserve">zed</w:t>
      </w:r>
      <w:r>
        <w:t xml:space="preserve">person,</w:t>
      </w:r>
      <w:r>
        <w:t xml:space="preserve">to</w:t>
      </w:r>
      <w:r>
        <w:t xml:space="preserve">revise</w:t>
      </w:r>
      <w:r>
        <w:t xml:space="preserve">and</w:t>
      </w:r>
      <w:r>
        <w:t xml:space="preserve">update</w:t>
      </w:r>
      <w:r>
        <w:t xml:space="preserve">the</w:t>
      </w:r>
      <w:r>
        <w:t xml:space="preserve">plan</w:t>
      </w:r>
      <w:r>
        <w:t xml:space="preserve">to</w:t>
      </w:r>
      <w:r>
        <w:t xml:space="preserve">reflect</w:t>
      </w:r>
      <w:r>
        <w:t xml:space="preserve">these</w:t>
      </w:r>
      <w:r>
        <w:t xml:space="preserve">changed</w:t>
      </w:r>
      <w:r>
        <w:t xml:space="preserve">c</w:t>
      </w:r>
      <w:r>
        <w:rPr>
          <w:spacing w:val="19"/>
        </w:rPr>
        <w:t xml:space="preserve">i</w:t>
      </w:r>
      <w:r>
        <w:t xml:space="preserve">rc</w:t>
      </w:r>
      <w:r>
        <w:rPr>
          <w:spacing w:val="27"/>
        </w:rPr>
        <w:t xml:space="preserve">u</w:t>
      </w:r>
      <w:r>
        <w:t xml:space="preserve">mstances</w:t>
      </w:r>
      <w:r>
        <w:t xml:space="preserve">and</w:t>
      </w:r>
      <w:r>
        <w:t xml:space="preserve">s</w:t>
      </w:r>
      <w:r>
        <w:rPr>
          <w:spacing w:val="15"/>
        </w:rPr>
        <w:t xml:space="preserve">u</w:t>
      </w:r>
      <w:r>
        <w:t xml:space="preserve">bmi</w:t>
      </w:r>
      <w:r>
        <w:t xml:space="preserve">t</w:t>
      </w:r>
      <w:r>
        <w:t xml:space="preserve">i</w:t>
      </w:r>
      <w:r>
        <w:t xml:space="preserve">t</w:t>
      </w:r>
      <w:r>
        <w:t xml:space="preserve">to</w:t>
      </w:r>
      <w:r>
        <w:t xml:space="preserve">the</w:t>
      </w:r>
      <w:r>
        <w:t xml:space="preserve">Commission</w:t>
      </w:r>
      <w:r>
        <w:t xml:space="preserve">for</w:t>
      </w:r>
      <w:r>
        <w:t xml:space="preserve">appro</w:t>
      </w:r>
      <w:r>
        <w:rPr>
          <w:spacing w:val="-19"/>
        </w:rPr>
        <w:t xml:space="preserve">v</w:t>
      </w:r>
      <w:r>
        <w:rPr>
          <w:spacing w:val="-25"/>
        </w:rPr>
        <w:t xml:space="preserve">:</w:t>
      </w:r>
      <w:r>
        <w:t xml:space="preserve">al;</w:t>
      </w:r>
      <w:r/>
      <w:r/>
    </w:p>
    <w:p>
      <w:pPr>
        <w:pStyle w:val="660"/>
        <w:numPr>
          <w:ilvl w:val="1"/>
          <w:numId w:val="63"/>
        </w:numPr>
        <w:ind w:left="1047" w:right="10" w:hanging="360"/>
        <w:jc w:val="both"/>
        <w:spacing w:lineRule="auto" w:line="244" w:after="0" w:before="113"/>
        <w:tabs>
          <w:tab w:val="left" w:pos="1053" w:leader="none"/>
        </w:tabs>
      </w:pPr>
      <w:r>
        <w:t xml:space="preserve">req</w:t>
      </w:r>
      <w:r>
        <w:t xml:space="preserve">uire</w:t>
      </w:r>
      <w:r>
        <w:t xml:space="preserve">that  a</w:t>
      </w:r>
      <w:r>
        <w:t xml:space="preserve">final</w:t>
      </w:r>
      <w:r>
        <w:rPr>
          <w:spacing w:val="-1"/>
        </w:rPr>
        <w:t xml:space="preserve">decomm'issioning</w:t>
      </w:r>
      <w:r>
        <w:t xml:space="preserve">plan</w:t>
      </w:r>
      <w:r>
        <w:t xml:space="preserve">be</w:t>
      </w:r>
      <w:r>
        <w:t xml:space="preserve">prepared</w:t>
      </w:r>
      <w:r>
        <w:t xml:space="preserve">and</w:t>
      </w:r>
      <w:r>
        <w:rPr>
          <w:spacing w:val="1"/>
        </w:rPr>
        <w:t xml:space="preserve">submitted</w:t>
      </w:r>
      <w:r>
        <w:t xml:space="preserve">for</w:t>
      </w:r>
      <w:r>
        <w:t xml:space="preserve">approval</w:t>
      </w:r>
      <w:r>
        <w:t xml:space="preserve">prior</w:t>
      </w:r>
      <w:r>
        <w:t xml:space="preserve">to</w:t>
      </w:r>
      <w:r>
        <w:t xml:space="preserve">the</w:t>
      </w:r>
      <w:r>
        <w:rPr>
          <w:spacing w:val="35"/>
        </w:rPr>
        <w:t xml:space="preserve">i</w:t>
      </w:r>
      <w:r>
        <w:t xml:space="preserve">mplementation</w:t>
      </w:r>
      <w:r>
        <w:t xml:space="preserve">phase</w:t>
      </w:r>
      <w:r>
        <w:t xml:space="preserve">of</w:t>
      </w:r>
      <w:r>
        <w:t xml:space="preserve">decommissioning</w:t>
      </w:r>
      <w:r>
        <w:t xml:space="preserve">activities;</w:t>
      </w:r>
      <w:r>
        <w:t xml:space="preserve">and</w:t>
      </w:r>
      <w:r/>
      <w:r/>
    </w:p>
    <w:p>
      <w:pPr>
        <w:pStyle w:val="660"/>
        <w:numPr>
          <w:ilvl w:val="1"/>
          <w:numId w:val="63"/>
        </w:numPr>
        <w:ind w:left="1047" w:right="14" w:hanging="360"/>
        <w:jc w:val="both"/>
        <w:spacing w:lineRule="auto" w:line="245" w:after="0" w:before="121"/>
        <w:tabs>
          <w:tab w:val="left" w:pos="1043" w:leader="none"/>
        </w:tabs>
      </w:pPr>
      <w:r>
        <w:rPr>
          <w:spacing w:val="3"/>
        </w:rPr>
        <w:t xml:space="preserve">ensure</w:t>
      </w:r>
      <w:r>
        <w:t xml:space="preserve">that</w:t>
      </w:r>
      <w:r>
        <w:t xml:space="preserve">a</w:t>
      </w:r>
      <w:r>
        <w:t xml:space="preserve">programme</w:t>
      </w:r>
      <w:r>
        <w:t xml:space="preserve">to</w:t>
      </w:r>
      <w:r>
        <w:t xml:space="preserve">implement</w:t>
      </w:r>
      <w:r>
        <w:t xml:space="preserve">and</w:t>
      </w:r>
      <w:r>
        <w:t xml:space="preserve">monitor</w:t>
      </w:r>
      <w:r>
        <w:t xml:space="preserve">compliance</w:t>
      </w:r>
      <w:r>
        <w:t xml:space="preserve">with</w:t>
      </w:r>
      <w:r>
        <w:t xml:space="preserve">remaini</w:t>
      </w:r>
      <w:r>
        <w:t xml:space="preserve">ng</w:t>
      </w:r>
      <w:r>
        <w:t xml:space="preserve">regul</w:t>
      </w:r>
      <w:r>
        <w:t xml:space="preserve">atory</w:t>
      </w:r>
      <w:r>
        <w:t xml:space="preserve">req</w:t>
      </w:r>
      <w:r>
        <w:t xml:space="preserve">uirements</w:t>
      </w:r>
      <w:r>
        <w:t xml:space="preserve">has</w:t>
      </w:r>
      <w:r>
        <w:t xml:space="preserve">been</w:t>
      </w:r>
      <w:r>
        <w:t xml:space="preserve">estab,l</w:t>
      </w:r>
      <w:r>
        <w:t xml:space="preserve">ished</w:t>
      </w:r>
      <w:r>
        <w:t xml:space="preserve">for</w:t>
      </w:r>
      <w:r>
        <w:rPr>
          <w:spacing w:val="3"/>
        </w:rPr>
        <w:t xml:space="preserve">sites</w:t>
      </w:r>
      <w:r>
        <w:t xml:space="preserve">where</w:t>
      </w:r>
      <w:r>
        <w:t xml:space="preserve">decommissioni</w:t>
      </w:r>
      <w:r>
        <w:t xml:space="preserve">ng</w:t>
      </w:r>
      <w:r>
        <w:t xml:space="preserve">has</w:t>
      </w:r>
      <w:r>
        <w:t xml:space="preserve">been</w:t>
      </w:r>
      <w:r>
        <w:t xml:space="preserve">completed</w:t>
      </w:r>
      <w:r>
        <w:t xml:space="preserve">but</w:t>
      </w:r>
      <w:r>
        <w:t xml:space="preserve">where</w:t>
      </w:r>
      <w:r>
        <w:rPr>
          <w:spacing w:val="1"/>
        </w:rPr>
        <w:t xml:space="preserve">authorizations</w:t>
      </w:r>
      <w:r>
        <w:t xml:space="preserve">or</w:t>
      </w:r>
      <w:r>
        <w:t xml:space="preserve">restrictions</w:t>
      </w:r>
      <w:r>
        <w:t xml:space="preserve">on</w:t>
      </w:r>
      <w:r>
        <w:t xml:space="preserve">future</w:t>
      </w:r>
      <w:r>
        <w:t xml:space="preserve">use</w:t>
      </w:r>
      <w:r>
        <w:t xml:space="preserve">of</w:t>
      </w:r>
      <w:r>
        <w:t xml:space="preserve">the</w:t>
      </w:r>
      <w:r>
        <w:t xml:space="preserve">site</w:t>
      </w:r>
      <w:r>
        <w:t xml:space="preserve">remain.</w:t>
      </w:r>
      <w:r/>
      <w:r/>
    </w:p>
    <w:p>
      <w:pPr>
        <w:pStyle w:val="660"/>
        <w:ind w:left="193" w:right="1" w:firstLine="446"/>
        <w:jc w:val="both"/>
        <w:spacing w:lineRule="auto" w:line="245" w:before="120"/>
      </w:pPr>
      <w:r>
        <w:t xml:space="preserve">·(4)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,</w:t>
      </w:r>
      <w:r>
        <w:rPr>
          <w:spacing w:val="8"/>
        </w:rPr>
        <w:t xml:space="preserve">u</w:t>
      </w:r>
      <w:r>
        <w:rPr>
          <w:spacing w:val="6"/>
        </w:rPr>
        <w:t xml:space="preserve">pon</w:t>
      </w:r>
      <w:r>
        <w:t xml:space="preserve">completion</w:t>
      </w:r>
      <w:r>
        <w:t xml:space="preserve">of</w:t>
      </w:r>
      <w:r>
        <w:t xml:space="preserve">decommissioni</w:t>
      </w:r>
      <w:r>
        <w:t xml:space="preserve">ng,</w:t>
      </w:r>
      <w:r>
        <w:rPr>
          <w:spacing w:val="3"/>
        </w:rPr>
        <w:t xml:space="preserve">ensure</w:t>
      </w:r>
      <w:r>
        <w:t xml:space="preserve">that</w:t>
      </w:r>
      <w:r>
        <w:t xml:space="preserve">appropriate</w:t>
      </w:r>
      <w:r>
        <w:t xml:space="preserve">records</w:t>
      </w:r>
      <w:r>
        <w:t xml:space="preserve">for</w:t>
      </w:r>
      <w:r>
        <w:t xml:space="preserve">confirmation</w:t>
      </w:r>
      <w:r>
        <w:t xml:space="preserve">of</w:t>
      </w:r>
      <w:r>
        <w:t xml:space="preserve">the</w:t>
      </w:r>
      <w:r>
        <w:t xml:space="preserve">completion</w:t>
      </w:r>
      <w:r>
        <w:t xml:space="preserve">of</w:t>
      </w:r>
      <w:r>
        <w:t xml:space="preserve">decommissioning</w:t>
      </w:r>
      <w:r>
        <w:t xml:space="preserve">activities</w:t>
      </w:r>
      <w:r>
        <w:t xml:space="preserve">are</w:t>
      </w:r>
      <w:r>
        <w:t xml:space="preserve">maintai</w:t>
      </w:r>
      <w:r>
        <w:t xml:space="preserve">ned</w:t>
      </w:r>
      <w:r>
        <w:t xml:space="preserve">in</w:t>
      </w:r>
      <w:r>
        <w:t xml:space="preserve">accordance</w:t>
      </w:r>
      <w:r>
        <w:rPr>
          <w:spacing w:val="6"/>
        </w:rPr>
        <w:t xml:space="preserve">with</w:t>
      </w:r>
      <w:r>
        <w:t xml:space="preserve">the</w:t>
      </w:r>
      <w:r>
        <w:t xml:space="preserve">approved</w:t>
      </w:r>
      <w:r>
        <w:t xml:space="preserve">decommissioning</w:t>
      </w:r>
      <w:r>
        <w:t xml:space="preserve">plan</w:t>
      </w:r>
      <w:r>
        <w:rPr>
          <w:spacing w:val="3"/>
        </w:rPr>
        <w:t xml:space="preserve">i</w:t>
      </w:r>
      <w:r>
        <w:rPr>
          <w:spacing w:val="2"/>
        </w:rPr>
        <w:t xml:space="preserve">ncluding</w:t>
      </w:r>
      <w:r>
        <w:t xml:space="preserve">the</w:t>
      </w:r>
      <w:r>
        <w:t xml:space="preserve">records</w:t>
      </w:r>
      <w:r>
        <w:t xml:space="preserve">of</w:t>
      </w:r>
      <w:r>
        <w:t xml:space="preserve">the</w:t>
      </w:r>
      <w:r>
        <w:t xml:space="preserve">premises</w:t>
      </w:r>
      <w:r>
        <w:t xml:space="preserve">and</w:t>
      </w:r>
      <w:r>
        <w:t xml:space="preserve">of</w:t>
      </w:r>
      <w:r>
        <w:t xml:space="preserve">the</w:t>
      </w:r>
      <w:r>
        <w:t xml:space="preserve">disposal</w:t>
      </w:r>
      <w:r>
        <w:t xml:space="preserve">of</w:t>
      </w:r>
      <w:r>
        <w:t xml:space="preserve">rad</w:t>
      </w:r>
      <w:r>
        <w:t xml:space="preserve">ioact</w:t>
      </w:r>
      <w:r>
        <w:rPr>
          <w:spacing w:val="25"/>
        </w:rPr>
        <w:t xml:space="preserve">i</w:t>
      </w:r>
      <w:r>
        <w:t xml:space="preserve">ve</w:t>
      </w:r>
      <w:r>
        <w:t xml:space="preserve">waste</w:t>
      </w:r>
      <w:r>
        <w:t xml:space="preserve">and</w:t>
      </w:r>
      <w:r>
        <w:t xml:space="preserve">material.</w:t>
      </w:r>
      <w:r/>
      <w:r/>
    </w:p>
    <w:p>
      <w:pPr>
        <w:pStyle w:val="660"/>
        <w:numPr>
          <w:ilvl w:val="0"/>
          <w:numId w:val="67"/>
        </w:numPr>
        <w:ind w:left="188" w:right="4" w:firstLine="485"/>
        <w:jc w:val="both"/>
        <w:spacing w:lineRule="auto" w:line="240" w:after="0" w:before="115"/>
        <w:tabs>
          <w:tab w:val="left" w:pos="1038" w:leader="none"/>
        </w:tabs>
      </w:pPr>
      <w:r>
        <w:t xml:space="preserve">An</w:t>
      </w:r>
      <w:r>
        <w:t xml:space="preserve">authori</w:t>
      </w:r>
      <w:r>
        <w:t xml:space="preserve">zed</w:t>
      </w:r>
      <w:r>
        <w:t xml:space="preserve">person</w:t>
      </w:r>
      <w:r>
        <w:t xml:space="preserve">shall</w:t>
      </w:r>
      <w:r>
        <w:t xml:space="preserve">,</w:t>
      </w:r>
      <w:r>
        <w:t xml:space="preserve">i</w:t>
      </w:r>
      <w:r>
        <w:t xml:space="preserve">n</w:t>
      </w:r>
      <w:r>
        <w:t xml:space="preserve">implementi</w:t>
      </w:r>
      <w:r>
        <w:t xml:space="preserve">ng</w:t>
      </w:r>
      <w:r>
        <w:t xml:space="preserve">decommissioning</w:t>
      </w:r>
      <w:r>
        <w:t xml:space="preserve">act</w:t>
      </w:r>
      <w:r>
        <w:rPr>
          <w:spacing w:val="4"/>
        </w:rPr>
        <w:t xml:space="preserve">i</w:t>
      </w:r>
      <w:r>
        <w:rPr>
          <w:spacing w:val="2"/>
        </w:rPr>
        <w:t xml:space="preserve">vities</w:t>
      </w:r>
      <w:r>
        <w:t xml:space="preserve">at</w:t>
      </w:r>
      <w:r>
        <w:t xml:space="preserve">a</w:t>
      </w:r>
      <w:r>
        <w:t xml:space="preserve">facil</w:t>
      </w:r>
      <w:r>
        <w:t xml:space="preserve">ity</w:t>
      </w:r>
      <w:r>
        <w:t xml:space="preserve">,</w:t>
      </w:r>
      <w:r>
        <w:t xml:space="preserve">be</w:t>
      </w:r>
      <w:r>
        <w:t xml:space="preserve">responsi</w:t>
      </w:r>
      <w:r>
        <w:t xml:space="preserve">ble</w:t>
      </w:r>
      <w:r>
        <w:t xml:space="preserve">for</w:t>
      </w:r>
      <w:r/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sz w:val="32"/>
          <w:szCs w:val="32"/>
        </w:rPr>
      </w:r>
      <w:r/>
    </w:p>
    <w:p>
      <w:pPr>
        <w:pStyle w:val="660"/>
        <w:ind w:left="1028" w:right="25" w:hanging="351"/>
        <w:jc w:val="both"/>
        <w:spacing w:lineRule="auto" w:line="243"/>
      </w:pPr>
      <w:r>
        <w:t xml:space="preserve">(a)</w:t>
      </w:r>
      <w:r>
        <w:t xml:space="preserve">ensuring</w:t>
      </w:r>
      <w:r>
        <w:t xml:space="preserve">safety</w:t>
      </w:r>
      <w:r>
        <w:t xml:space="preserve">,</w:t>
      </w:r>
      <w:r>
        <w:rPr>
          <w:spacing w:val="2"/>
        </w:rPr>
        <w:t xml:space="preserve">security</w:t>
      </w:r>
      <w:r>
        <w:t xml:space="preserve">and</w:t>
      </w:r>
      <w:r>
        <w:t xml:space="preserve">e</w:t>
      </w:r>
      <w:r>
        <w:rPr>
          <w:spacing w:val="23"/>
        </w:rPr>
        <w:t xml:space="preserve">n</w:t>
      </w:r>
      <w:r>
        <w:t xml:space="preserve">vironmental</w:t>
      </w:r>
      <w:r>
        <w:t xml:space="preserve">protection</w:t>
      </w:r>
      <w:r>
        <w:t xml:space="preserve">,</w:t>
      </w:r>
      <w:r>
        <w:t xml:space="preserve">including</w:t>
      </w:r>
      <w:r>
        <w:t xml:space="preserve">any</w:t>
      </w:r>
      <w:r>
        <w:rPr>
          <w:spacing w:val="2"/>
        </w:rPr>
        <w:t xml:space="preserve">activities</w:t>
      </w:r>
      <w:r>
        <w:t xml:space="preserve">con</w:t>
      </w:r>
      <w:r>
        <w:rPr>
          <w:spacing w:val="25"/>
        </w:rPr>
        <w:t xml:space="preserve">d</w:t>
      </w:r>
      <w:r>
        <w:t xml:space="preserve">ucted</w:t>
      </w:r>
      <w:r>
        <w:t xml:space="preserve">by</w:t>
      </w:r>
      <w:r>
        <w:t xml:space="preserve">contractors</w:t>
      </w:r>
      <w:r>
        <w:t xml:space="preserve">or</w:t>
      </w:r>
      <w:r>
        <w:rPr>
          <w:spacing w:val="1"/>
        </w:rPr>
        <w:t xml:space="preserve">subcontractors;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88" w:right="107" w:firstLine="0"/>
        <w:jc w:val="left"/>
        <w:spacing w:lineRule="auto" w:line="257" w:before="107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Dt:commis</w:t>
      </w:r>
      <w:r>
        <w:rPr>
          <w:rFonts w:ascii="Times New Roman"/>
          <w:sz w:val="14"/>
        </w:rPr>
        <w:t xml:space="preserve">oni</w:t>
      </w:r>
      <w:r>
        <w:rPr>
          <w:rFonts w:ascii="Times New Roman"/>
          <w:sz w:val="14"/>
        </w:rPr>
        <w:t xml:space="preserve">ng</w:t>
      </w:r>
      <w:r>
        <w:rPr>
          <w:rFonts w:ascii="Times New Roman"/>
          <w:sz w:val="14"/>
        </w:rPr>
        <w:t xml:space="preserve">rt:sponsibilitics.</w:t>
      </w:r>
      <w:r>
        <w:rPr>
          <w:rFonts w:ascii="Times New Roman"/>
          <w:sz w:val="14"/>
        </w:rPr>
      </w:r>
      <w:r/>
    </w:p>
    <w:p>
      <w:pPr>
        <w:jc w:val="left"/>
        <w:spacing w:lineRule="auto" w:line="257" w:after="0"/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continuous"/>
          <w:pgSz w:w="8580" w:h="14100" w:orient="portrait"/>
          <w:pgMar w:top="1240" w:right="720" w:bottom="280" w:left="440" w:header="709" w:footer="709" w:gutter="0"/>
          <w:cols w:num="2" w:sep="0" w:space="1701" w:equalWidth="0">
            <w:col w:w="5934" w:space="41"/>
            <w:col w:w="144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2161" w:right="0" w:firstLine="0"/>
        <w:jc w:val="left"/>
        <w:spacing w:before="64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z w:val="19"/>
        </w:rPr>
        <w:t xml:space="preserve">Nuclear</w:t>
      </w:r>
      <w:r>
        <w:rPr>
          <w:rFonts w:ascii="Times New Roman"/>
          <w:i/>
          <w:sz w:val="19"/>
        </w:rPr>
        <w:t xml:space="preserve">Regulatory</w:t>
      </w:r>
      <w:r>
        <w:rPr>
          <w:rFonts w:ascii="Times New Roman"/>
          <w:i/>
          <w:sz w:val="19"/>
        </w:rPr>
        <w:t xml:space="preserve">Bill</w:t>
      </w:r>
      <w:r>
        <w:rPr>
          <w:rFonts w:ascii="Times New Roman"/>
          <w:i/>
          <w:sz w:val="19"/>
        </w:rPr>
        <w:t xml:space="preserve">,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19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i/>
          <w:sz w:val="25"/>
          <w:szCs w:val="25"/>
        </w:rPr>
      </w:pPr>
      <w:r>
        <w:rPr>
          <w:rFonts w:ascii="Times New Roman" w:hAnsi="Times New Roman" w:cs="Times New Roman" w:eastAsia="Times New Roman"/>
          <w:i/>
          <w:sz w:val="25"/>
          <w:szCs w:val="25"/>
        </w:rPr>
      </w:r>
      <w:r/>
    </w:p>
    <w:p>
      <w:pPr>
        <w:pStyle w:val="665"/>
        <w:numPr>
          <w:ilvl w:val="0"/>
          <w:numId w:val="62"/>
        </w:numPr>
        <w:ind w:left="913" w:right="51" w:hanging="350"/>
        <w:jc w:val="both"/>
        <w:spacing w:lineRule="auto" w:line="237" w:after="0" w:before="0"/>
        <w:tabs>
          <w:tab w:val="left" w:pos="914" w:leader="none"/>
        </w:tabs>
      </w:pPr>
      <w:r>
        <w:t xml:space="preserve">preparing</w:t>
      </w:r>
      <w:r>
        <w:t xml:space="preserve">the</w:t>
      </w:r>
      <w:r>
        <w:t xml:space="preserve">safety</w:t>
      </w:r>
      <w:r>
        <w:t xml:space="preserve">and</w:t>
      </w:r>
      <w:r>
        <w:t xml:space="preserve">environmental</w:t>
      </w:r>
      <w:r>
        <w:t xml:space="preserve">impact</w:t>
      </w:r>
      <w:r>
        <w:t xml:space="preserve">assessments</w:t>
      </w:r>
      <w:r>
        <w:t xml:space="preserve">necessary·</w:t>
      </w:r>
      <w:r>
        <w:t xml:space="preserve">for</w:t>
      </w:r>
      <w:r>
        <w:t xml:space="preserve">implementation</w:t>
      </w:r>
      <w:r>
        <w:t xml:space="preserve">of</w:t>
      </w:r>
      <w:r>
        <w:t xml:space="preserve">the</w:t>
      </w:r>
      <w:r>
        <w:t xml:space="preserve">decommissioning</w:t>
      </w:r>
      <w:r>
        <w:t xml:space="preserve">plan;</w:t>
      </w:r>
      <w:r/>
      <w:r/>
    </w:p>
    <w:p>
      <w:pPr>
        <w:numPr>
          <w:ilvl w:val="0"/>
          <w:numId w:val="62"/>
        </w:numPr>
        <w:ind w:left="918" w:right="40" w:hanging="355"/>
        <w:jc w:val="both"/>
        <w:spacing w:lineRule="auto" w:line="239" w:before="115"/>
        <w:tabs>
          <w:tab w:val="left" w:pos="91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establishing</w:t>
      </w:r>
      <w:r>
        <w:rPr>
          <w:rFonts w:ascii="Times New Roman"/>
          <w:sz w:val="23"/>
        </w:rPr>
        <w:t xml:space="preserve">a  record</w:t>
      </w:r>
      <w:r>
        <w:rPr>
          <w:rFonts w:ascii="Times New Roman"/>
          <w:sz w:val="23"/>
        </w:rPr>
        <w:t xml:space="preserve">keeping</w:t>
      </w:r>
      <w:r>
        <w:rPr>
          <w:rFonts w:ascii="Times New Roman"/>
          <w:sz w:val="23"/>
        </w:rPr>
        <w:t xml:space="preserve">system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key</w:t>
      </w:r>
      <w:r>
        <w:rPr>
          <w:rFonts w:ascii="Times New Roman"/>
          <w:sz w:val="23"/>
        </w:rPr>
        <w:t xml:space="preserve">issues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modifications</w:t>
      </w:r>
      <w:r>
        <w:rPr>
          <w:rFonts w:ascii="Times New Roman"/>
          <w:sz w:val="23"/>
        </w:rPr>
        <w:t xml:space="preserve">during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lifetime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facility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z w:val="23"/>
        </w:rPr>
        <w:t xml:space="preserve">may</w:t>
      </w:r>
      <w:r>
        <w:rPr>
          <w:rFonts w:ascii="Times New Roman"/>
          <w:sz w:val="23"/>
        </w:rPr>
        <w:t xml:space="preserve">have</w:t>
      </w:r>
      <w:r>
        <w:rPr>
          <w:rFonts w:ascii="Times New Roman"/>
          <w:sz w:val="23"/>
        </w:rPr>
        <w:t xml:space="preserve">an</w:t>
      </w:r>
      <w:r>
        <w:rPr>
          <w:rFonts w:ascii="Times New Roman"/>
          <w:sz w:val="23"/>
        </w:rPr>
        <w:t xml:space="preserve">impact</w:t>
      </w:r>
      <w:r>
        <w:rPr>
          <w:rFonts w:ascii="Times New Roman"/>
          <w:sz w:val="23"/>
        </w:rPr>
        <w:t xml:space="preserve">on</w:t>
      </w:r>
      <w:r>
        <w:rPr>
          <w:rFonts w:ascii="Times New Roman"/>
          <w:sz w:val="23"/>
        </w:rPr>
        <w:t xml:space="preserve">decommissioning;</w:t>
      </w:r>
      <w:r/>
    </w:p>
    <w:p>
      <w:pPr>
        <w:numPr>
          <w:ilvl w:val="0"/>
          <w:numId w:val="62"/>
        </w:numPr>
        <w:ind w:left="923" w:right="32" w:hanging="360"/>
        <w:jc w:val="both"/>
        <w:spacing w:lineRule="exact" w:line="260" w:before="121"/>
        <w:tabs>
          <w:tab w:val="left" w:pos="91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ensuring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baseline</w:t>
      </w:r>
      <w:r>
        <w:rPr>
          <w:rFonts w:ascii="Times New Roman"/>
          <w:sz w:val="23"/>
        </w:rPr>
        <w:t xml:space="preserve">survey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site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performed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an</w:t>
      </w:r>
      <w:r>
        <w:rPr>
          <w:rFonts w:ascii="Times New Roman"/>
          <w:sz w:val="23"/>
        </w:rPr>
        <w:t xml:space="preserve">effective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timely</w:t>
      </w:r>
      <w:r>
        <w:rPr>
          <w:rFonts w:ascii="Times New Roman"/>
          <w:sz w:val="23"/>
        </w:rPr>
        <w:t xml:space="preserve">manner;</w:t>
      </w:r>
      <w:r>
        <w:rPr>
          <w:rFonts w:ascii="Times New Roman"/>
          <w:sz w:val="23"/>
        </w:rPr>
      </w:r>
      <w:r/>
    </w:p>
    <w:p>
      <w:pPr>
        <w:numPr>
          <w:ilvl w:val="0"/>
          <w:numId w:val="62"/>
        </w:numPr>
        <w:ind w:left="923" w:right="19" w:hanging="355"/>
        <w:jc w:val="both"/>
        <w:spacing w:lineRule="exact" w:line="260" w:before="124"/>
        <w:tabs>
          <w:tab w:val="left" w:pos="91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ensuring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z w:val="23"/>
        </w:rPr>
        <w:t xml:space="preserve">new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untried</w:t>
      </w:r>
      <w:r>
        <w:rPr>
          <w:rFonts w:ascii="Times New Roman"/>
          <w:sz w:val="23"/>
        </w:rPr>
        <w:t xml:space="preserve">methods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decommissioning</w:t>
      </w:r>
      <w:r>
        <w:rPr>
          <w:rFonts w:ascii="Times New Roman"/>
          <w:sz w:val="23"/>
        </w:rPr>
        <w:t xml:space="preserve">are</w:t>
      </w:r>
      <w:r>
        <w:rPr>
          <w:rFonts w:ascii="Times New Roman"/>
          <w:sz w:val="23"/>
        </w:rPr>
        <w:t xml:space="preserve">justified,</w:t>
      </w:r>
      <w:r>
        <w:rPr>
          <w:rFonts w:ascii="Times New Roman"/>
          <w:sz w:val="23"/>
        </w:rPr>
        <w:t xml:space="preserve">addressed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1"/>
          <w:sz w:val="23"/>
        </w:rPr>
        <w:t xml:space="preserve">submitted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approval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Commission;</w:t>
      </w:r>
      <w:r>
        <w:rPr>
          <w:rFonts w:ascii="Times New Roman"/>
          <w:sz w:val="23"/>
        </w:rPr>
      </w:r>
      <w:r/>
    </w:p>
    <w:p>
      <w:pPr>
        <w:ind w:left="923" w:right="28" w:hanging="356"/>
        <w:jc w:val="both"/>
        <w:spacing w:lineRule="auto" w:line="235" w:before="12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 w:hAnsi="Arial"/>
          <w:sz w:val="21"/>
        </w:rPr>
        <w:t xml:space="preserve">(f)</w:t>
      </w:r>
      <w:r>
        <w:rPr>
          <w:rFonts w:ascii="Times New Roman" w:hAnsi="Times New Roman"/>
          <w:sz w:val="23"/>
        </w:rPr>
        <w:t xml:space="preserve">informing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Commission</w:t>
      </w:r>
      <w:r>
        <w:rPr>
          <w:rFonts w:ascii="Times New Roman" w:hAnsi="Times New Roman"/>
          <w:sz w:val="23"/>
        </w:rPr>
        <w:t xml:space="preserve">within</w:t>
      </w:r>
      <w:r>
        <w:rPr>
          <w:rFonts w:ascii="Times New Roman" w:hAnsi="Times New Roman"/>
          <w:sz w:val="23"/>
        </w:rPr>
        <w:t xml:space="preserve">two</w:t>
      </w:r>
      <w:r>
        <w:rPr>
          <w:rFonts w:ascii="Times New Roman" w:hAnsi="Times New Roman"/>
          <w:sz w:val="23"/>
        </w:rPr>
        <w:t xml:space="preserve">months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z w:val="23"/>
        </w:rPr>
        <w:t xml:space="preserve">decision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z w:val="23"/>
        </w:rPr>
        <w:t xml:space="preserve">permanently</w:t>
      </w:r>
      <w:r>
        <w:rPr>
          <w:rFonts w:ascii="Times New Roman" w:hAnsi="Times New Roman"/>
          <w:sz w:val="23"/>
        </w:rPr>
        <w:t xml:space="preserve">shut</w:t>
      </w:r>
      <w:r>
        <w:rPr>
          <w:rFonts w:ascii="Times New Roman" w:hAnsi="Times New Roman"/>
          <w:sz w:val="23"/>
        </w:rPr>
        <w:t xml:space="preserve">down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z w:val="23"/>
        </w:rPr>
        <w:t xml:space="preserve">facility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z w:val="23"/>
        </w:rPr>
        <w:t xml:space="preserve">submitting</w:t>
      </w:r>
      <w:r>
        <w:rPr>
          <w:rFonts w:ascii="Times New Roman" w:hAnsi="Times New Roman"/>
          <w:sz w:val="23"/>
        </w:rPr>
        <w:t xml:space="preserve">an</w:t>
      </w:r>
      <w:r>
        <w:rPr>
          <w:rFonts w:ascii="Times New Roman" w:hAnsi="Times New Roman"/>
          <w:sz w:val="23"/>
        </w:rPr>
        <w:t xml:space="preserve">appl</w:t>
      </w:r>
      <w:r>
        <w:rPr>
          <w:rFonts w:ascii="Times New Roman" w:hAnsi="Times New Roman"/>
          <w:sz w:val="23"/>
        </w:rPr>
        <w:t xml:space="preserve">ication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z w:val="23"/>
        </w:rPr>
        <w:t xml:space="preserve">decommission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facility,</w:t>
      </w:r>
      <w:r>
        <w:rPr>
          <w:rFonts w:ascii="Times New Roman" w:hAnsi="Times New Roman"/>
          <w:sz w:val="23"/>
        </w:rPr>
        <w:t xml:space="preserve">together</w:t>
      </w:r>
      <w:r>
        <w:rPr>
          <w:rFonts w:ascii="Times New Roman" w:hAnsi="Times New Roman"/>
          <w:sz w:val="23"/>
        </w:rPr>
        <w:t xml:space="preserve">with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z w:val="23"/>
        </w:rPr>
        <w:t xml:space="preserve">proposed</w:t>
      </w:r>
      <w:r>
        <w:rPr>
          <w:rFonts w:ascii="Times New Roman" w:hAnsi="Times New Roman"/>
          <w:sz w:val="23"/>
        </w:rPr>
        <w:t xml:space="preserve">final</w:t>
      </w:r>
      <w:r>
        <w:rPr>
          <w:rFonts w:ascii="Times New Roman" w:hAnsi="Times New Roman"/>
          <w:sz w:val="23"/>
        </w:rPr>
        <w:t xml:space="preserve">decommissioning</w:t>
      </w:r>
      <w:r>
        <w:rPr>
          <w:rFonts w:ascii="Times New Roman" w:hAnsi="Times New Roman"/>
          <w:sz w:val="23"/>
        </w:rPr>
        <w:t xml:space="preserve">plan</w:t>
      </w:r>
      <w:r>
        <w:rPr>
          <w:rFonts w:ascii="Times New Roman" w:hAnsi="Times New Roman"/>
          <w:sz w:val="23"/>
        </w:rPr>
        <w:t xml:space="preserve">,</w:t>
      </w:r>
      <w:r>
        <w:rPr>
          <w:rFonts w:ascii="Times New Roman" w:hAnsi="Times New Roman"/>
          <w:sz w:val="23"/>
        </w:rPr>
        <w:t xml:space="preserve">within</w:t>
      </w:r>
      <w:r>
        <w:rPr>
          <w:rFonts w:ascii="Times New Roman" w:hAnsi="Times New Roman"/>
          <w:sz w:val="23"/>
        </w:rPr>
        <w:t xml:space="preserve">two</w:t>
      </w:r>
      <w:r>
        <w:rPr>
          <w:rFonts w:ascii="Times New Roman" w:hAnsi="Times New Roman"/>
          <w:sz w:val="23"/>
        </w:rPr>
        <w:t xml:space="preserve">years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z w:val="23"/>
        </w:rPr>
        <w:t xml:space="preserve">permanent</w:t>
      </w:r>
      <w:r>
        <w:rPr>
          <w:rFonts w:ascii="Times New Roman" w:hAnsi="Times New Roman"/>
          <w:sz w:val="23"/>
        </w:rPr>
        <w:t xml:space="preserve">cessation</w:t>
      </w:r>
      <w:r>
        <w:rPr>
          <w:rFonts w:ascii="Times New Roman" w:hAnsi="Times New Roman"/>
          <w:spacing w:val="-53"/>
          <w:sz w:val="23"/>
        </w:rPr>
        <w:t xml:space="preserve">·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z w:val="23"/>
        </w:rPr>
        <w:t xml:space="preserve">operation;</w:t>
      </w:r>
      <w:r>
        <w:rPr>
          <w:rFonts w:ascii="Times New Roman" w:hAnsi="Times New Roman"/>
          <w:sz w:val="23"/>
        </w:rPr>
      </w:r>
      <w:r/>
    </w:p>
    <w:p>
      <w:pPr>
        <w:numPr>
          <w:ilvl w:val="0"/>
          <w:numId w:val="61"/>
        </w:numPr>
        <w:ind w:left="928" w:right="36" w:hanging="355"/>
        <w:jc w:val="both"/>
        <w:spacing w:lineRule="auto" w:line="233" w:before="92"/>
        <w:tabs>
          <w:tab w:val="left" w:pos="93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case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deferred</w:t>
      </w:r>
      <w:r>
        <w:rPr>
          <w:rFonts w:ascii="Times New Roman"/>
          <w:sz w:val="23"/>
        </w:rPr>
        <w:t xml:space="preserve">dismantling,</w:t>
      </w:r>
      <w:r>
        <w:rPr>
          <w:rFonts w:ascii="Times New Roman"/>
          <w:sz w:val="23"/>
        </w:rPr>
        <w:t xml:space="preserve">ensuring  that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facility</w:t>
      </w:r>
      <w:r>
        <w:rPr>
          <w:rFonts w:ascii="Times New Roman"/>
          <w:sz w:val="23"/>
        </w:rPr>
        <w:t xml:space="preserve">has</w:t>
      </w:r>
      <w:r>
        <w:rPr>
          <w:rFonts w:ascii="Times New Roman"/>
          <w:sz w:val="23"/>
        </w:rPr>
        <w:t xml:space="preserve">been</w:t>
      </w:r>
      <w:r>
        <w:rPr>
          <w:rFonts w:ascii="Times New Roman"/>
          <w:sz w:val="23"/>
        </w:rPr>
        <w:t xml:space="preserve">placed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will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3"/>
        </w:rPr>
        <w:t xml:space="preserve">maintained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safe</w:t>
      </w:r>
      <w:r>
        <w:rPr>
          <w:rFonts w:ascii="Times New Roman"/>
          <w:sz w:val="23"/>
        </w:rPr>
        <w:t xml:space="preserve">configuration and</w:t>
      </w:r>
      <w:r>
        <w:rPr>
          <w:rFonts w:ascii="Times New Roman"/>
          <w:sz w:val="23"/>
        </w:rPr>
        <w:t xml:space="preserve">will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3"/>
        </w:rPr>
        <w:t xml:space="preserve">adequately</w:t>
      </w:r>
      <w:r>
        <w:rPr>
          <w:rFonts w:ascii="Times New Roman"/>
          <w:sz w:val="23"/>
        </w:rPr>
        <w:t xml:space="preserve">decommissioned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future;</w:t>
      </w:r>
      <w:r>
        <w:rPr>
          <w:rFonts w:ascii="Times New Roman"/>
          <w:sz w:val="23"/>
        </w:rPr>
      </w:r>
      <w:r/>
    </w:p>
    <w:p>
      <w:pPr>
        <w:numPr>
          <w:ilvl w:val="0"/>
          <w:numId w:val="61"/>
        </w:numPr>
        <w:ind w:left="933" w:right="0" w:hanging="360"/>
        <w:jc w:val="both"/>
        <w:spacing w:lineRule="auto" w:line="230" w:before="90"/>
        <w:tabs>
          <w:tab w:val="left" w:pos="92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establishing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maintammg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management</w:t>
      </w:r>
      <w:r>
        <w:rPr>
          <w:rFonts w:ascii="Times New Roman"/>
          <w:sz w:val="23"/>
        </w:rPr>
        <w:t xml:space="preserve">organization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personnel</w:t>
      </w:r>
      <w:r>
        <w:rPr>
          <w:rFonts w:ascii="Times New Roman"/>
          <w:sz w:val="23"/>
        </w:rPr>
        <w:t xml:space="preserve">resources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ensure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z w:val="23"/>
        </w:rPr>
        <w:t xml:space="preserve">decommissioning</w:t>
      </w:r>
      <w:r>
        <w:rPr>
          <w:rFonts w:ascii="Times New Roman"/>
          <w:sz w:val="23"/>
        </w:rPr>
        <w:t xml:space="preserve">can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3"/>
        </w:rPr>
        <w:t xml:space="preserve">completed</w:t>
      </w:r>
      <w:r>
        <w:rPr>
          <w:rFonts w:ascii="Times New Roman"/>
          <w:sz w:val="23"/>
        </w:rPr>
        <w:t xml:space="preserve">safely</w:t>
      </w:r>
      <w:r>
        <w:rPr>
          <w:rFonts w:ascii="Times New Roman"/>
          <w:sz w:val="23"/>
        </w:rPr>
        <w:t xml:space="preserve">,</w:t>
      </w:r>
      <w:r>
        <w:rPr>
          <w:rFonts w:ascii="Times New Roman"/>
          <w:sz w:val="23"/>
        </w:rPr>
        <w:t xml:space="preserve">including</w:t>
      </w:r>
      <w:r>
        <w:rPr>
          <w:rFonts w:ascii="Times New Roman"/>
          <w:sz w:val="23"/>
        </w:rPr>
        <w:t xml:space="preserve">ensuring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z w:val="23"/>
        </w:rPr>
        <w:t xml:space="preserve">responsible</w:t>
      </w:r>
      <w:r>
        <w:rPr>
          <w:rFonts w:ascii="Times New Roman"/>
          <w:sz w:val="23"/>
        </w:rPr>
        <w:t xml:space="preserve">persons</w:t>
      </w:r>
      <w:r>
        <w:rPr>
          <w:rFonts w:ascii="Times New Roman"/>
          <w:sz w:val="23"/>
        </w:rPr>
        <w:t xml:space="preserve">possess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necessary</w:t>
      </w:r>
      <w:r>
        <w:rPr>
          <w:rFonts w:ascii="Times New Roman"/>
          <w:sz w:val="23"/>
        </w:rPr>
        <w:t xml:space="preserve">skills,</w:t>
      </w:r>
      <w:r>
        <w:rPr>
          <w:rFonts w:ascii="Times New Roman"/>
          <w:sz w:val="23"/>
        </w:rPr>
        <w:t xml:space="preserve">expertise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training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safe</w:t>
      </w:r>
      <w:r>
        <w:rPr>
          <w:rFonts w:ascii="Times New Roman"/>
          <w:sz w:val="23"/>
        </w:rPr>
        <w:t xml:space="preserve">decommissioning;</w:t>
      </w:r>
      <w:r>
        <w:rPr>
          <w:rFonts w:ascii="Times New Roman"/>
          <w:sz w:val="23"/>
        </w:rPr>
      </w:r>
      <w:r/>
    </w:p>
    <w:p>
      <w:pPr>
        <w:numPr>
          <w:ilvl w:val="0"/>
          <w:numId w:val="61"/>
        </w:numPr>
        <w:ind w:left="937" w:right="26" w:hanging="355"/>
        <w:jc w:val="both"/>
        <w:spacing w:lineRule="auto" w:line="236" w:before="86"/>
        <w:tabs>
          <w:tab w:val="left" w:pos="93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establishing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maintaini</w:t>
      </w:r>
      <w:r>
        <w:rPr>
          <w:rFonts w:ascii="Times New Roman"/>
          <w:sz w:val="23"/>
        </w:rPr>
        <w:t xml:space="preserve">ng</w:t>
      </w:r>
      <w:r>
        <w:rPr>
          <w:rFonts w:ascii="Times New Roman"/>
          <w:sz w:val="23"/>
        </w:rPr>
        <w:t xml:space="preserve">emergency</w:t>
      </w:r>
      <w:r>
        <w:rPr>
          <w:rFonts w:ascii="Times New Roman"/>
          <w:sz w:val="23"/>
        </w:rPr>
        <w:t xml:space="preserve">planning</w:t>
      </w:r>
      <w:r>
        <w:rPr>
          <w:rFonts w:ascii="Times New Roman"/>
          <w:sz w:val="23"/>
        </w:rPr>
        <w:t xml:space="preserve">arrangements</w:t>
      </w:r>
      <w:r>
        <w:rPr>
          <w:rFonts w:ascii="Times New Roman"/>
          <w:sz w:val="23"/>
        </w:rPr>
        <w:t xml:space="preserve">commensurate</w:t>
      </w:r>
      <w:r>
        <w:rPr>
          <w:rFonts w:ascii="Times New Roman"/>
          <w:sz w:val="23"/>
        </w:rPr>
        <w:t xml:space="preserve">with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associated</w:t>
      </w:r>
      <w:r>
        <w:rPr>
          <w:rFonts w:ascii="Times New Roman"/>
          <w:sz w:val="23"/>
        </w:rPr>
        <w:t xml:space="preserve">hazards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rporting</w:t>
      </w:r>
      <w:r>
        <w:rPr>
          <w:rFonts w:ascii="Times New Roman"/>
          <w:sz w:val="23"/>
        </w:rPr>
        <w:t xml:space="preserve">significant</w:t>
      </w:r>
      <w:r>
        <w:rPr>
          <w:rFonts w:ascii="Times New Roman"/>
          <w:sz w:val="23"/>
        </w:rPr>
        <w:t xml:space="preserve">incidents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Commission;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</w:r>
      <w:r/>
    </w:p>
    <w:p>
      <w:pPr>
        <w:ind w:left="942" w:right="10" w:hanging="360"/>
        <w:jc w:val="both"/>
        <w:spacing w:lineRule="exact" w:line="260" w:before="93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/>
          <w:sz w:val="23"/>
        </w:rPr>
        <w:t xml:space="preserve">(j)</w:t>
      </w:r>
      <w:r>
        <w:rPr>
          <w:rFonts w:ascii="Times New Roman"/>
          <w:sz w:val="23"/>
        </w:rPr>
        <w:t xml:space="preserve">ensuring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z w:val="23"/>
        </w:rPr>
        <w:t xml:space="preserve">adequate</w:t>
      </w:r>
      <w:r>
        <w:rPr>
          <w:rFonts w:ascii="Times New Roman"/>
          <w:sz w:val="23"/>
        </w:rPr>
        <w:t xml:space="preserve">financial</w:t>
      </w:r>
      <w:r>
        <w:rPr>
          <w:rFonts w:ascii="Times New Roman"/>
          <w:sz w:val="23"/>
        </w:rPr>
        <w:t xml:space="preserve">arrangements</w:t>
      </w:r>
      <w:r>
        <w:rPr>
          <w:rFonts w:ascii="Times New Roman"/>
          <w:sz w:val="23"/>
        </w:rPr>
        <w:t xml:space="preserve">are</w:t>
      </w:r>
      <w:r>
        <w:rPr>
          <w:rFonts w:ascii="Times New Roman"/>
          <w:sz w:val="23"/>
        </w:rPr>
        <w:t xml:space="preserve">made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all</w:t>
      </w:r>
      <w:r>
        <w:rPr>
          <w:rFonts w:ascii="Times New Roman"/>
          <w:sz w:val="23"/>
        </w:rPr>
        <w:t xml:space="preserve">stages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decommissioning</w:t>
      </w:r>
      <w:r>
        <w:rPr>
          <w:rFonts w:ascii="Times New Roman"/>
          <w:sz w:val="23"/>
        </w:rPr>
        <w:t xml:space="preserve">process.</w:t>
      </w:r>
      <w:r>
        <w:rPr>
          <w:rFonts w:ascii="Times New Roman"/>
          <w:sz w:val="23"/>
        </w:rPr>
      </w:r>
      <w:r/>
    </w:p>
    <w:p>
      <w:pPr>
        <w:numPr>
          <w:ilvl w:val="0"/>
          <w:numId w:val="67"/>
        </w:numPr>
        <w:ind w:left="117" w:right="13" w:firstLine="480"/>
        <w:jc w:val="both"/>
        <w:spacing w:lineRule="auto" w:line="237" w:before="81"/>
        <w:tabs>
          <w:tab w:val="left" w:pos="94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2"/>
        </w:rPr>
        <w:t xml:space="preserve">(1)</w:t>
      </w:r>
      <w:r>
        <w:rPr>
          <w:rFonts w:ascii="Times New Roman"/>
          <w:sz w:val="23"/>
        </w:rPr>
        <w:t xml:space="preserve">An</w:t>
      </w:r>
      <w:r>
        <w:rPr>
          <w:rFonts w:ascii="Times New Roman"/>
          <w:sz w:val="23"/>
        </w:rPr>
        <w:t xml:space="preserve">applicant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an</w:t>
      </w:r>
      <w:r>
        <w:rPr>
          <w:rFonts w:ascii="Times New Roman"/>
          <w:sz w:val="23"/>
        </w:rPr>
        <w:t xml:space="preserve">authorization to</w:t>
      </w:r>
      <w:r>
        <w:rPr>
          <w:rFonts w:ascii="Times New Roman"/>
          <w:sz w:val="23"/>
        </w:rPr>
        <w:t xml:space="preserve">construct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operate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facility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ensure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z w:val="23"/>
        </w:rPr>
        <w:t xml:space="preserve">adequate</w:t>
      </w:r>
      <w:r>
        <w:rPr>
          <w:rFonts w:ascii="Times New Roman"/>
          <w:sz w:val="23"/>
        </w:rPr>
        <w:t xml:space="preserve">financial</w:t>
      </w:r>
      <w:r>
        <w:rPr>
          <w:rFonts w:ascii="Times New Roman"/>
          <w:sz w:val="23"/>
        </w:rPr>
        <w:t xml:space="preserve">resources</w:t>
      </w:r>
      <w:r>
        <w:rPr>
          <w:rFonts w:ascii="Times New Roman"/>
          <w:sz w:val="23"/>
        </w:rPr>
        <w:t xml:space="preserve">will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3"/>
        </w:rPr>
        <w:t xml:space="preserve">available</w:t>
      </w:r>
      <w:r>
        <w:rPr>
          <w:rFonts w:ascii="Times New Roman"/>
          <w:sz w:val="23"/>
        </w:rPr>
        <w:t xml:space="preserve">when</w:t>
      </w:r>
      <w:r>
        <w:rPr>
          <w:rFonts w:ascii="Times New Roman"/>
          <w:sz w:val="23"/>
        </w:rPr>
        <w:t xml:space="preserve">needed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cover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costs</w:t>
      </w:r>
      <w:r>
        <w:rPr>
          <w:rFonts w:ascii="Times New Roman"/>
          <w:sz w:val="23"/>
        </w:rPr>
        <w:t xml:space="preserve">associated</w:t>
      </w:r>
      <w:r>
        <w:rPr>
          <w:rFonts w:ascii="Times New Roman"/>
          <w:sz w:val="23"/>
        </w:rPr>
        <w:t xml:space="preserve">with</w:t>
      </w:r>
      <w:r>
        <w:rPr>
          <w:rFonts w:ascii="Times New Roman"/>
          <w:sz w:val="23"/>
        </w:rPr>
        <w:t xml:space="preserve">safe</w:t>
      </w:r>
      <w:r>
        <w:rPr>
          <w:rFonts w:ascii="Times New Roman"/>
          <w:sz w:val="23"/>
        </w:rPr>
        <w:t xml:space="preserve">decommissioni</w:t>
      </w:r>
      <w:r>
        <w:rPr>
          <w:rFonts w:ascii="Times New Roman"/>
          <w:sz w:val="23"/>
        </w:rPr>
        <w:t xml:space="preserve">ng,</w:t>
      </w:r>
      <w:r>
        <w:rPr>
          <w:rFonts w:ascii="Times New Roman"/>
          <w:sz w:val="23"/>
        </w:rPr>
        <w:t xml:space="preserve">including</w:t>
      </w:r>
      <w:r>
        <w:rPr>
          <w:rFonts w:ascii="Times New Roman"/>
          <w:sz w:val="23"/>
        </w:rPr>
        <w:t xml:space="preserve">management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resulting</w:t>
      </w:r>
      <w:r>
        <w:rPr>
          <w:rFonts w:ascii="Times New Roman"/>
          <w:sz w:val="23"/>
        </w:rPr>
        <w:t xml:space="preserve">waste.</w:t>
      </w:r>
      <w:r>
        <w:rPr>
          <w:rFonts w:ascii="Times New Roman"/>
          <w:sz w:val="23"/>
        </w:rPr>
      </w:r>
      <w:r/>
    </w:p>
    <w:p>
      <w:pPr>
        <w:ind w:left="678" w:right="0" w:firstLine="0"/>
        <w:jc w:val="left"/>
        <w:spacing w:before="59"/>
        <w:rPr>
          <w:rFonts w:ascii="Times New Roman" w:hAnsi="Times New Roman" w:cs="Times New Roman" w:eastAsia="Times New Roman"/>
          <w:sz w:val="19"/>
          <w:szCs w:val="19"/>
        </w:rPr>
      </w:pPr>
      <w:r>
        <w:br w:type="column"/>
      </w:r>
      <w:r>
        <w:rPr>
          <w:rFonts w:ascii="Times New Roman"/>
          <w:sz w:val="19"/>
        </w:rPr>
        <w:t xml:space="preserve">975</w:t>
      </w:r>
      <w:r>
        <w:rPr>
          <w:rFonts w:ascii="Times New Roman"/>
          <w:sz w:val="19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117" w:right="101" w:firstLine="4"/>
        <w:jc w:val="left"/>
        <w:spacing w:lineRule="auto" w:line="253" w:before="155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Finances</w:t>
      </w:r>
      <w:r>
        <w:rPr>
          <w:rFonts w:ascii="Times New Roman"/>
          <w:sz w:val="15"/>
        </w:rPr>
        <w:t xml:space="preserve">for</w:t>
      </w:r>
      <w:r>
        <w:rPr>
          <w:rFonts w:ascii="Times New Roman"/>
          <w:sz w:val="15"/>
        </w:rPr>
        <w:t xml:space="preserve">.</w:t>
      </w:r>
      <w:r>
        <w:rPr>
          <w:rFonts w:ascii="Times New Roman"/>
          <w:sz w:val="15"/>
        </w:rPr>
        <w:t xml:space="preserve">decommissioning.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3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8580" w:h="14160" w:orient="portrait"/>
          <w:pgMar w:top="800" w:right="100" w:bottom="280" w:left="1140" w:header="709" w:footer="709" w:gutter="0"/>
          <w:cols w:num="2" w:sep="0" w:space="1701" w:equalWidth="0">
            <w:col w:w="5856" w:space="114"/>
            <w:col w:w="137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06" w:right="0" w:firstLine="0"/>
        <w:jc w:val="left"/>
        <w:spacing w:before="57"/>
        <w:tabs>
          <w:tab w:val="left" w:pos="2305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position w:val="1"/>
          <w:sz w:val="19"/>
        </w:rPr>
        <w:t xml:space="preserve">976</w:t>
        <w:tab/>
      </w:r>
      <w:r>
        <w:rPr>
          <w:rFonts w:ascii="Times New Roman"/>
          <w:i/>
          <w:sz w:val="19"/>
        </w:rPr>
        <w:t xml:space="preserve">TM</w:t>
      </w:r>
      <w:r>
        <w:rPr>
          <w:rFonts w:ascii="Times New Roman"/>
          <w:i/>
          <w:sz w:val="19"/>
        </w:rPr>
        <w:t xml:space="preserve">Nuclear</w:t>
      </w:r>
      <w:r>
        <w:rPr>
          <w:rFonts w:ascii="Times New Roman"/>
          <w:i/>
          <w:spacing w:val="1"/>
          <w:sz w:val="19"/>
        </w:rPr>
        <w:t xml:space="preserve">R</w:t>
      </w:r>
      <w:r>
        <w:rPr>
          <w:rFonts w:ascii="Times New Roman"/>
          <w:i/>
          <w:spacing w:val="2"/>
          <w:sz w:val="19"/>
        </w:rPr>
        <w:t xml:space="preserve">grJatory</w:t>
      </w:r>
      <w:r>
        <w:rPr>
          <w:rFonts w:ascii="Times New Roman"/>
          <w:i/>
          <w:sz w:val="19"/>
        </w:rPr>
        <w:t xml:space="preserve">Bill,</w:t>
      </w:r>
      <w:r>
        <w:rPr>
          <w:rFonts w:ascii="Times New Roman"/>
          <w:i/>
          <w:spacing w:val="-4"/>
          <w:sz w:val="19"/>
        </w:rPr>
        <w:t xml:space="preserve">2018</w:t>
      </w:r>
      <w:r>
        <w:rPr>
          <w:rFonts w:ascii="Times New Roman"/>
          <w:sz w:val="19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8560" w:h="14160" w:orient="portrait"/>
          <w:pgMar w:top="760" w:right="720" w:bottom="280" w:left="42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660"/>
        <w:ind w:left="196" w:right="9" w:firstLine="473"/>
        <w:jc w:val="left"/>
        <w:spacing w:lineRule="exact" w:line="258" w:before="70"/>
        <w:rPr>
          <w:rFonts w:ascii="Arial" w:hAnsi="Arial" w:cs="Arial" w:eastAsia="Arial"/>
          <w:sz w:val="23"/>
          <w:szCs w:val="23"/>
        </w:rPr>
      </w:pPr>
      <w:r>
        <w:t xml:space="preserve">(2) The</w:t>
      </w:r>
      <w:r>
        <w:t xml:space="preserve">amou</w:t>
      </w:r>
      <w:r>
        <w:t xml:space="preserve">nt</w:t>
      </w:r>
      <w:r>
        <w:t xml:space="preserve">of</w:t>
      </w:r>
      <w:r>
        <w:t xml:space="preserve">the</w:t>
      </w:r>
      <w:r>
        <w:t xml:space="preserve">financial</w:t>
      </w:r>
      <w:r>
        <w:t xml:space="preserve">resources</w:t>
      </w:r>
      <w:r>
        <w:t xml:space="preserve">to</w:t>
      </w:r>
      <w:r>
        <w:t xml:space="preserve">be</w:t>
      </w:r>
      <w:r>
        <w:t xml:space="preserve">made</w:t>
      </w:r>
      <w:r>
        <w:t xml:space="preserve">available for</w:t>
      </w:r>
      <w:r>
        <w:t xml:space="preserve">decommissioning</w:t>
      </w:r>
      <w:r>
        <w:t xml:space="preserve">activities</w:t>
      </w:r>
      <w:r>
        <w:rPr>
          <w:rFonts w:ascii="Arial" w:hAnsi="Arial"/>
          <w:sz w:val="23"/>
        </w:rPr>
        <w:t xml:space="preserve">hall-</w:t>
      </w:r>
      <w:r>
        <w:rPr>
          <w:rFonts w:ascii="Arial" w:hAnsi="Arial"/>
          <w:sz w:val="23"/>
        </w:rPr>
        <w:t xml:space="preserve">·</w:t>
      </w:r>
      <w:r>
        <w:rPr>
          <w:rFonts w:ascii="Arial" w:hAnsi="Arial"/>
          <w:sz w:val="23"/>
        </w:rPr>
      </w:r>
      <w:r/>
    </w:p>
    <w:p>
      <w:pPr>
        <w:pStyle w:val="660"/>
        <w:numPr>
          <w:ilvl w:val="0"/>
          <w:numId w:val="60"/>
        </w:numPr>
        <w:ind w:left="1038" w:right="9" w:hanging="363"/>
        <w:jc w:val="left"/>
        <w:spacing w:lineRule="auto" w:line="245" w:after="0" w:before="130"/>
        <w:tabs>
          <w:tab w:val="left" w:pos="1049" w:leader="none"/>
        </w:tabs>
      </w:pPr>
      <w:r>
        <w:t xml:space="preserve">be</w:t>
      </w:r>
      <w:r>
        <w:t xml:space="preserve">commensurate</w:t>
      </w:r>
      <w:r>
        <w:t xml:space="preserve">with</w:t>
      </w:r>
      <w:r>
        <w:t xml:space="preserve">a</w:t>
      </w:r>
      <w:r>
        <w:t xml:space="preserve">facility</w:t>
      </w:r>
      <w:r>
        <w:t xml:space="preserve">specific</w:t>
      </w:r>
      <w:r>
        <w:t xml:space="preserve">cost</w:t>
      </w:r>
      <w:r>
        <w:t xml:space="preserve">estimate;</w:t>
      </w:r>
      <w:r/>
      <w:r/>
    </w:p>
    <w:p>
      <w:pPr>
        <w:pStyle w:val="660"/>
        <w:numPr>
          <w:ilvl w:val="0"/>
          <w:numId w:val="60"/>
        </w:numPr>
        <w:ind w:left="1038" w:right="0" w:hanging="363"/>
        <w:jc w:val="left"/>
        <w:spacing w:lineRule="auto" w:line="245" w:after="0" w:before="124"/>
        <w:tabs>
          <w:tab w:val="left" w:pos="1044" w:leader="none"/>
        </w:tabs>
      </w:pPr>
      <w:r>
        <w:t xml:space="preserve">be</w:t>
      </w:r>
      <w:r>
        <w:t xml:space="preserve">changed</w:t>
      </w:r>
      <w:r>
        <w:t xml:space="preserve">if</w:t>
      </w:r>
      <w:r>
        <w:t xml:space="preserve">the</w:t>
      </w:r>
      <w:r>
        <w:t xml:space="preserve">cost</w:t>
      </w:r>
      <w:r>
        <w:t xml:space="preserve">estimate</w:t>
      </w:r>
      <w:r>
        <w:t xml:space="preserve">increases</w:t>
      </w:r>
      <w:r>
        <w:t xml:space="preserve">or</w:t>
      </w:r>
      <w:r>
        <w:t xml:space="preserve">decreases;</w:t>
      </w:r>
      <w:r>
        <w:t xml:space="preserve">and</w:t>
      </w:r>
      <w:r/>
      <w:r/>
    </w:p>
    <w:p>
      <w:pPr>
        <w:pStyle w:val="660"/>
        <w:numPr>
          <w:ilvl w:val="0"/>
          <w:numId w:val="60"/>
        </w:numPr>
        <w:ind w:left="1043" w:right="0" w:hanging="364"/>
        <w:jc w:val="left"/>
        <w:spacing w:lineRule="exact" w:line="252" w:after="0" w:before="128"/>
        <w:tabs>
          <w:tab w:val="left" w:pos="1044" w:leader="none"/>
        </w:tabs>
        <w:rPr>
          <w:rFonts w:ascii="Arial" w:hAnsi="Arial" w:cs="Arial" w:eastAsia="Arial"/>
        </w:rPr>
      </w:pPr>
      <w:r>
        <w:t xml:space="preserve">be</w:t>
      </w:r>
      <w:r>
        <w:t xml:space="preserve">re</w:t>
      </w:r>
      <w:r>
        <w:rPr>
          <w:spacing w:val="11"/>
        </w:rPr>
        <w:t xml:space="preserve">v</w:t>
      </w:r>
      <w:r>
        <w:t xml:space="preserve">ewed</w:t>
      </w:r>
      <w:r>
        <w:t xml:space="preserve">as</w:t>
      </w:r>
      <w:r>
        <w:t xml:space="preserve">part</w:t>
      </w:r>
      <w:r>
        <w:t xml:space="preserve">of</w:t>
      </w:r>
      <w:r>
        <w:t xml:space="preserve">the</w:t>
      </w:r>
      <w:r>
        <w:t xml:space="preserve">.periodic</w:t>
      </w:r>
      <w:r>
        <w:t xml:space="preserve">review</w:t>
      </w:r>
      <w:r>
        <w:t xml:space="preserve">of</w:t>
      </w:r>
      <w:r>
        <w:rPr>
          <w:rFonts w:ascii="Arial"/>
        </w:rPr>
        <w:t xml:space="preserve">the</w:t>
      </w:r>
      <w:r>
        <w:rPr>
          <w:rFonts w:ascii="Arial"/>
        </w:rPr>
      </w:r>
      <w:r/>
    </w:p>
    <w:p>
      <w:pPr>
        <w:pStyle w:val="660"/>
        <w:ind w:left="1038" w:right="0"/>
        <w:jc w:val="left"/>
        <w:spacing w:lineRule="exact" w:line="251"/>
        <w:tabs>
          <w:tab w:val="left" w:pos="4534" w:leader="none"/>
          <w:tab w:val="left" w:pos="5710" w:leader="none"/>
        </w:tabs>
      </w:pPr>
      <w:r>
        <w:t xml:space="preserve">decommissioning</w:t>
      </w:r>
      <w:r>
        <w:t xml:space="preserve">plan.</w:t>
        <w:tab/>
      </w:r>
      <w:r>
        <w:t xml:space="preserve">·</w:t>
        <w:tab/>
      </w:r>
      <w:r>
        <w:t xml:space="preserve">·</w:t>
      </w:r>
      <w:r/>
      <w:r/>
    </w:p>
    <w:p>
      <w:pPr>
        <w:pStyle w:val="663"/>
        <w:ind w:left="775" w:right="0"/>
        <w:jc w:val="left"/>
        <w:spacing w:lineRule="auto" w:line="240" w:before="125"/>
      </w:pPr>
      <w:r>
        <w:t xml:space="preserve">PART</w:t>
      </w:r>
      <w:r>
        <w:t xml:space="preserve">VIII-</w:t>
      </w:r>
      <w:r>
        <w:rPr>
          <w:spacing w:val="1"/>
        </w:rPr>
        <w:t xml:space="preserve">DECOMMISSIONING</w:t>
      </w:r>
      <w:r>
        <w:rPr>
          <w:spacing w:val="-3"/>
        </w:rPr>
        <w:t xml:space="preserve">FUND</w:t>
      </w:r>
      <w:r>
        <w:rPr>
          <w:spacing w:val="-2"/>
        </w:rPr>
        <w:t xml:space="preserve">.</w:t>
      </w:r>
      <w:r/>
      <w:r/>
    </w:p>
    <w:p>
      <w:pPr>
        <w:pStyle w:val="660"/>
        <w:numPr>
          <w:ilvl w:val="0"/>
          <w:numId w:val="59"/>
        </w:numPr>
        <w:ind w:left="196" w:right="9" w:firstLine="479"/>
        <w:jc w:val="left"/>
        <w:spacing w:lineRule="auto" w:line="240" w:after="0" w:before="106"/>
        <w:tabs>
          <w:tab w:val="left" w:pos="1034" w:leader="none"/>
        </w:tabs>
        <w:rPr>
          <w:rFonts w:ascii="Arial" w:hAnsi="Arial" w:cs="Arial" w:eastAsia="Arial"/>
          <w:sz w:val="21"/>
          <w:szCs w:val="21"/>
        </w:rPr>
      </w:pPr>
      <w:r>
        <w:t xml:space="preserve">There</w:t>
      </w:r>
      <w:r>
        <w:t xml:space="preserve">is</w:t>
      </w:r>
      <w:r>
        <w:t xml:space="preserve">established</w:t>
      </w:r>
      <w:r>
        <w:t xml:space="preserve">a</w:t>
      </w:r>
      <w:r>
        <w:t xml:space="preserve">fund</w:t>
      </w:r>
      <w:r>
        <w:t xml:space="preserve">to</w:t>
      </w:r>
      <w:r>
        <w:t xml:space="preserve">be</w:t>
      </w:r>
      <w:r>
        <w:rPr>
          <w:rFonts w:ascii="Arial"/>
          <w:sz w:val="21"/>
        </w:rPr>
        <w:t xml:space="preserve">known</w:t>
      </w:r>
      <w:r>
        <w:t xml:space="preserve">as</w:t>
      </w:r>
      <w:r>
        <w:t xml:space="preserve">the</w:t>
      </w:r>
      <w:r>
        <w:t xml:space="preserve">Decommissioning</w:t>
      </w:r>
      <w:r>
        <w:rPr>
          <w:rFonts w:ascii="Arial"/>
          <w:spacing w:val="-10"/>
          <w:sz w:val="21"/>
        </w:rPr>
        <w:t xml:space="preserve">F</w:t>
      </w:r>
      <w:r>
        <w:rPr>
          <w:rFonts w:ascii="Arial"/>
          <w:spacing w:val="-11"/>
          <w:sz w:val="21"/>
        </w:rPr>
        <w:t xml:space="preserve">un</w:t>
      </w:r>
      <w:r>
        <w:rPr>
          <w:rFonts w:ascii="Arial"/>
          <w:spacing w:val="-10"/>
          <w:sz w:val="21"/>
        </w:rPr>
        <w:t xml:space="preserve">d.</w:t>
      </w:r>
      <w:r>
        <w:rPr>
          <w:rFonts w:ascii="Arial"/>
          <w:sz w:val="21"/>
        </w:rPr>
      </w:r>
      <w:r/>
    </w:p>
    <w:p>
      <w:pPr>
        <w:pStyle w:val="660"/>
        <w:numPr>
          <w:ilvl w:val="0"/>
          <w:numId w:val="59"/>
        </w:numPr>
        <w:ind w:left="1033" w:right="0" w:hanging="363"/>
        <w:jc w:val="left"/>
        <w:spacing w:lineRule="auto" w:line="240" w:after="0" w:before="111"/>
        <w:tabs>
          <w:tab w:val="left" w:pos="1034" w:leader="none"/>
        </w:tabs>
        <w:rPr>
          <w:sz w:val="24"/>
          <w:szCs w:val="24"/>
        </w:rPr>
      </w:pPr>
      <w:r>
        <w:t xml:space="preserve">The Fund</w:t>
      </w:r>
      <w:r>
        <w:t xml:space="preserve">shall</w:t>
      </w:r>
      <w:r>
        <w:t xml:space="preserve">consist</w:t>
      </w:r>
      <w:r>
        <w:rPr>
          <w:sz w:val="24"/>
        </w:rPr>
        <w:t xml:space="preserve">of</w:t>
      </w:r>
      <w:r>
        <w:rPr>
          <w:sz w:val="24"/>
        </w:rPr>
        <w:t xml:space="preserve">-</w:t>
      </w:r>
      <w:r>
        <w:rPr>
          <w:sz w:val="24"/>
        </w:rPr>
      </w:r>
      <w:r/>
    </w:p>
    <w:p>
      <w:pPr>
        <w:pStyle w:val="660"/>
        <w:numPr>
          <w:ilvl w:val="0"/>
          <w:numId w:val="58"/>
        </w:numPr>
        <w:ind w:left="1033" w:right="16" w:hanging="354"/>
        <w:jc w:val="both"/>
        <w:spacing w:lineRule="auto" w:line="244" w:after="0" w:before="125"/>
        <w:tabs>
          <w:tab w:val="left" w:pos="1044" w:leader="none"/>
        </w:tabs>
      </w:pPr>
      <w:r>
        <w:t xml:space="preserve">all</w:t>
      </w:r>
      <w:r>
        <w:t xml:space="preserve">moneys</w:t>
      </w:r>
      <w:r>
        <w:t xml:space="preserve">appropriated</w:t>
      </w:r>
      <w:r>
        <w:rPr>
          <w:rFonts w:ascii="Arial"/>
          <w:sz w:val="21"/>
        </w:rPr>
        <w:t xml:space="preserve">by</w:t>
      </w:r>
      <w:r>
        <w:t xml:space="preserve">Parliament,</w:t>
      </w:r>
      <w:r>
        <w:t xml:space="preserve">or</w:t>
      </w:r>
      <w:r>
        <w:t xml:space="preserve">paid</w:t>
      </w:r>
      <w:r>
        <w:t xml:space="preserve">into,</w:t>
      </w:r>
      <w:r>
        <w:t xml:space="preserve">or</w:t>
      </w:r>
      <w:r>
        <w:t xml:space="preserve">allocated</w:t>
      </w:r>
      <w:r>
        <w:rPr>
          <w:rFonts w:ascii="Arial"/>
          <w:sz w:val="19"/>
        </w:rPr>
        <w:t xml:space="preserve">to</w:t>
      </w:r>
      <w:r>
        <w:t xml:space="preserve">the</w:t>
      </w:r>
      <w:r>
        <w:t xml:space="preserve">Fund</w:t>
      </w:r>
      <w:r>
        <w:t xml:space="preserve">under</w:t>
      </w:r>
      <w:r>
        <w:rPr>
          <w:rFonts w:ascii="Arial"/>
        </w:rPr>
        <w:t xml:space="preserve">the</w:t>
      </w:r>
      <w:r>
        <w:t xml:space="preserve">provisions</w:t>
      </w:r>
      <w:r>
        <w:t xml:space="preserve">of</w:t>
      </w:r>
      <w:r>
        <w:t xml:space="preserve">any</w:t>
      </w:r>
      <w:r>
        <w:t xml:space="preserve">other</w:t>
      </w:r>
      <w:r>
        <w:t xml:space="preserve">Act;</w:t>
      </w:r>
      <w:r/>
      <w:r/>
    </w:p>
    <w:p>
      <w:pPr>
        <w:pStyle w:val="660"/>
        <w:numPr>
          <w:ilvl w:val="0"/>
          <w:numId w:val="58"/>
        </w:numPr>
        <w:ind w:left="1033" w:right="0" w:hanging="354"/>
        <w:jc w:val="left"/>
        <w:spacing w:lineRule="auto" w:line="240" w:after="0" w:before="134"/>
        <w:tabs>
          <w:tab w:val="left" w:pos="1034" w:leader="none"/>
        </w:tabs>
      </w:pPr>
      <w:r>
        <w:t xml:space="preserve">domestic</w:t>
      </w:r>
      <w:r>
        <w:t xml:space="preserve">and</w:t>
      </w:r>
      <w:r>
        <w:t xml:space="preserve">foreign</w:t>
      </w:r>
      <w:r>
        <w:t xml:space="preserve">grants;</w:t>
      </w:r>
      <w:r>
        <w:t xml:space="preserve">and</w:t>
      </w:r>
      <w:r/>
      <w:r/>
    </w:p>
    <w:p>
      <w:pPr>
        <w:pStyle w:val="660"/>
        <w:ind w:left="1048" w:right="0" w:hanging="369"/>
        <w:jc w:val="left"/>
        <w:spacing w:lineRule="auto" w:line="245" w:before="125"/>
      </w:pPr>
      <w:r>
        <w:t xml:space="preserve">(c}</w:t>
      </w:r>
      <w:r>
        <w:t xml:space="preserve">any</w:t>
      </w:r>
      <w:r>
        <w:t xml:space="preserve">property</w:t>
      </w:r>
      <w:r>
        <w:t xml:space="preserve">or</w:t>
      </w:r>
      <w:r>
        <w:t xml:space="preserve">amount</w:t>
      </w:r>
      <w:r>
        <w:t xml:space="preserve">of</w:t>
      </w:r>
      <w:r>
        <w:t xml:space="preserve">money</w:t>
      </w:r>
      <w:r>
        <w:t xml:space="preserve">received</w:t>
      </w:r>
      <w:r>
        <w:t xml:space="preserve">or</w:t>
      </w:r>
      <w:r>
        <w:t xml:space="preserve">acquired</w:t>
      </w:r>
      <w:r>
        <w:t xml:space="preserve">from</w:t>
      </w:r>
      <w:r>
        <w:t xml:space="preserve">any</w:t>
      </w:r>
      <w:r>
        <w:t xml:space="preserve">other</w:t>
      </w:r>
      <w:r>
        <w:t xml:space="preserve">legaJ</w:t>
      </w:r>
      <w:r>
        <w:t xml:space="preserve">sources.</w:t>
      </w:r>
      <w:r/>
      <w:r/>
    </w:p>
    <w:p>
      <w:pPr>
        <w:pStyle w:val="660"/>
        <w:ind w:left="679" w:right="0"/>
        <w:jc w:val="left"/>
        <w:spacing w:lineRule="auto" w:line="240" w:before="101"/>
        <w:tabs>
          <w:tab w:val="left" w:pos="1679" w:leader="none"/>
          <w:tab w:val="left" w:pos="2430" w:leader="none"/>
          <w:tab w:val="left" w:pos="3147" w:leader="none"/>
          <w:tab w:val="left" w:pos="3635" w:leader="none"/>
          <w:tab w:val="left" w:pos="5122" w:leader="none"/>
          <w:tab w:val="left" w:pos="5629" w:leader="none"/>
        </w:tabs>
        <w:rPr>
          <w:rFonts w:ascii="Arial" w:hAnsi="Arial" w:cs="Arial" w:eastAsia="Arial"/>
        </w:rPr>
      </w:pPr>
      <w:r>
        <w:t xml:space="preserve">54.</w:t>
      </w:r>
      <w:r>
        <w:t xml:space="preserve">The</w:t>
        <w:tab/>
      </w:r>
      <w:r>
        <w:t xml:space="preserve">Fund</w:t>
        <w:tab/>
      </w:r>
      <w:r>
        <w:t xml:space="preserve">shall</w:t>
        <w:tab/>
      </w:r>
      <w:r>
        <w:rPr>
          <w:sz w:val="24"/>
        </w:rPr>
        <w:t xml:space="preserve">be</w:t>
        <w:tab/>
      </w:r>
      <w:r>
        <w:t xml:space="preserve">administered</w:t>
        <w:tab/>
      </w:r>
      <w:r>
        <w:rPr>
          <w:rFonts w:ascii="Arial"/>
          <w:sz w:val="21"/>
        </w:rPr>
        <w:t xml:space="preserve">by</w:t>
        <w:tab/>
      </w:r>
      <w:r>
        <w:rPr>
          <w:rFonts w:ascii="Arial"/>
        </w:rPr>
        <w:t xml:space="preserve">the</w:t>
      </w:r>
      <w:r>
        <w:rPr>
          <w:rFonts w:ascii="Arial"/>
        </w:rPr>
      </w:r>
      <w:r/>
    </w:p>
    <w:p>
      <w:pPr>
        <w:pStyle w:val="660"/>
        <w:ind w:left="196" w:right="0"/>
        <w:jc w:val="left"/>
        <w:spacing w:lineRule="auto" w:line="240" w:before="6"/>
      </w:pPr>
      <w:r>
        <w:t xml:space="preserve">Commission</w:t>
      </w:r>
      <w:r>
        <w:t xml:space="preserve">.</w:t>
      </w:r>
      <w:r/>
      <w:r/>
    </w:p>
    <w:p>
      <w:pPr>
        <w:pStyle w:val="660"/>
        <w:ind w:left="679" w:right="0"/>
        <w:jc w:val="left"/>
        <w:spacing w:lineRule="auto" w:line="240" w:before="106"/>
      </w:pPr>
      <w:r>
        <w:rPr>
          <w:spacing w:val="-7"/>
          <w:sz w:val="24"/>
        </w:rPr>
        <w:t xml:space="preserve">55.</w:t>
      </w:r>
      <w:r>
        <w:t xml:space="preserve">The</w:t>
      </w:r>
      <w:r>
        <w:t xml:space="preserve">functions</w:t>
      </w:r>
      <w:r>
        <w:t xml:space="preserve">of</w:t>
      </w:r>
      <w:r>
        <w:t xml:space="preserve">the</w:t>
      </w:r>
      <w:r>
        <w:t xml:space="preserve">Fund</w:t>
      </w:r>
      <w:r>
        <w:t xml:space="preserve">shall</w:t>
      </w:r>
      <w:r>
        <w:rPr>
          <w:sz w:val="21"/>
        </w:rPr>
        <w:t xml:space="preserve">be</w:t>
      </w:r>
      <w:r>
        <w:t xml:space="preserve">to</w:t>
      </w:r>
      <w:r>
        <w:t xml:space="preserve">cater</w:t>
      </w:r>
      <w:r>
        <w:t xml:space="preserve">for</w:t>
      </w:r>
      <w:r>
        <w:t xml:space="preserve">-</w:t>
      </w:r>
      <w:r/>
      <w:r/>
    </w:p>
    <w:p>
      <w:pPr>
        <w:pStyle w:val="660"/>
        <w:numPr>
          <w:ilvl w:val="0"/>
          <w:numId w:val="57"/>
        </w:numPr>
        <w:ind w:left="1038" w:right="0" w:hanging="354"/>
        <w:jc w:val="left"/>
        <w:spacing w:lineRule="auto" w:line="240" w:after="0" w:before="125"/>
        <w:tabs>
          <w:tab w:val="left" w:pos="1039" w:leader="none"/>
        </w:tabs>
      </w:pPr>
      <w:r>
        <w:t xml:space="preserve">decommissioning</w:t>
      </w:r>
      <w:r>
        <w:t xml:space="preserve">under</w:t>
      </w:r>
      <w:r>
        <w:rPr>
          <w:sz w:val="21"/>
        </w:rPr>
        <w:t xml:space="preserve">the</w:t>
      </w:r>
      <w:r>
        <w:t xml:space="preserve">Act;</w:t>
      </w:r>
      <w:r>
        <w:t xml:space="preserve">and</w:t>
      </w:r>
      <w:r/>
      <w:r/>
    </w:p>
    <w:p>
      <w:pPr>
        <w:pStyle w:val="660"/>
        <w:numPr>
          <w:ilvl w:val="0"/>
          <w:numId w:val="57"/>
        </w:numPr>
        <w:ind w:left="1043" w:right="0" w:hanging="364"/>
        <w:jc w:val="left"/>
        <w:spacing w:lineRule="auto" w:line="240" w:after="0" w:before="125"/>
        <w:tabs>
          <w:tab w:val="left" w:pos="1044" w:leader="none"/>
        </w:tabs>
      </w:pPr>
      <w:r>
        <w:t xml:space="preserve">the</w:t>
      </w:r>
      <w:r>
        <w:t xml:space="preserve">management</w:t>
      </w:r>
      <w:r>
        <w:t xml:space="preserve">of</w:t>
      </w:r>
      <w:r>
        <w:t xml:space="preserve">radioactive</w:t>
      </w:r>
      <w:r>
        <w:t xml:space="preserve">waste</w:t>
      </w:r>
      <w:r>
        <w:t xml:space="preserve">and</w:t>
      </w:r>
      <w:r>
        <w:t xml:space="preserve">spent</w:t>
      </w:r>
      <w:r/>
      <w:r/>
    </w:p>
    <w:p>
      <w:pPr>
        <w:pStyle w:val="660"/>
        <w:ind w:left="952" w:right="0"/>
        <w:jc w:val="left"/>
        <w:spacing w:lineRule="auto" w:line="240" w:before="5"/>
      </w:pPr>
      <w:r>
        <w:t xml:space="preserve">,</w:t>
      </w:r>
      <w:r>
        <w:t xml:space="preserve">fuel.</w:t>
      </w:r>
      <w:r/>
      <w:r/>
    </w:p>
    <w:p>
      <w:pPr>
        <w:pStyle w:val="660"/>
        <w:numPr>
          <w:ilvl w:val="0"/>
          <w:numId w:val="56"/>
        </w:numPr>
        <w:ind w:left="201" w:right="9" w:firstLine="474"/>
        <w:jc w:val="left"/>
        <w:spacing w:lineRule="auto" w:line="245" w:after="0" w:before="129"/>
        <w:tabs>
          <w:tab w:val="left" w:pos="1044" w:leader="none"/>
        </w:tabs>
      </w:pPr>
      <w:r>
        <w:t xml:space="preserve">(</w:t>
      </w:r>
      <w:r>
        <w:t xml:space="preserve">1)</w:t>
      </w:r>
      <w:r>
        <w:t xml:space="preserve">The</w:t>
      </w:r>
      <w:r>
        <w:t xml:space="preserve">Cabinet</w:t>
      </w:r>
      <w:r>
        <w:t xml:space="preserve">Secretary,</w:t>
      </w:r>
      <w:r>
        <w:t xml:space="preserve">in</w:t>
      </w:r>
      <w:r>
        <w:t xml:space="preserve">consultation</w:t>
      </w:r>
      <w:r>
        <w:rPr>
          <w:sz w:val="21"/>
        </w:rPr>
        <w:t xml:space="preserve">with</w:t>
      </w:r>
      <w:r>
        <w:t xml:space="preserve">the</w:t>
      </w:r>
      <w:r>
        <w:t xml:space="preserve">National</w:t>
      </w:r>
      <w:r>
        <w:t xml:space="preserve">Treas</w:t>
      </w:r>
      <w:r>
        <w:rPr>
          <w:spacing w:val="28"/>
        </w:rPr>
        <w:t xml:space="preserve">u</w:t>
      </w:r>
      <w:r>
        <w:t xml:space="preserve">ry,</w:t>
      </w:r>
      <w:r>
        <w:t xml:space="preserve">may</w:t>
      </w:r>
      <w:r>
        <w:t xml:space="preserve">make</w:t>
      </w:r>
      <w:r>
        <w:t xml:space="preserve">regulations</w:t>
      </w:r>
      <w:r>
        <w:t xml:space="preserve">on</w:t>
      </w:r>
      <w:r>
        <w:t xml:space="preserve">-</w:t>
      </w:r>
      <w:r/>
      <w:r/>
    </w:p>
    <w:p>
      <w:pPr>
        <w:pStyle w:val="660"/>
        <w:numPr>
          <w:ilvl w:val="0"/>
          <w:numId w:val="55"/>
        </w:numPr>
        <w:ind w:left="1043" w:right="0" w:hanging="364"/>
        <w:jc w:val="left"/>
        <w:spacing w:lineRule="auto" w:line="240" w:after="0" w:before="120"/>
        <w:tabs>
          <w:tab w:val="left" w:pos="1044" w:leader="none"/>
        </w:tabs>
      </w:pPr>
      <w:r>
        <w:t xml:space="preserve">the</w:t>
      </w:r>
      <w:r>
        <w:t xml:space="preserve">administrative</w:t>
      </w:r>
      <w:r>
        <w:t xml:space="preserve">operatfons</w:t>
      </w:r>
      <w:r>
        <w:t xml:space="preserve">of</w:t>
      </w:r>
      <w:r>
        <w:t xml:space="preserve">the</w:t>
      </w:r>
      <w:r>
        <w:t xml:space="preserve">Fund;</w:t>
      </w:r>
      <w:r>
        <w:t xml:space="preserve">and</w:t>
      </w:r>
      <w:r/>
      <w:r/>
    </w:p>
    <w:p>
      <w:pPr>
        <w:pStyle w:val="660"/>
        <w:numPr>
          <w:ilvl w:val="0"/>
          <w:numId w:val="55"/>
        </w:numPr>
        <w:ind w:left="1043" w:right="0" w:hanging="364"/>
        <w:jc w:val="left"/>
        <w:spacing w:lineRule="auto" w:line="240" w:after="0" w:before="129"/>
        <w:tabs>
          <w:tab w:val="left" w:pos="1044" w:leader="none"/>
        </w:tabs>
      </w:pPr>
      <w:r>
        <w:t xml:space="preserve">the</w:t>
      </w:r>
      <w:r>
        <w:t xml:space="preserve">financial</w:t>
      </w:r>
      <w:r>
        <w:t xml:space="preserve">requirements</w:t>
      </w:r>
      <w:r>
        <w:t xml:space="preserve">for</w:t>
      </w:r>
      <w:r>
        <w:t xml:space="preserve">decommissioning.</w:t>
      </w:r>
      <w:r/>
      <w:r/>
    </w:p>
    <w:p>
      <w:pPr>
        <w:pStyle w:val="660"/>
        <w:ind w:left="206" w:right="9" w:firstLine="473"/>
        <w:jc w:val="left"/>
        <w:spacing w:lineRule="auto" w:line="240" w:before="125"/>
      </w:pPr>
      <w:r>
        <w:t xml:space="preserve">(2)</w:t>
      </w:r>
      <w:r>
        <w:t xml:space="preserve">Regulations</w:t>
      </w:r>
      <w:r>
        <w:t xml:space="preserve">made</w:t>
      </w:r>
      <w:r>
        <w:t xml:space="preserve">under</w:t>
      </w:r>
      <w:r>
        <w:t xml:space="preserve">subsection</w:t>
      </w:r>
      <w:r>
        <w:rPr>
          <w:rFonts w:ascii="Arial"/>
          <w:sz w:val="20"/>
        </w:rPr>
        <w:t xml:space="preserve">(I)</w:t>
      </w:r>
      <w:r>
        <w:t xml:space="preserve">shall</w:t>
      </w:r>
      <w:r>
        <w:t xml:space="preserve">be</w:t>
      </w:r>
      <w:r>
        <w:t xml:space="preserve">laid</w:t>
      </w:r>
      <w:r>
        <w:t xml:space="preserve">before</w:t>
      </w:r>
      <w:r>
        <w:t xml:space="preserve">Parliament</w:t>
      </w:r>
      <w:r/>
      <w:r/>
    </w:p>
    <w:p>
      <w:pPr>
        <w:pStyle w:val="663"/>
        <w:ind w:left="402" w:right="210"/>
        <w:jc w:val="center"/>
        <w:spacing w:lineRule="exact" w:line="254" w:before="117"/>
      </w:pPr>
      <w:r>
        <w:t xml:space="preserve">PART</w:t>
      </w:r>
      <w:r>
        <w:t xml:space="preserve">IX</w:t>
      </w:r>
      <w:r>
        <w:rPr>
          <w:spacing w:val="-12"/>
        </w:rPr>
        <w:t xml:space="preserve">-</w:t>
      </w:r>
      <w:r>
        <w:t xml:space="preserve">EMERGENCY</w:t>
      </w:r>
      <w:r>
        <w:t xml:space="preserve">PREPAREDNE</w:t>
      </w:r>
      <w:r>
        <w:rPr>
          <w:spacing w:val="20"/>
        </w:rPr>
        <w:t xml:space="preserve">S</w:t>
      </w:r>
      <w:r>
        <w:t xml:space="preserve">S</w:t>
      </w:r>
      <w:r>
        <w:t xml:space="preserve">AND</w:t>
      </w:r>
      <w:r>
        <w:t xml:space="preserve">RESPONSE</w:t>
      </w:r>
      <w:r/>
      <w:r/>
    </w:p>
    <w:p>
      <w:pPr>
        <w:pStyle w:val="660"/>
        <w:numPr>
          <w:ilvl w:val="0"/>
          <w:numId w:val="56"/>
        </w:numPr>
        <w:ind w:left="196" w:right="19" w:firstLine="479"/>
        <w:jc w:val="both"/>
        <w:spacing w:lineRule="auto" w:line="245" w:after="0" w:before="98"/>
        <w:tabs>
          <w:tab w:val="left" w:pos="1034" w:leader="none"/>
        </w:tabs>
      </w:pPr>
      <w:r>
        <w:t xml:space="preserve">The</w:t>
      </w:r>
      <w:r>
        <w:t xml:space="preserve">Commission</w:t>
      </w:r>
      <w:r>
        <w:t xml:space="preserve">in</w:t>
      </w:r>
      <w:r>
        <w:t xml:space="preserve">liason</w:t>
      </w:r>
      <w:r>
        <w:t xml:space="preserve">with</w:t>
      </w:r>
      <w:r>
        <w:t xml:space="preserve">the</w:t>
      </w:r>
      <w:r>
        <w:t xml:space="preserve">national</w:t>
      </w:r>
      <w:r>
        <w:rPr>
          <w:sz w:val="24"/>
        </w:rPr>
        <w:t xml:space="preserve">body</w:t>
      </w:r>
      <w:r>
        <w:t xml:space="preserve">or</w:t>
      </w:r>
      <w:r>
        <w:t xml:space="preserve">authority</w:t>
      </w:r>
      <w:r>
        <w:t xml:space="preserve">resppnsible</w:t>
      </w:r>
      <w:r>
        <w:t xml:space="preserve">for</w:t>
      </w:r>
      <w:r>
        <w:t xml:space="preserve">responding</w:t>
      </w:r>
      <w:r>
        <w:t xml:space="preserve">to</w:t>
      </w:r>
      <w:r>
        <w:t xml:space="preserve">national</w:t>
      </w:r>
      <w:r>
        <w:t xml:space="preserve">emergencies</w:t>
      </w:r>
      <w:r>
        <w:t xml:space="preserve">shall</w:t>
      </w:r>
      <w:r>
        <w:t xml:space="preserve">-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br w:type="column"/>
      </w:r>
      <w:r>
        <w:rPr>
          <w:rFonts w:ascii="Times New Roman"/>
          <w:sz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ind w:left="185" w:right="36" w:firstLine="0"/>
        <w:jc w:val="left"/>
        <w:spacing w:lineRule="exact" w:line="18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6"/>
        </w:rPr>
        <w:t xml:space="preserve">Establishment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</w:r>
      <w:r/>
    </w:p>
    <w:p>
      <w:pPr>
        <w:ind w:left="194" w:right="0" w:hanging="5"/>
        <w:jc w:val="left"/>
        <w:spacing w:lineRule="exact" w:line="183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 xml:space="preserve">the</w:t>
      </w:r>
      <w:r>
        <w:rPr>
          <w:rFonts w:ascii="Times New Roman"/>
          <w:sz w:val="16"/>
        </w:rPr>
        <w:t xml:space="preserve">Fund.</w:t>
      </w:r>
      <w:r>
        <w:rPr>
          <w:rFonts w:ascii="Times New Roman"/>
          <w:sz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94" w:right="0" w:firstLine="0"/>
        <w:jc w:val="left"/>
        <w:spacing w:lineRule="exact" w:line="170" w:before="105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Souroes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funds</w:t>
      </w:r>
      <w:r>
        <w:rPr>
          <w:rFonts w:ascii="Times New Roman"/>
          <w:sz w:val="15"/>
        </w:rPr>
      </w:r>
      <w:r/>
    </w:p>
    <w:p>
      <w:pPr>
        <w:ind w:left="199" w:right="0" w:firstLine="0"/>
        <w:jc w:val="left"/>
        <w:spacing w:lineRule="exact" w:line="182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 xml:space="preserve">for</w:t>
      </w:r>
      <w:r>
        <w:rPr>
          <w:rFonts w:ascii="Times New Roman"/>
          <w:sz w:val="16"/>
        </w:rPr>
        <w:t xml:space="preserve">the</w:t>
      </w:r>
      <w:r>
        <w:rPr>
          <w:rFonts w:ascii="Times New Roman"/>
          <w:sz w:val="16"/>
        </w:rPr>
        <w:t xml:space="preserve">Fund.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3"/>
        </w:numPr>
        <w:ind w:left="348" w:right="0" w:hanging="144"/>
        <w:jc w:val="left"/>
        <w:spacing w:before="100"/>
        <w:tabs>
          <w:tab w:val="left" w:pos="349" w:leader="none"/>
        </w:tabs>
        <w:rPr>
          <w:rFonts w:ascii="Arial" w:hAnsi="Arial" w:cs="Arial" w:eastAsia="Arial"/>
          <w:sz w:val="13"/>
          <w:szCs w:val="13"/>
        </w:rPr>
      </w:pPr>
      <w:r>
        <w:rPr>
          <w:rFonts w:ascii="Times New Roman"/>
          <w:spacing w:val="-2"/>
          <w:sz w:val="15"/>
        </w:rPr>
        <w:t xml:space="preserve">dm!</w:t>
      </w:r>
      <w:r>
        <w:rPr>
          <w:rFonts w:ascii="Times New Roman"/>
          <w:spacing w:val="-1"/>
          <w:sz w:val="15"/>
        </w:rPr>
        <w:t xml:space="preserve">nistration</w:t>
      </w:r>
      <w:r>
        <w:rPr>
          <w:rFonts w:ascii="Arial"/>
          <w:sz w:val="13"/>
        </w:rPr>
        <w:t xml:space="preserve">Qf.</w:t>
      </w:r>
      <w:r>
        <w:rPr>
          <w:rFonts w:ascii="Arial"/>
          <w:sz w:val="13"/>
        </w:rPr>
      </w:r>
      <w:r/>
    </w:p>
    <w:p>
      <w:pPr>
        <w:ind w:left="199" w:right="0" w:hanging="15"/>
        <w:jc w:val="left"/>
        <w:spacing w:before="9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6"/>
        </w:rPr>
        <w:t xml:space="preserve">Fund.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99" w:right="0" w:firstLine="0"/>
        <w:jc w:val="left"/>
        <w:spacing w:before="10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Functions</w:t>
      </w:r>
      <w:r>
        <w:rPr>
          <w:rFonts w:ascii="Times New Roman"/>
          <w:sz w:val="15"/>
        </w:rPr>
        <w:t xml:space="preserve">of the</w:t>
      </w:r>
      <w:r>
        <w:rPr>
          <w:rFonts w:ascii="Times New Roman"/>
          <w:sz w:val="15"/>
        </w:rPr>
      </w:r>
      <w:r/>
    </w:p>
    <w:p>
      <w:pPr>
        <w:ind w:left="199" w:right="0" w:firstLine="0"/>
        <w:jc w:val="left"/>
        <w:spacing w:before="23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 xml:space="preserve">Fund.</w:t>
      </w:r>
      <w:r>
        <w:rPr>
          <w:rFonts w:ascii="Arial"/>
          <w:sz w:val="14"/>
        </w:rPr>
      </w:r>
      <w:r/>
    </w:p>
    <w:p>
      <w:pPr>
        <w:spacing w:lineRule="auto" w:line="240" w:before="0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sz w:val="14"/>
          <w:szCs w:val="14"/>
        </w:rPr>
      </w:r>
      <w:r/>
    </w:p>
    <w:p>
      <w:pPr>
        <w:spacing w:lineRule="auto" w:line="240" w:before="0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sz w:val="14"/>
          <w:szCs w:val="14"/>
        </w:rPr>
      </w:r>
      <w:r/>
    </w:p>
    <w:p>
      <w:pPr>
        <w:spacing w:lineRule="auto" w:line="240" w:before="0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sz w:val="14"/>
          <w:szCs w:val="14"/>
        </w:rPr>
      </w:r>
      <w:r/>
    </w:p>
    <w:p>
      <w:pPr>
        <w:spacing w:lineRule="auto" w:line="240" w:before="0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sz w:val="14"/>
          <w:szCs w:val="14"/>
        </w:rPr>
      </w:r>
      <w:r/>
    </w:p>
    <w:p>
      <w:pPr>
        <w:spacing w:lineRule="auto" w:line="240" w:before="0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sz w:val="14"/>
          <w:szCs w:val="14"/>
        </w:rPr>
      </w:r>
      <w:r/>
    </w:p>
    <w:p>
      <w:pPr>
        <w:spacing w:lineRule="auto" w:line="240" w:before="1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</w:r>
      <w:r/>
    </w:p>
    <w:p>
      <w:pPr>
        <w:ind w:left="185" w:right="224" w:firstLine="4"/>
        <w:jc w:val="left"/>
        <w:spacing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5"/>
        </w:rPr>
        <w:t xml:space="preserve">Otha</w:t>
      </w:r>
      <w:r>
        <w:rPr>
          <w:rFonts w:ascii="Arial"/>
          <w:sz w:val="13"/>
        </w:rPr>
        <w:t xml:space="preserve">matters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be</w:t>
      </w:r>
      <w:r>
        <w:rPr>
          <w:rFonts w:ascii="Times New Roman"/>
          <w:sz w:val="16"/>
        </w:rPr>
        <w:t xml:space="preserve">prescribed.</w:t>
      </w:r>
      <w:r>
        <w:rPr>
          <w:rFonts w:ascii="Times New Roman"/>
          <w:sz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ind w:left="194" w:right="0" w:firstLine="0"/>
        <w:jc w:val="left"/>
        <w:spacing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7"/>
        </w:rPr>
        <w:t xml:space="preserve">Role</w:t>
      </w:r>
      <w:r>
        <w:rPr>
          <w:rFonts w:ascii="Arial"/>
          <w:sz w:val="16"/>
        </w:rPr>
        <w:t xml:space="preserve">of</w:t>
      </w:r>
      <w:r>
        <w:rPr>
          <w:rFonts w:ascii="Times New Roman"/>
          <w:sz w:val="16"/>
        </w:rPr>
        <w:t xml:space="preserve">the</w:t>
      </w:r>
      <w:r>
        <w:rPr>
          <w:rFonts w:ascii="Times New Roman"/>
          <w:sz w:val="16"/>
        </w:rPr>
      </w:r>
      <w:r/>
    </w:p>
    <w:p>
      <w:pPr>
        <w:ind w:left="189" w:right="0" w:firstLine="0"/>
        <w:jc w:val="left"/>
        <w:spacing w:before="5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560" w:h="14160" w:orient="portrait"/>
          <w:pgMar w:top="1240" w:right="720" w:bottom="280" w:left="420" w:header="709" w:footer="709" w:gutter="0"/>
          <w:cols w:num="2" w:sep="0" w:space="1701" w:equalWidth="0">
            <w:col w:w="5921" w:space="40"/>
            <w:col w:w="145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0" w:right="408" w:firstLine="0"/>
        <w:jc w:val="right"/>
        <w:spacing w:before="66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 xml:space="preserve">977</w:t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8"/>
          <w:szCs w:val="18"/>
        </w:rPr>
        <w:sectPr>
          <w:footnotePr/>
          <w:type w:val="nextPage"/>
          <w:pgSz w:w="8640" w:h="14120" w:orient="portrait"/>
          <w:pgMar w:top="760" w:right="560" w:bottom="280" w:left="58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pStyle w:val="665"/>
        <w:numPr>
          <w:ilvl w:val="1"/>
          <w:numId w:val="3"/>
        </w:numPr>
        <w:ind w:left="1042" w:right="33" w:hanging="350"/>
        <w:jc w:val="both"/>
        <w:spacing w:lineRule="exact" w:line="260" w:after="0" w:before="77"/>
        <w:tabs>
          <w:tab w:val="left" w:pos="1038" w:leader="none"/>
        </w:tabs>
      </w:pPr>
      <w:r>
        <w:t xml:space="preserve">define</w:t>
      </w:r>
      <w:r>
        <w:rPr>
          <w:rFonts w:ascii="Arial"/>
          <w:sz w:val="22"/>
        </w:rPr>
        <w:t xml:space="preserve">the</w:t>
      </w:r>
      <w:r>
        <w:t xml:space="preserve">criteria</w:t>
      </w:r>
      <w:r>
        <w:t xml:space="preserve">for</w:t>
      </w:r>
      <w:r>
        <w:t xml:space="preserve">classification</w:t>
      </w:r>
      <w:r>
        <w:t xml:space="preserve">of</w:t>
      </w:r>
      <w:r>
        <w:rPr>
          <w:spacing w:val="-2"/>
        </w:rPr>
        <w:t xml:space="preserve">emergencies</w:t>
      </w:r>
      <w:r/>
      <w:r/>
    </w:p>
    <w:p>
      <w:pPr>
        <w:ind w:left="687" w:right="0" w:firstLine="0"/>
        <w:jc w:val="left"/>
        <w:spacing w:lineRule="exact" w:line="262"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2"/>
        </w:rPr>
        <w:t xml:space="preserve">(b)</w:t>
      </w:r>
      <w:r>
        <w:rPr>
          <w:rFonts w:ascii="Times New Roman"/>
          <w:spacing w:val="-3"/>
          <w:sz w:val="23"/>
        </w:rPr>
        <w:t xml:space="preserve">review</w:t>
      </w:r>
      <w:r>
        <w:rPr>
          <w:rFonts w:ascii="Arial"/>
          <w:sz w:val="21"/>
        </w:rPr>
        <w:t xml:space="preserve">and</w:t>
      </w:r>
      <w:r>
        <w:rPr>
          <w:rFonts w:ascii="Times New Roman"/>
          <w:sz w:val="23"/>
        </w:rPr>
        <w:t xml:space="preserve">approve</w:t>
      </w:r>
      <w:r>
        <w:rPr>
          <w:rFonts w:ascii="Times New Roman"/>
          <w:sz w:val="23"/>
        </w:rPr>
        <w:t xml:space="preserve">emergency</w:t>
      </w:r>
      <w:r>
        <w:rPr>
          <w:rFonts w:ascii="Times New Roman"/>
          <w:sz w:val="23"/>
        </w:rPr>
        <w:t xml:space="preserve">preparedness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</w:r>
      <w:r/>
    </w:p>
    <w:p>
      <w:pPr>
        <w:pStyle w:val="660"/>
        <w:ind w:left="519" w:right="0"/>
        <w:jc w:val="center"/>
        <w:spacing w:lineRule="exact" w:line="262"/>
      </w:pPr>
      <w:r>
        <w:t xml:space="preserve">response</w:t>
      </w:r>
      <w:r>
        <w:rPr>
          <w:sz w:val="23"/>
        </w:rPr>
        <w:t xml:space="preserve">plans</w:t>
      </w:r>
      <w:r>
        <w:t xml:space="preserve">developed</w:t>
      </w:r>
      <w:r>
        <w:rPr>
          <w:sz w:val="23"/>
        </w:rPr>
        <w:t xml:space="preserve">by</w:t>
      </w:r>
      <w:r>
        <w:rPr>
          <w:rFonts w:ascii="Arial"/>
        </w:rPr>
        <w:t xml:space="preserve">the</w:t>
      </w:r>
      <w:r>
        <w:t xml:space="preserve">licensee;</w:t>
      </w:r>
      <w:r>
        <w:t xml:space="preserve">and</w:t>
      </w:r>
      <w:r/>
      <w:r/>
    </w:p>
    <w:p>
      <w:pPr>
        <w:pStyle w:val="665"/>
        <w:ind w:left="1042" w:right="12" w:hanging="360"/>
        <w:jc w:val="both"/>
        <w:spacing w:lineRule="exact" w:line="260" w:before="126"/>
      </w:pPr>
      <w:r>
        <w:rPr>
          <w:spacing w:val="-46"/>
        </w:rPr>
        <w:t xml:space="preserve">{</w:t>
      </w:r>
      <w:r>
        <w:t xml:space="preserve">c)</w:t>
      </w:r>
      <w:r>
        <w:t xml:space="preserve">advise</w:t>
      </w:r>
      <w:r>
        <w:t xml:space="preserve">and</w:t>
      </w:r>
      <w:r>
        <w:t xml:space="preserve">provide</w:t>
      </w:r>
      <w:r>
        <w:t xml:space="preserve">technical</w:t>
      </w:r>
      <w:r>
        <w:t xml:space="preserve">support</w:t>
      </w:r>
      <w:r>
        <w:t xml:space="preserve">on</w:t>
      </w:r>
      <w:r>
        <w:t xml:space="preserve">radiological</w:t>
      </w:r>
      <w:r>
        <w:t xml:space="preserve">emergencies</w:t>
      </w:r>
      <w:r>
        <w:t xml:space="preserve">and</w:t>
      </w:r>
      <w:r>
        <w:t xml:space="preserve">nuclear</w:t>
      </w:r>
      <w:r>
        <w:t xml:space="preserve">accidents.</w:t>
      </w:r>
      <w:r/>
      <w:r/>
    </w:p>
    <w:p>
      <w:pPr>
        <w:ind w:left="202" w:right="0" w:firstLine="484"/>
        <w:jc w:val="both"/>
        <w:spacing w:lineRule="exact" w:line="260" w:before="12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pacing w:val="1"/>
          <w:sz w:val="23"/>
        </w:rPr>
        <w:t xml:space="preserve">58.The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shall</w:t>
      </w:r>
      <w:r>
        <w:rPr>
          <w:rFonts w:ascii="Arial"/>
          <w:sz w:val="19"/>
        </w:rPr>
        <w:t xml:space="preserve">not</w:t>
      </w:r>
      <w:r>
        <w:rPr>
          <w:rFonts w:ascii="Times New Roman"/>
          <w:sz w:val="23"/>
        </w:rPr>
        <w:t xml:space="preserve">authorize</w:t>
      </w:r>
      <w:r>
        <w:rPr>
          <w:rFonts w:ascii="Times New Roman"/>
          <w:sz w:val="24"/>
        </w:rPr>
        <w:t xml:space="preserve">any</w:t>
      </w:r>
      <w:r>
        <w:rPr>
          <w:rFonts w:ascii="Times New Roman"/>
          <w:sz w:val="23"/>
        </w:rPr>
        <w:t xml:space="preserve">activity,</w:t>
      </w:r>
      <w:r>
        <w:rPr>
          <w:rFonts w:ascii="Times New Roman"/>
          <w:sz w:val="23"/>
        </w:rPr>
        <w:t xml:space="preserve">operation.</w:t>
      </w:r>
      <w:r>
        <w:rPr>
          <w:rFonts w:ascii="Times New Roman"/>
          <w:sz w:val="23"/>
        </w:rPr>
        <w:t xml:space="preserve">facility.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possession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use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source</w:t>
      </w:r>
      <w:r>
        <w:rPr>
          <w:rFonts w:ascii="Times New Roman"/>
          <w:sz w:val="23"/>
        </w:rPr>
        <w:t xml:space="preserve">unless</w:t>
      </w:r>
      <w:r>
        <w:rPr>
          <w:rFonts w:ascii="Times New Roman"/>
          <w:sz w:val="23"/>
        </w:rPr>
        <w:t xml:space="preserve">an</w:t>
      </w:r>
      <w:r>
        <w:rPr>
          <w:rFonts w:ascii="Times New Roman"/>
          <w:sz w:val="23"/>
        </w:rPr>
        <w:t xml:space="preserve">appropriate</w:t>
      </w:r>
      <w:r>
        <w:rPr>
          <w:rFonts w:ascii="Times New Roman"/>
          <w:spacing w:val="-4"/>
          <w:sz w:val="23"/>
        </w:rPr>
        <w:t xml:space="preserve">emec</w:t>
      </w:r>
      <w:r>
        <w:rPr>
          <w:rFonts w:ascii="Times New Roman"/>
          <w:spacing w:val="-3"/>
          <w:sz w:val="23"/>
        </w:rPr>
        <w:t xml:space="preserve">gency</w:t>
      </w:r>
      <w:r>
        <w:rPr>
          <w:rFonts w:ascii="Times New Roman"/>
          <w:spacing w:val="-4"/>
          <w:sz w:val="23"/>
        </w:rPr>
        <w:t xml:space="preserve">preparedness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response</w:t>
      </w:r>
      <w:r>
        <w:rPr>
          <w:rFonts w:ascii="Times New Roman"/>
          <w:sz w:val="23"/>
        </w:rPr>
        <w:t xml:space="preserve">plan</w:t>
      </w:r>
      <w:r>
        <w:rPr>
          <w:rFonts w:ascii="Times New Roman"/>
          <w:sz w:val="23"/>
        </w:rPr>
        <w:t xml:space="preserve">has</w:t>
      </w:r>
      <w:r>
        <w:rPr>
          <w:rFonts w:ascii="Times New Roman"/>
          <w:sz w:val="23"/>
        </w:rPr>
        <w:t xml:space="preserve">been</w:t>
      </w:r>
      <w:r>
        <w:rPr>
          <w:rFonts w:ascii="Times New Roman"/>
          <w:sz w:val="23"/>
        </w:rPr>
        <w:t xml:space="preserve">developed</w:t>
      </w:r>
      <w:r>
        <w:rPr>
          <w:rFonts w:ascii="Arial"/>
          <w:spacing w:val="-14"/>
          <w:sz w:val="22"/>
        </w:rPr>
        <w:t xml:space="preserve">b</w:t>
      </w:r>
      <w:r>
        <w:rPr>
          <w:rFonts w:ascii="Arial"/>
          <w:spacing w:val="-15"/>
          <w:sz w:val="22"/>
        </w:rPr>
        <w:t xml:space="preserve">y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applicant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approved</w:t>
      </w:r>
      <w:r>
        <w:rPr>
          <w:rFonts w:ascii="Arial"/>
          <w:spacing w:val="-15"/>
          <w:sz w:val="22"/>
        </w:rPr>
        <w:t xml:space="preserve">by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Commission.</w:t>
      </w:r>
      <w:r>
        <w:rPr>
          <w:rFonts w:ascii="Times New Roman"/>
          <w:sz w:val="23"/>
        </w:rPr>
      </w:r>
      <w:r/>
    </w:p>
    <w:p>
      <w:pPr>
        <w:ind w:left="187" w:right="0" w:firstLine="499"/>
        <w:jc w:val="both"/>
        <w:spacing w:lineRule="auto" w:line="239" w:before="117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26"/>
          <w:sz w:val="23"/>
        </w:rPr>
        <w:t xml:space="preserve">5</w:t>
      </w:r>
      <w:r>
        <w:rPr>
          <w:rFonts w:ascii="Times New Roman"/>
          <w:sz w:val="23"/>
        </w:rPr>
        <w:t xml:space="preserve">9</w:t>
      </w:r>
      <w:r>
        <w:rPr>
          <w:rFonts w:ascii="Times New Roman"/>
          <w:spacing w:val="15"/>
          <w:sz w:val="23"/>
        </w:rPr>
        <w:t xml:space="preserve">.</w:t>
      </w:r>
      <w:r>
        <w:rPr>
          <w:rFonts w:ascii="Times New Roman"/>
          <w:sz w:val="22"/>
        </w:rPr>
        <w:t xml:space="preserve">(1)</w:t>
      </w:r>
      <w:r>
        <w:rPr>
          <w:rFonts w:ascii="Arial"/>
          <w:sz w:val="23"/>
        </w:rPr>
        <w:t xml:space="preserve">An</w:t>
      </w:r>
      <w:r>
        <w:rPr>
          <w:rFonts w:ascii="Times New Roman"/>
          <w:sz w:val="23"/>
        </w:rPr>
        <w:t xml:space="preserve">on-site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off</w:t>
      </w:r>
      <w:r>
        <w:rPr>
          <w:rFonts w:ascii="Times New Roman"/>
          <w:spacing w:val="-11"/>
          <w:sz w:val="23"/>
        </w:rPr>
        <w:t xml:space="preserve">-</w:t>
      </w:r>
      <w:r>
        <w:rPr>
          <w:rFonts w:ascii="Times New Roman"/>
          <w:sz w:val="23"/>
        </w:rPr>
        <w:t xml:space="preserve">site</w:t>
      </w:r>
      <w:r>
        <w:rPr>
          <w:rFonts w:ascii="Times New Roman"/>
          <w:sz w:val="23"/>
        </w:rPr>
        <w:t xml:space="preserve">emergency</w:t>
      </w:r>
      <w:r>
        <w:rPr>
          <w:rFonts w:ascii="Times New Roman"/>
          <w:sz w:val="23"/>
        </w:rPr>
        <w:t xml:space="preserve">plan</w:t>
      </w:r>
      <w:r>
        <w:rPr>
          <w:rFonts w:ascii="Times New Roman"/>
          <w:sz w:val="23"/>
        </w:rPr>
        <w:t xml:space="preserve">shall</w:t>
      </w:r>
      <w:r>
        <w:rPr>
          <w:rFonts w:ascii="Arial"/>
          <w:sz w:val="22"/>
        </w:rPr>
        <w:t xml:space="preserve">be</w:t>
      </w:r>
      <w:r>
        <w:rPr>
          <w:rFonts w:ascii="Arial"/>
          <w:sz w:val="22"/>
        </w:rPr>
        <w:t xml:space="preserve">prepared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prescribed</w:t>
      </w:r>
      <w:r>
        <w:rPr>
          <w:rFonts w:ascii="Times New Roman"/>
          <w:sz w:val="23"/>
        </w:rPr>
        <w:t xml:space="preserve">form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manner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3"/>
        </w:rPr>
        <w:t xml:space="preserve">facility,</w:t>
      </w:r>
      <w:r>
        <w:rPr>
          <w:rFonts w:ascii="Times New Roman"/>
          <w:sz w:val="23"/>
        </w:rPr>
        <w:t xml:space="preserve">activity,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source</w:t>
      </w:r>
      <w:r>
        <w:rPr>
          <w:rFonts w:ascii="Arial"/>
          <w:sz w:val="22"/>
        </w:rPr>
        <w:t xml:space="preserve">that</w:t>
      </w:r>
      <w:r>
        <w:rPr>
          <w:rFonts w:ascii="Times New Roman"/>
          <w:sz w:val="23"/>
        </w:rPr>
        <w:t xml:space="preserve">could</w:t>
      </w:r>
      <w:r>
        <w:rPr>
          <w:rFonts w:ascii="Times New Roman"/>
          <w:sz w:val="23"/>
        </w:rPr>
        <w:t xml:space="preserve">give</w:t>
      </w:r>
      <w:r>
        <w:rPr>
          <w:rFonts w:ascii="Times New Roman"/>
          <w:sz w:val="23"/>
        </w:rPr>
        <w:t xml:space="preserve">rise</w:t>
      </w:r>
      <w:r>
        <w:rPr>
          <w:rFonts w:ascii="Times New Roman"/>
          <w:spacing w:val="-8"/>
          <w:sz w:val="23"/>
        </w:rPr>
        <w:t xml:space="preserve">t</w:t>
      </w:r>
      <w:r>
        <w:rPr>
          <w:rFonts w:ascii="Times New Roman"/>
          <w:spacing w:val="-7"/>
          <w:sz w:val="23"/>
        </w:rPr>
        <w:t xml:space="preserve">o</w:t>
      </w:r>
      <w:r>
        <w:rPr>
          <w:rFonts w:ascii="Times New Roman"/>
          <w:sz w:val="23"/>
        </w:rPr>
        <w:t xml:space="preserve">a</w:t>
      </w:r>
      <w:r>
        <w:rPr>
          <w:rFonts w:ascii="Arial"/>
          <w:sz w:val="22"/>
        </w:rPr>
        <w:t xml:space="preserve">need</w:t>
      </w:r>
      <w:r>
        <w:rPr>
          <w:rFonts w:ascii="Times New Roman"/>
          <w:sz w:val="23"/>
        </w:rPr>
        <w:t xml:space="preserve">for</w:t>
      </w:r>
      <w:r>
        <w:rPr>
          <w:rFonts w:ascii="Arial"/>
          <w:spacing w:val="-4"/>
          <w:sz w:val="22"/>
        </w:rPr>
        <w:t xml:space="preserve">e</w:t>
      </w:r>
      <w:r>
        <w:rPr>
          <w:rFonts w:ascii="Arial"/>
          <w:spacing w:val="-5"/>
          <w:sz w:val="22"/>
        </w:rPr>
        <w:t xml:space="preserve">mergency</w:t>
      </w:r>
      <w:r>
        <w:rPr>
          <w:rFonts w:ascii="Times New Roman"/>
          <w:sz w:val="22"/>
        </w:rPr>
        <w:t xml:space="preserve">intervention.</w:t>
      </w:r>
      <w:r>
        <w:rPr>
          <w:rFonts w:ascii="Times New Roman"/>
          <w:sz w:val="22"/>
        </w:rPr>
      </w:r>
      <w:r/>
    </w:p>
    <w:p>
      <w:pPr>
        <w:numPr>
          <w:ilvl w:val="0"/>
          <w:numId w:val="54"/>
        </w:numPr>
        <w:ind w:left="197" w:right="0" w:firstLine="485"/>
        <w:jc w:val="left"/>
        <w:spacing w:lineRule="exact" w:line="278" w:before="103"/>
        <w:tabs>
          <w:tab w:val="left" w:pos="1062" w:leader="none"/>
        </w:tabs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2"/>
        </w:rPr>
        <w:t xml:space="preserve">emergency</w:t>
      </w:r>
      <w:r>
        <w:rPr>
          <w:rFonts w:ascii="Times New Roman"/>
          <w:spacing w:val="-1"/>
          <w:sz w:val="23"/>
        </w:rPr>
        <w:t xml:space="preserve">preparedness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response</w:t>
      </w:r>
      <w:r>
        <w:rPr>
          <w:rFonts w:ascii="Times New Roman"/>
          <w:sz w:val="25"/>
        </w:rPr>
        <w:t xml:space="preserve">-plans</w:t>
      </w:r>
      <w:r>
        <w:rPr>
          <w:rFonts w:ascii="Times New Roman"/>
          <w:sz w:val="25"/>
        </w:rPr>
      </w:r>
      <w:r/>
    </w:p>
    <w:p>
      <w:pPr>
        <w:ind w:left="197" w:right="0" w:firstLine="0"/>
        <w:jc w:val="left"/>
        <w:spacing w:lineRule="exact" w:line="266" w:before="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shall</w:t>
      </w:r>
      <w:r>
        <w:rPr>
          <w:rFonts w:ascii="Arial"/>
          <w:sz w:val="23"/>
        </w:rPr>
        <w:t xml:space="preserve">take</w:t>
      </w:r>
      <w:r>
        <w:rPr>
          <w:rFonts w:ascii="Times New Roman"/>
          <w:sz w:val="24"/>
        </w:rPr>
        <w:t xml:space="preserve">int</w:t>
      </w:r>
      <w:r>
        <w:rPr>
          <w:rFonts w:ascii="Times New Roman"/>
          <w:spacing w:val="-41"/>
          <w:sz w:val="24"/>
        </w:rPr>
        <w:t xml:space="preserve">o</w:t>
      </w:r>
      <w:r>
        <w:rPr>
          <w:rFonts w:ascii="Times New Roman"/>
          <w:sz w:val="24"/>
        </w:rPr>
        <w:t xml:space="preserve">/</w:t>
      </w:r>
      <w:r>
        <w:rPr>
          <w:rFonts w:ascii="Times New Roman"/>
          <w:sz w:val="23"/>
        </w:rPr>
        <w:t xml:space="preserve">account</w:t>
      </w:r>
      <w:r>
        <w:rPr>
          <w:rFonts w:ascii="Times New Roman"/>
          <w:sz w:val="23"/>
        </w:rPr>
        <w:t xml:space="preserve">-</w:t>
      </w:r>
      <w:r>
        <w:rPr>
          <w:rFonts w:ascii="Times New Roman"/>
          <w:sz w:val="23"/>
        </w:rPr>
      </w:r>
      <w:r/>
    </w:p>
    <w:p>
      <w:pPr>
        <w:pStyle w:val="665"/>
        <w:numPr>
          <w:ilvl w:val="1"/>
          <w:numId w:val="54"/>
        </w:numPr>
        <w:ind w:left="1028" w:right="18" w:hanging="346"/>
        <w:jc w:val="both"/>
        <w:spacing w:lineRule="auto" w:line="235" w:after="0" w:before="73"/>
        <w:tabs>
          <w:tab w:val="left" w:pos="1033" w:leader="none"/>
        </w:tabs>
      </w:pPr>
      <w:r>
        <w:t xml:space="preserve">an</w:t>
      </w:r>
      <w:r>
        <w:rPr>
          <w:spacing w:val="-1"/>
        </w:rPr>
        <w:t xml:space="preserve">assessment</w:t>
      </w:r>
      <w:r>
        <w:t xml:space="preserve">of</w:t>
      </w:r>
      <w:r>
        <w:t xml:space="preserve">the narure,</w:t>
      </w:r>
      <w:r>
        <w:t xml:space="preserve">likelihood</w:t>
      </w:r>
      <w:r>
        <w:t xml:space="preserve">and</w:t>
      </w:r>
      <w:r>
        <w:t xml:space="preserve">potential</w:t>
      </w:r>
      <w:r>
        <w:t xml:space="preserve">magnitude</w:t>
      </w:r>
      <w:r>
        <w:t xml:space="preserve">of</w:t>
      </w:r>
      <w:r>
        <w:t xml:space="preserve">resulting</w:t>
      </w:r>
      <w:r>
        <w:t xml:space="preserve">damage.</w:t>
      </w:r>
      <w:r>
        <w:t xml:space="preserve">including</w:t>
      </w:r>
      <w:r>
        <w:t xml:space="preserve">the</w:t>
      </w:r>
      <w:r>
        <w:t xml:space="preserve">population</w:t>
      </w:r>
      <w:r>
        <w:rPr>
          <w:rFonts w:ascii="Arial" w:hAnsi="Arial"/>
          <w:sz w:val="21"/>
        </w:rPr>
        <w:t xml:space="preserve">and</w:t>
      </w:r>
      <w:r>
        <w:t xml:space="preserve">territory</w:t>
      </w:r>
      <w:r>
        <w:rPr>
          <w:sz w:val="22"/>
        </w:rPr>
        <w:t xml:space="preserve">at</w:t>
      </w:r>
      <w:r>
        <w:rPr>
          <w:sz w:val="22"/>
        </w:rPr>
        <w:t xml:space="preserve">risk</w:t>
      </w:r>
      <w:r>
        <w:t xml:space="preserve">from</w:t>
      </w:r>
      <w:r>
        <w:t xml:space="preserve">an</w:t>
      </w:r>
      <w:r>
        <w:t xml:space="preserve">accident,</w:t>
      </w:r>
      <w:r>
        <w:t xml:space="preserve">malicious</w:t>
      </w:r>
      <w:r>
        <w:rPr>
          <w:sz w:val="22"/>
        </w:rPr>
        <w:t xml:space="preserve">act</w:t>
      </w:r>
      <w:r>
        <w:rPr>
          <w:sz w:val="22"/>
        </w:rPr>
        <w:t xml:space="preserve">or</w:t>
      </w:r>
      <w:r>
        <w:rPr>
          <w:spacing w:val="-1"/>
        </w:rPr>
        <w:t xml:space="preserve">incident;</w:t>
      </w:r>
      <w:r>
        <w:rPr>
          <w:spacing w:val="-2"/>
        </w:rPr>
        <w:t xml:space="preserve">·</w:t>
      </w:r>
      <w:r>
        <w:rPr>
          <w:spacing w:val="-1"/>
        </w:rPr>
        <w:t xml:space="preserve">and</w:t>
      </w:r>
      <w:r/>
      <w:r/>
    </w:p>
    <w:p>
      <w:pPr>
        <w:numPr>
          <w:ilvl w:val="1"/>
          <w:numId w:val="54"/>
        </w:numPr>
        <w:ind w:left="1032" w:right="18" w:hanging="355"/>
        <w:jc w:val="both"/>
        <w:spacing w:lineRule="auto" w:line="232" w:before="84"/>
        <w:tabs>
          <w:tab w:val="left" w:pos="102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results</w:t>
      </w:r>
      <w:r>
        <w:rPr>
          <w:rFonts w:ascii="Times New Roman"/>
          <w:spacing w:val="-10"/>
          <w:sz w:val="23"/>
        </w:rPr>
        <w:t xml:space="preserve">o</w:t>
      </w:r>
      <w:r>
        <w:rPr>
          <w:rFonts w:ascii="Times New Roman"/>
          <w:spacing w:val="-13"/>
          <w:sz w:val="23"/>
        </w:rPr>
        <w:t xml:space="preserve">f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accident</w:t>
      </w:r>
      <w:r>
        <w:rPr>
          <w:rFonts w:ascii="Times New Roman"/>
          <w:sz w:val="23"/>
        </w:rPr>
        <w:t xml:space="preserve">analyses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pacing w:val="-20"/>
          <w:sz w:val="23"/>
        </w:rPr>
        <w:t xml:space="preserve">l</w:t>
      </w:r>
      <w:r>
        <w:rPr>
          <w:rFonts w:ascii="Times New Roman"/>
          <w:sz w:val="23"/>
        </w:rPr>
        <w:t xml:space="preserve">essons</w:t>
      </w:r>
      <w:r>
        <w:rPr>
          <w:rFonts w:ascii="Times New Roman"/>
          <w:sz w:val="23"/>
        </w:rPr>
        <w:t xml:space="preserve">learnt from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experience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incidents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accidents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z w:val="23"/>
        </w:rPr>
        <w:t xml:space="preserve">have</w:t>
      </w:r>
      <w:r>
        <w:rPr>
          <w:rFonts w:ascii="Times New Roman"/>
          <w:sz w:val="23"/>
        </w:rPr>
        <w:t xml:space="preserve">occurred  in</w:t>
      </w:r>
      <w:r>
        <w:rPr>
          <w:rFonts w:ascii="Times New Roman"/>
          <w:sz w:val="23"/>
        </w:rPr>
        <w:t xml:space="preserve">connection</w:t>
      </w:r>
      <w:r>
        <w:rPr>
          <w:rFonts w:ascii="Times New Roman"/>
          <w:sz w:val="23"/>
        </w:rPr>
        <w:t xml:space="preserve">with</w:t>
      </w:r>
      <w:r>
        <w:rPr>
          <w:rFonts w:ascii="Times New Roman"/>
          <w:sz w:val="23"/>
        </w:rPr>
        <w:t xml:space="preserve">similar</w:t>
      </w:r>
      <w:r>
        <w:rPr>
          <w:rFonts w:ascii="Times New Roman"/>
          <w:sz w:val="23"/>
        </w:rPr>
        <w:t xml:space="preserve">activities.</w:t>
      </w:r>
      <w:r>
        <w:rPr>
          <w:rFonts w:ascii="Times New Roman"/>
          <w:sz w:val="23"/>
        </w:rPr>
      </w:r>
      <w:r/>
    </w:p>
    <w:p>
      <w:pPr>
        <w:numPr>
          <w:ilvl w:val="0"/>
          <w:numId w:val="54"/>
        </w:numPr>
        <w:ind w:left="197" w:right="14" w:firstLine="480"/>
        <w:jc w:val="both"/>
        <w:spacing w:lineRule="exact" w:line="250" w:before="92"/>
        <w:tabs>
          <w:tab w:val="left" w:pos="104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Emergency</w:t>
      </w:r>
      <w:r>
        <w:rPr>
          <w:rFonts w:ascii="Times New Roman"/>
          <w:spacing w:val="-2"/>
          <w:sz w:val="23"/>
        </w:rPr>
        <w:t xml:space="preserve">preparedness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response</w:t>
      </w:r>
      <w:r>
        <w:rPr>
          <w:rFonts w:ascii="Times New Roman"/>
          <w:sz w:val="23"/>
        </w:rPr>
        <w:t xml:space="preserve">plans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2"/>
        </w:rPr>
        <w:t xml:space="preserve">periodically</w:t>
      </w:r>
      <w:r>
        <w:rPr>
          <w:rFonts w:ascii="Times New Roman"/>
          <w:sz w:val="23"/>
        </w:rPr>
        <w:t xml:space="preserve">reviewed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z w:val="23"/>
        </w:rPr>
        <w:t xml:space="preserve">directed</w:t>
      </w:r>
      <w:r>
        <w:rPr>
          <w:rFonts w:ascii="Arial"/>
          <w:sz w:val="22"/>
        </w:rPr>
        <w:t xml:space="preserve">by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Commission.</w:t>
      </w:r>
      <w:r>
        <w:rPr>
          <w:rFonts w:ascii="Times New Roman"/>
          <w:sz w:val="23"/>
        </w:rPr>
      </w:r>
      <w:r/>
    </w:p>
    <w:p>
      <w:pPr>
        <w:ind w:left="187" w:right="7" w:firstLine="489"/>
        <w:jc w:val="both"/>
        <w:spacing w:lineRule="auto" w:line="236" w:before="87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3"/>
        </w:rPr>
        <w:t xml:space="preserve">60.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authorized</w:t>
      </w:r>
      <w:r>
        <w:rPr>
          <w:rFonts w:ascii="Times New Roman"/>
          <w:sz w:val="23"/>
        </w:rPr>
        <w:t xml:space="preserve">person</w:t>
      </w:r>
      <w:r>
        <w:rPr>
          <w:rFonts w:ascii="Times New Roman"/>
          <w:sz w:val="23"/>
        </w:rPr>
        <w:t xml:space="preserve">shall,</w:t>
      </w:r>
      <w:r>
        <w:rPr>
          <w:rFonts w:ascii="Times New Roman"/>
          <w:sz w:val="23"/>
        </w:rPr>
        <w:t xml:space="preserve">in</w:t>
      </w:r>
      <w:r>
        <w:rPr>
          <w:rFonts w:ascii="Arial"/>
          <w:sz w:val="23"/>
        </w:rPr>
        <w:t xml:space="preserve">the</w:t>
      </w:r>
      <w:r>
        <w:rPr>
          <w:rFonts w:ascii="Times New Roman"/>
          <w:sz w:val="23"/>
        </w:rPr>
        <w:t xml:space="preserve">event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2"/>
        </w:rPr>
        <w:t xml:space="preserve">nuclear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radiological</w:t>
      </w:r>
      <w:r>
        <w:rPr>
          <w:rFonts w:ascii="Times New Roman"/>
          <w:sz w:val="23"/>
        </w:rPr>
        <w:t xml:space="preserve">emergency.</w:t>
      </w:r>
      <w:r>
        <w:rPr>
          <w:rFonts w:ascii="Times New Roman"/>
          <w:sz w:val="23"/>
        </w:rPr>
        <w:t xml:space="preserve">implement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emergency</w:t>
      </w:r>
      <w:r>
        <w:rPr>
          <w:rFonts w:ascii="Times New Roman"/>
          <w:sz w:val="23"/>
        </w:rPr>
        <w:t xml:space="preserve">preparedness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response</w:t>
      </w:r>
      <w:r>
        <w:rPr>
          <w:rFonts w:ascii="Times New Roman"/>
          <w:sz w:val="23"/>
        </w:rPr>
        <w:t xml:space="preserve">plan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z w:val="23"/>
        </w:rPr>
        <w:t xml:space="preserve">approved</w:t>
      </w:r>
      <w:r>
        <w:rPr>
          <w:rFonts w:ascii="Times New Roman"/>
          <w:sz w:val="22"/>
        </w:rPr>
        <w:t xml:space="preserve">by</w:t>
      </w:r>
      <w:r>
        <w:rPr>
          <w:rFonts w:ascii="Times New Roman"/>
          <w:sz w:val="22"/>
        </w:rPr>
        <w:t xml:space="preserve">the Commission.</w:t>
      </w:r>
      <w:r>
        <w:rPr>
          <w:rFonts w:ascii="Times New Roman"/>
          <w:sz w:val="22"/>
        </w:rPr>
        <w:t xml:space="preserve">,</w:t>
      </w:r>
      <w:r>
        <w:rPr>
          <w:rFonts w:ascii="Times New Roman"/>
          <w:sz w:val="22"/>
        </w:rPr>
      </w:r>
      <w:r/>
    </w:p>
    <w:p>
      <w:pPr>
        <w:ind w:left="183" w:right="19" w:firstLine="484"/>
        <w:jc w:val="both"/>
        <w:spacing w:lineRule="auto" w:line="236" w:before="13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pacing w:val="-4"/>
          <w:sz w:val="23"/>
        </w:rPr>
        <w:t xml:space="preserve">6</w:t>
      </w:r>
      <w:r>
        <w:rPr>
          <w:rFonts w:ascii="Times New Roman"/>
          <w:spacing w:val="-56"/>
          <w:sz w:val="23"/>
        </w:rPr>
        <w:t xml:space="preserve">1</w:t>
      </w:r>
      <w:r>
        <w:rPr>
          <w:rFonts w:ascii="Times New Roman"/>
          <w:spacing w:val="-17"/>
          <w:sz w:val="23"/>
        </w:rPr>
        <w:t xml:space="preserve">.</w:t>
      </w:r>
      <w:r>
        <w:rPr>
          <w:rFonts w:ascii="Times New Roman"/>
          <w:sz w:val="22"/>
        </w:rPr>
        <w:t xml:space="preserve">{l)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event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radiological</w:t>
      </w:r>
      <w:r>
        <w:rPr>
          <w:rFonts w:ascii="Times New Roman"/>
          <w:spacing w:val="-2"/>
          <w:sz w:val="23"/>
        </w:rPr>
        <w:t xml:space="preserve">emergency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z w:val="23"/>
        </w:rPr>
        <w:t xml:space="preserve">poses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risk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z w:val="23"/>
        </w:rPr>
        <w:t xml:space="preserve">radioactive</w:t>
      </w:r>
      <w:r>
        <w:rPr>
          <w:rFonts w:ascii="Times New Roman"/>
          <w:sz w:val="23"/>
        </w:rPr>
        <w:t xml:space="preserve">contamination</w:t>
      </w:r>
      <w:r>
        <w:rPr>
          <w:rFonts w:ascii="Times New Roman"/>
          <w:sz w:val="23"/>
        </w:rPr>
        <w:t xml:space="preserve">eould</w:t>
      </w:r>
      <w:r>
        <w:rPr>
          <w:rFonts w:ascii="Times New Roman"/>
          <w:sz w:val="23"/>
        </w:rPr>
        <w:t xml:space="preserve">spread</w:t>
      </w:r>
      <w:r>
        <w:rPr>
          <w:rFonts w:ascii="Times New Roman"/>
          <w:sz w:val="23"/>
        </w:rPr>
        <w:t xml:space="preserve">beyond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boundaries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Republic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Kenya.</w:t>
      </w:r>
      <w:r>
        <w:rPr>
          <w:rFonts w:ascii="Arial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immediately</w:t>
      </w:r>
      <w:r>
        <w:rPr>
          <w:rFonts w:ascii="Times New Roman"/>
          <w:sz w:val="23"/>
        </w:rPr>
        <w:t xml:space="preserve">notify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International</w:t>
      </w:r>
      <w:r>
        <w:rPr>
          <w:rFonts w:ascii="Times New Roman"/>
          <w:sz w:val="23"/>
        </w:rPr>
        <w:t xml:space="preserve">Atomic</w:t>
      </w:r>
      <w:r>
        <w:rPr>
          <w:rFonts w:ascii="Times New Roman"/>
          <w:sz w:val="23"/>
        </w:rPr>
        <w:t xml:space="preserve">Energy</w:t>
      </w:r>
      <w:r>
        <w:rPr>
          <w:rFonts w:ascii="Times New Roman"/>
          <w:sz w:val="23"/>
        </w:rPr>
        <w:t xml:space="preserve">Agency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relevant</w:t>
      </w:r>
      <w:r>
        <w:rPr>
          <w:rFonts w:ascii="Times New Roman"/>
          <w:sz w:val="23"/>
        </w:rPr>
        <w:t xml:space="preserve">authorities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2"/>
        </w:rPr>
        <w:t xml:space="preserve">State.</w:t>
      </w:r>
      <w:r>
        <w:rPr>
          <w:rFonts w:ascii="Times New Roman"/>
          <w:sz w:val="23"/>
        </w:rPr>
        <w:t xml:space="preserve">which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may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3"/>
        </w:rPr>
        <w:t xml:space="preserve">physically</w:t>
      </w:r>
      <w:r>
        <w:rPr>
          <w:rFonts w:ascii="Times New Roman"/>
          <w:sz w:val="23"/>
        </w:rPr>
        <w:t xml:space="preserve">affected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release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z w:val="23"/>
        </w:rPr>
        <w:t xml:space="preserve">could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radiological</w:t>
      </w:r>
      <w:r>
        <w:rPr>
          <w:rFonts w:ascii="Times New Roman"/>
          <w:sz w:val="23"/>
        </w:rPr>
        <w:t xml:space="preserve">nature.</w:t>
      </w:r>
      <w:r>
        <w:rPr>
          <w:rFonts w:ascii="Times New Roman"/>
          <w:sz w:val="23"/>
        </w:rPr>
      </w:r>
      <w:r/>
    </w:p>
    <w:p>
      <w:pPr>
        <w:ind w:left="192" w:right="24" w:firstLine="480"/>
        <w:jc w:val="both"/>
        <w:spacing w:lineRule="exact" w:line="260" w:before="93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(2)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serve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point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contact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providing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information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assistance</w:t>
      </w:r>
      <w:r>
        <w:rPr>
          <w:rFonts w:ascii="Times New Roman"/>
          <w:sz w:val="23"/>
        </w:rPr>
        <w:t xml:space="preserve">regarding</w:t>
      </w:r>
      <w:r>
        <w:rPr>
          <w:rFonts w:ascii="Times New Roman"/>
          <w:sz w:val="23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br w:type="column"/>
      </w:r>
      <w:r>
        <w:rPr>
          <w:rFonts w:ascii="Times New Roman"/>
          <w:sz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79" w:right="0" w:firstLine="9"/>
        <w:jc w:val="left"/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5"/>
        </w:rPr>
        <w:t xml:space="preserve">Failure</w:t>
      </w:r>
      <w:r>
        <w:rPr>
          <w:rFonts w:ascii="Arial"/>
          <w:sz w:val="15"/>
        </w:rPr>
        <w:t xml:space="preserve">by</w:t>
      </w:r>
      <w:r>
        <w:rPr>
          <w:rFonts w:ascii="Times New Roman"/>
          <w:sz w:val="15"/>
        </w:rPr>
        <w:t xml:space="preserve">an</w:t>
      </w:r>
      <w:r>
        <w:rPr>
          <w:rFonts w:ascii="Arial"/>
          <w:sz w:val="15"/>
        </w:rPr>
        <w:t xml:space="preserve">appliamll'O</w:t>
      </w:r>
      <w:r>
        <w:rPr>
          <w:rFonts w:ascii="Times New Roman"/>
          <w:sz w:val="16"/>
        </w:rPr>
        <w:t xml:space="preserve">devdopai</w:t>
      </w:r>
      <w:r>
        <w:rPr>
          <w:rFonts w:ascii="Times New Roman"/>
          <w:sz w:val="16"/>
        </w:rPr>
        <w:t xml:space="preserve">caa:gaocy</w:t>
      </w:r>
      <w:r>
        <w:rPr>
          <w:rFonts w:ascii="Times New Roman"/>
          <w:sz w:val="16"/>
        </w:rPr>
      </w:r>
      <w:r/>
    </w:p>
    <w:p>
      <w:pPr>
        <w:ind w:left="179" w:right="0" w:firstLine="4"/>
        <w:jc w:val="left"/>
        <w:spacing w:lineRule="auto" w:line="261" w:before="4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Arial"/>
          <w:sz w:val="12"/>
        </w:rPr>
        <w:t xml:space="preserve">plcpai</w:t>
      </w:r>
      <w:r>
        <w:rPr>
          <w:rFonts w:ascii="Arial"/>
          <w:sz w:val="12"/>
        </w:rPr>
        <w:t xml:space="preserve">and</w:t>
      </w:r>
      <w:r>
        <w:rPr>
          <w:rFonts w:ascii="Arial"/>
          <w:sz w:val="12"/>
        </w:rPr>
        <w:t xml:space="preserve">TC!ipOmC</w:t>
      </w:r>
      <w:r>
        <w:rPr>
          <w:rFonts w:ascii="Times New Roman"/>
          <w:sz w:val="15"/>
        </w:rPr>
        <w:t xml:space="preserve">plan.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84" w:right="112" w:firstLine="0"/>
        <w:jc w:val="left"/>
        <w:spacing w:lineRule="auto" w:line="250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Emergency</w:t>
      </w:r>
      <w:r>
        <w:rPr>
          <w:rFonts w:ascii="Times New Roman"/>
          <w:sz w:val="15"/>
        </w:rPr>
        <w:t xml:space="preserve">preparedness -and</w:t>
      </w:r>
      <w:r>
        <w:rPr>
          <w:rFonts w:ascii="Times New Roman"/>
          <w:sz w:val="15"/>
        </w:rPr>
        <w:t xml:space="preserve">response.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74" w:right="0" w:firstLine="14"/>
        <w:jc w:val="left"/>
        <w:spacing w:lineRule="auto" w:line="245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lmplcmeatalion</w:t>
      </w:r>
      <w:r>
        <w:rPr>
          <w:rFonts w:ascii="Arial"/>
          <w:sz w:val="15"/>
        </w:rPr>
        <w:t xml:space="preserve">of</w:t>
      </w:r>
      <w:r>
        <w:rPr>
          <w:rFonts w:ascii="Times New Roman"/>
          <w:sz w:val="15"/>
        </w:rPr>
        <w:t xml:space="preserve">emergency</w:t>
      </w:r>
      <w:r>
        <w:rPr>
          <w:rFonts w:ascii="Arial"/>
          <w:sz w:val="15"/>
        </w:rPr>
        <w:t xml:space="preserve">prepmdac</w:t>
      </w:r>
      <w:r>
        <w:rPr>
          <w:rFonts w:ascii="Arial"/>
          <w:sz w:val="15"/>
        </w:rPr>
        <w:t xml:space="preserve">and</w:t>
      </w:r>
      <w:r>
        <w:rPr>
          <w:rFonts w:ascii="Times New Roman"/>
          <w:sz w:val="16"/>
        </w:rPr>
        <w:t xml:space="preserve">respoue</w:t>
      </w:r>
      <w:r>
        <w:rPr>
          <w:rFonts w:ascii="Times New Roman"/>
          <w:sz w:val="15"/>
        </w:rPr>
        <w:t xml:space="preserve">plan.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ind w:left="174" w:right="0" w:firstLine="9"/>
        <w:jc w:val="left"/>
        <w:spacing w:lineRule="auto" w:line="237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Trans-boundaiy</w:t>
      </w:r>
      <w:r>
        <w:rPr>
          <w:rFonts w:ascii="Times New Roman"/>
          <w:sz w:val="18"/>
        </w:rPr>
        <w:t xml:space="preserve">nuclear</w:t>
      </w:r>
      <w:r>
        <w:rPr>
          <w:rFonts w:ascii="Times New Roman"/>
          <w:sz w:val="18"/>
        </w:rPr>
        <w:t xml:space="preserve">or</w:t>
      </w:r>
      <w:r>
        <w:rPr>
          <w:rFonts w:ascii="Times New Roman"/>
          <w:sz w:val="15"/>
        </w:rPr>
        <w:t xml:space="preserve">radiological</w:t>
      </w:r>
      <w:r>
        <w:rPr>
          <w:rFonts w:ascii="Times New Roman"/>
          <w:sz w:val="15"/>
        </w:rPr>
        <w:t xml:space="preserve">emergency.</w:t>
      </w:r>
      <w:r>
        <w:rPr>
          <w:rFonts w:ascii="Times New Roman"/>
          <w:sz w:val="15"/>
        </w:rPr>
      </w:r>
      <w:r/>
    </w:p>
    <w:p>
      <w:pPr>
        <w:jc w:val="left"/>
        <w:spacing w:lineRule="auto" w:line="237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640" w:h="14120" w:orient="portrait"/>
          <w:pgMar w:top="1240" w:right="560" w:bottom="280" w:left="580" w:header="709" w:footer="709" w:gutter="0"/>
          <w:cols w:num="2" w:sep="0" w:space="1701" w:equalWidth="0">
            <w:col w:w="5969" w:space="40"/>
            <w:col w:w="149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06" w:right="0" w:firstLine="0"/>
        <w:jc w:val="left"/>
        <w:spacing w:before="58"/>
        <w:tabs>
          <w:tab w:val="left" w:pos="2271" w:leader="none"/>
        </w:tabs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Courier New"/>
          <w:spacing w:val="-18"/>
          <w:position w:val="3"/>
          <w:sz w:val="21"/>
        </w:rPr>
        <w:t xml:space="preserve">9</w:t>
      </w:r>
      <w:r>
        <w:rPr>
          <w:rFonts w:ascii="Courier New"/>
          <w:spacing w:val="-19"/>
          <w:position w:val="3"/>
          <w:sz w:val="21"/>
        </w:rPr>
        <w:t xml:space="preserve">7</w:t>
      </w:r>
      <w:r>
        <w:rPr>
          <w:rFonts w:ascii="Courier New"/>
          <w:spacing w:val="-21"/>
          <w:position w:val="3"/>
          <w:sz w:val="21"/>
        </w:rPr>
        <w:t xml:space="preserve">8</w:t>
        <w:tab/>
      </w:r>
      <w:r>
        <w:rPr>
          <w:rFonts w:ascii="Times New Roman"/>
          <w:i/>
          <w:sz w:val="18"/>
        </w:rPr>
        <w:t xml:space="preserve">The</w:t>
      </w:r>
      <w:r>
        <w:rPr>
          <w:rFonts w:ascii="Times New Roman"/>
          <w:i/>
          <w:sz w:val="18"/>
        </w:rPr>
        <w:t xml:space="preserve">Nuclear</w:t>
      </w:r>
      <w:r>
        <w:rPr>
          <w:rFonts w:ascii="Times New Roman"/>
          <w:i/>
          <w:sz w:val="18"/>
        </w:rPr>
        <w:t xml:space="preserve">ReJ{ulatory</w:t>
      </w:r>
      <w:r>
        <w:rPr>
          <w:rFonts w:ascii="Times New Roman"/>
          <w:i/>
          <w:sz w:val="18"/>
        </w:rPr>
        <w:t xml:space="preserve">Bill,</w:t>
      </w:r>
      <w:r>
        <w:rPr>
          <w:rFonts w:ascii="Times New Roman"/>
          <w:i/>
          <w:sz w:val="18"/>
        </w:rPr>
        <w:t xml:space="preserve">2018</w:t>
      </w:r>
      <w:r>
        <w:rPr>
          <w:rFonts w:ascii="Times New Roman"/>
          <w:sz w:val="18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8600" w:h="14120" w:orient="portrait"/>
          <w:pgMar w:top="700" w:right="660" w:bottom="280" w:left="60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660"/>
        <w:ind w:left="177" w:right="0" w:firstLine="9"/>
        <w:jc w:val="left"/>
        <w:spacing w:lineRule="exact" w:line="244" w:before="82"/>
      </w:pPr>
      <w:r>
        <w:rPr>
          <w:spacing w:val="26"/>
        </w:rPr>
        <w:t xml:space="preserve">n</w:t>
      </w:r>
      <w:r>
        <w:t xml:space="preserve">uclear</w:t>
      </w:r>
      <w:r>
        <w:t xml:space="preserve">or</w:t>
      </w:r>
      <w:r>
        <w:t xml:space="preserve">radiological</w:t>
      </w:r>
      <w:r>
        <w:t xml:space="preserve">emergencies</w:t>
      </w:r>
      <w:r>
        <w:rPr>
          <w:spacing w:val="30"/>
        </w:rPr>
        <w:t xml:space="preserve">u</w:t>
      </w:r>
      <w:r>
        <w:t xml:space="preserve">nder</w:t>
      </w:r>
      <w:r>
        <w:t xml:space="preserve">the</w:t>
      </w:r>
      <w:r>
        <w:t xml:space="preserve">terms</w:t>
      </w:r>
      <w:r>
        <w:t xml:space="preserve">of</w:t>
      </w:r>
      <w:r>
        <w:t xml:space="preserve">relevant</w:t>
      </w:r>
      <w:r>
        <w:rPr>
          <w:spacing w:val="1"/>
        </w:rPr>
        <w:t xml:space="preserve">·internat</w:t>
      </w:r>
      <w:r>
        <w:t xml:space="preserve">ional</w:t>
      </w:r>
      <w:r>
        <w:rPr>
          <w:spacing w:val="34"/>
        </w:rPr>
        <w:t xml:space="preserve">i</w:t>
      </w:r>
      <w:r>
        <w:t xml:space="preserve">nstruments.</w:t>
      </w:r>
      <w:r/>
      <w:r/>
    </w:p>
    <w:p>
      <w:pPr>
        <w:pStyle w:val="660"/>
        <w:numPr>
          <w:ilvl w:val="0"/>
          <w:numId w:val="53"/>
        </w:numPr>
        <w:ind w:left="177" w:right="88" w:firstLine="478"/>
        <w:jc w:val="both"/>
        <w:spacing w:lineRule="auto" w:line="237" w:after="0" w:before="82"/>
        <w:tabs>
          <w:tab w:val="left" w:pos="1021" w:leader="none"/>
        </w:tabs>
      </w:pPr>
      <w:r>
        <w:t xml:space="preserve">Every</w:t>
      </w:r>
      <w:r>
        <w:t xml:space="preserve">authorized</w:t>
      </w:r>
      <w:r>
        <w:t xml:space="preserve">person</w:t>
      </w:r>
      <w:r>
        <w:t xml:space="preserve">shall</w:t>
      </w:r>
      <w:r>
        <w:t xml:space="preserve">regularly</w:t>
      </w:r>
      <w:r>
        <w:t xml:space="preserve">inform</w:t>
      </w:r>
      <w:r>
        <w:t xml:space="preserve">the</w:t>
      </w:r>
      <w:r>
        <w:t xml:space="preserve">pu</w:t>
      </w:r>
      <w:r>
        <w:t xml:space="preserve">bl</w:t>
      </w:r>
      <w:r>
        <w:t xml:space="preserve">ic</w:t>
      </w:r>
      <w:r>
        <w:t xml:space="preserve">about</w:t>
      </w:r>
      <w:r>
        <w:t xml:space="preserve">the</w:t>
      </w:r>
      <w:r>
        <w:t xml:space="preserve">sign</w:t>
      </w:r>
      <w:r>
        <w:t xml:space="preserve">ificant</w:t>
      </w:r>
      <w:r>
        <w:t xml:space="preserve">facts</w:t>
      </w:r>
      <w:r>
        <w:t xml:space="preserve">of</w:t>
      </w:r>
      <w:r>
        <w:t xml:space="preserve">its</w:t>
      </w:r>
      <w:r>
        <w:t xml:space="preserve">emergency</w:t>
      </w:r>
      <w:r>
        <w:t xml:space="preserve">preparedness</w:t>
      </w:r>
      <w:r>
        <w:t xml:space="preserve">and</w:t>
      </w:r>
      <w:r>
        <w:t xml:space="preserve">response</w:t>
      </w:r>
      <w:r>
        <w:t xml:space="preserve">plan.</w:t>
      </w:r>
      <w:r/>
      <w:r/>
    </w:p>
    <w:p>
      <w:pPr>
        <w:ind w:left="267" w:right="0" w:firstLine="0"/>
        <w:jc w:val="left"/>
        <w:spacing w:lineRule="exact" w:line="263" w:before="13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PART</w:t>
      </w:r>
      <w:r>
        <w:rPr>
          <w:rFonts w:ascii="Times New Roman"/>
          <w:b/>
          <w:sz w:val="23"/>
        </w:rPr>
        <w:t xml:space="preserve">X</w:t>
      </w:r>
      <w:r>
        <w:rPr>
          <w:rFonts w:ascii="Times New Roman"/>
          <w:b/>
          <w:sz w:val="23"/>
        </w:rPr>
        <w:t xml:space="preserve">-TRANSPORTATION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z w:val="23"/>
        </w:rPr>
        <w:t xml:space="preserve">RADIOACTIVE</w:t>
      </w:r>
      <w:r>
        <w:rPr>
          <w:rFonts w:ascii="Times New Roman"/>
          <w:sz w:val="23"/>
        </w:rPr>
        <w:t xml:space="preserve">.</w:t>
      </w:r>
      <w:r>
        <w:rPr>
          <w:rFonts w:ascii="Times New Roman"/>
          <w:sz w:val="23"/>
        </w:rPr>
      </w:r>
      <w:r/>
    </w:p>
    <w:p>
      <w:pPr>
        <w:ind w:left="75" w:right="0" w:firstLine="0"/>
        <w:jc w:val="center"/>
        <w:spacing w:lineRule="exact" w:line="263" w:before="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MATERIAL</w:t>
      </w:r>
      <w:r>
        <w:rPr>
          <w:rFonts w:ascii="Times New Roman"/>
          <w:sz w:val="23"/>
        </w:rPr>
      </w:r>
      <w:r/>
    </w:p>
    <w:p>
      <w:pPr>
        <w:pStyle w:val="660"/>
        <w:numPr>
          <w:ilvl w:val="0"/>
          <w:numId w:val="53"/>
        </w:numPr>
        <w:ind w:left="177" w:right="90" w:firstLine="473"/>
        <w:jc w:val="both"/>
        <w:spacing w:lineRule="auto" w:line="239" w:after="0" w:before="84"/>
        <w:tabs>
          <w:tab w:val="left" w:pos="1011" w:leader="none"/>
          <w:tab w:val="left" w:pos="4123" w:leader="none"/>
        </w:tabs>
      </w:pPr>
      <w:r>
        <w:rPr>
          <w:sz w:val="24"/>
        </w:rPr>
        <w:t xml:space="preserve">(</w:t>
      </w:r>
      <w:r>
        <w:t xml:space="preserve">1</w:t>
      </w:r>
      <w:r>
        <w:t xml:space="preserve">)</w:t>
      </w:r>
      <w:r>
        <w:t xml:space="preserve">The</w:t>
      </w:r>
      <w:r>
        <w:t xml:space="preserve">Commission shall</w:t>
      </w:r>
      <w:r>
        <w:t xml:space="preserve">make</w:t>
      </w:r>
      <w:r>
        <w:t xml:space="preserve">regulations</w:t>
      </w:r>
      <w:r>
        <w:t xml:space="preserve">for</w:t>
      </w:r>
      <w:r>
        <w:t xml:space="preserve">transportation</w:t>
      </w:r>
      <w:r>
        <w:t xml:space="preserve">of</w:t>
      </w:r>
      <w:r>
        <w:t xml:space="preserve">rad</w:t>
      </w:r>
      <w:r>
        <w:t xml:space="preserve">ioactive</w:t>
      </w:r>
      <w:r>
        <w:t xml:space="preserve">material</w:t>
      </w:r>
      <w:r>
        <w:t xml:space="preserve">i</w:t>
      </w:r>
      <w:r>
        <w:t xml:space="preserve">n</w:t>
      </w:r>
      <w:r>
        <w:t xml:space="preserve">accordance</w:t>
      </w:r>
      <w:r>
        <w:t xml:space="preserve">with</w:t>
      </w:r>
      <w:r>
        <w:t xml:space="preserve">international</w:t>
      </w:r>
      <w:r>
        <w:t xml:space="preserve">standards.</w:t>
        <w:tab/>
      </w:r>
      <w:r>
        <w:t xml:space="preserve">·</w:t>
      </w:r>
      <w:r/>
      <w:r/>
    </w:p>
    <w:p>
      <w:pPr>
        <w:pStyle w:val="660"/>
        <w:numPr>
          <w:ilvl w:val="0"/>
          <w:numId w:val="52"/>
        </w:numPr>
        <w:ind w:left="177" w:right="82" w:firstLine="473"/>
        <w:jc w:val="both"/>
        <w:spacing w:lineRule="auto" w:line="244" w:after="0" w:before="114"/>
        <w:tabs>
          <w:tab w:val="left" w:pos="1002" w:leader="none"/>
        </w:tabs>
      </w:pPr>
      <w:r>
        <w:rPr>
          <w:spacing w:val="13"/>
        </w:rPr>
        <w:t xml:space="preserve">I</w:t>
      </w:r>
      <w:r>
        <w:rPr>
          <w:spacing w:val="11"/>
        </w:rPr>
        <w:t xml:space="preserve">n</w:t>
      </w:r>
      <w:r>
        <w:t xml:space="preserve">developi</w:t>
      </w:r>
      <w:r>
        <w:t xml:space="preserve">ng</w:t>
      </w:r>
      <w:r>
        <w:t xml:space="preserve">the</w:t>
      </w:r>
      <w:r>
        <w:t xml:space="preserve">regulations</w:t>
      </w:r>
      <w:r>
        <w:t xml:space="preserve">under</w:t>
      </w:r>
      <w:r>
        <w:rPr>
          <w:spacing w:val="1"/>
        </w:rPr>
        <w:t xml:space="preserve">su</w:t>
      </w:r>
      <w:r>
        <w:t xml:space="preserve">bsection</w:t>
      </w:r>
      <w:r>
        <w:t xml:space="preserve">(</w:t>
      </w:r>
      <w:r>
        <w:rPr>
          <w:spacing w:val="2"/>
        </w:rPr>
        <w:t xml:space="preserve">1</w:t>
      </w:r>
      <w:r>
        <w:rPr>
          <w:spacing w:val="1"/>
        </w:rPr>
        <w:t xml:space="preserve">),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take</w:t>
      </w:r>
      <w:r>
        <w:t xml:space="preserve">into</w:t>
      </w:r>
      <w:r>
        <w:t xml:space="preserve">account</w:t>
      </w:r>
      <w:r>
        <w:t xml:space="preserve">the</w:t>
      </w:r>
      <w:r>
        <w:t xml:space="preserve">need</w:t>
      </w:r>
      <w:r>
        <w:t xml:space="preserve">to</w:t>
      </w:r>
      <w:r>
        <w:t xml:space="preserve">-</w:t>
      </w:r>
      <w:r/>
      <w:r/>
    </w:p>
    <w:p>
      <w:pPr>
        <w:pStyle w:val="660"/>
        <w:numPr>
          <w:ilvl w:val="1"/>
          <w:numId w:val="52"/>
        </w:numPr>
        <w:ind w:left="1015" w:right="0" w:hanging="369"/>
        <w:jc w:val="left"/>
        <w:spacing w:lineRule="auto" w:line="240" w:after="0" w:before="105"/>
        <w:tabs>
          <w:tab w:val="left" w:pos="1007" w:leader="none"/>
        </w:tabs>
      </w:pPr>
      <w:r>
        <w:t xml:space="preserve">protect</w:t>
      </w:r>
      <w:r>
        <w:t xml:space="preserve">persons,</w:t>
      </w:r>
      <w:r>
        <w:t xml:space="preserve">property</w:t>
      </w:r>
      <w:r>
        <w:t xml:space="preserve">and</w:t>
      </w:r>
      <w:r>
        <w:t xml:space="preserve">the</w:t>
      </w:r>
      <w:r>
        <w:t xml:space="preserve">env</w:t>
      </w:r>
      <w:r>
        <w:rPr>
          <w:spacing w:val="22"/>
        </w:rPr>
        <w:t xml:space="preserve">i</w:t>
      </w:r>
      <w:r>
        <w:t xml:space="preserve">ronment;</w:t>
      </w:r>
      <w:r/>
      <w:r/>
    </w:p>
    <w:p>
      <w:pPr>
        <w:pStyle w:val="660"/>
        <w:numPr>
          <w:ilvl w:val="1"/>
          <w:numId w:val="52"/>
        </w:numPr>
        <w:ind w:left="1015" w:right="117" w:hanging="365"/>
        <w:jc w:val="left"/>
        <w:spacing w:lineRule="auto" w:line="244" w:after="0" w:before="109"/>
        <w:tabs>
          <w:tab w:val="left" w:pos="1011" w:leader="none"/>
        </w:tabs>
      </w:pPr>
      <w:r>
        <w:t xml:space="preserve">meet</w:t>
      </w:r>
      <w:r>
        <w:t xml:space="preserve">the</w:t>
      </w:r>
      <w:r>
        <w:t xml:space="preserve">obligations</w:t>
      </w:r>
      <w:r>
        <w:rPr>
          <w:spacing w:val="30"/>
        </w:rPr>
        <w:t xml:space="preserve">u</w:t>
      </w:r>
      <w:r>
        <w:t xml:space="preserve">nder</w:t>
      </w:r>
      <w:r>
        <w:t xml:space="preserve">relevant</w:t>
      </w:r>
      <w:r>
        <w:t xml:space="preserve">international</w:t>
      </w:r>
      <w:r>
        <w:rPr>
          <w:spacing w:val="34"/>
        </w:rPr>
        <w:t xml:space="preserve">i</w:t>
      </w:r>
      <w:r>
        <w:t xml:space="preserve">nstruments</w:t>
      </w:r>
      <w:r>
        <w:t xml:space="preserve">ratified</w:t>
      </w:r>
      <w:r>
        <w:t xml:space="preserve">or</w:t>
      </w:r>
      <w:r>
        <w:t xml:space="preserve">acceded</w:t>
      </w:r>
      <w:r>
        <w:t xml:space="preserve">to</w:t>
      </w:r>
      <w:r>
        <w:t xml:space="preserve">by</w:t>
      </w:r>
      <w:r>
        <w:t xml:space="preserve">Kenya;</w:t>
      </w:r>
      <w:r/>
      <w:r/>
    </w:p>
    <w:p>
      <w:pPr>
        <w:pStyle w:val="660"/>
        <w:numPr>
          <w:ilvl w:val="1"/>
          <w:numId w:val="52"/>
        </w:numPr>
        <w:ind w:left="1200" w:right="82" w:hanging="554"/>
        <w:jc w:val="left"/>
        <w:spacing w:lineRule="auto" w:line="248" w:after="0" w:before="100"/>
        <w:tabs>
          <w:tab w:val="left" w:pos="1007" w:leader="none"/>
          <w:tab w:val="left" w:pos="1901" w:leader="none"/>
          <w:tab w:val="left" w:pos="3266" w:leader="none"/>
          <w:tab w:val="left" w:pos="4574" w:leader="none"/>
        </w:tabs>
      </w:pPr>
      <w:r>
        <w:rPr>
          <w:spacing w:val="1"/>
        </w:rPr>
        <w:t xml:space="preserve">su</w:t>
      </w:r>
      <w:r>
        <w:rPr>
          <w:spacing w:val="2"/>
        </w:rPr>
        <w:t xml:space="preserve">pport</w:t>
        <w:tab/>
      </w:r>
      <w:r>
        <w:t xml:space="preserve">international</w:t>
        <w:tab/>
        <w:t xml:space="preserve">cooperation</w:t>
        <w:tab/>
      </w:r>
      <w:r>
        <w:t xml:space="preserve">in</w:t>
      </w:r>
      <w:r>
        <w:t xml:space="preserve">the</w:t>
      </w:r>
      <w:r>
        <w:t xml:space="preserve">safe,</w:t>
      </w:r>
      <w:r>
        <w:t xml:space="preserve">cure</w:t>
      </w:r>
      <w:r>
        <w:t xml:space="preserve">and</w:t>
      </w:r>
      <w:r>
        <w:t xml:space="preserve">peacefu</w:t>
      </w:r>
      <w:r>
        <w:t xml:space="preserve">l</w:t>
      </w:r>
      <w:r>
        <w:t xml:space="preserve">uses</w:t>
      </w:r>
      <w:r>
        <w:t xml:space="preserve">of</w:t>
      </w:r>
      <w:r>
        <w:t xml:space="preserve">nuclear</w:t>
      </w:r>
      <w:r>
        <w:t xml:space="preserve">science</w:t>
      </w:r>
      <w:r>
        <w:t xml:space="preserve">and</w:t>
      </w:r>
      <w:r/>
      <w:r/>
    </w:p>
    <w:p>
      <w:pPr>
        <w:pStyle w:val="660"/>
        <w:ind w:left="1006" w:right="0"/>
        <w:jc w:val="left"/>
        <w:spacing w:lineRule="exact" w:line="249"/>
      </w:pPr>
      <w:r>
        <w:t xml:space="preserve">technology;</w:t>
      </w:r>
      <w:r>
        <w:t xml:space="preserve">and</w:t>
      </w:r>
      <w:r/>
      <w:r/>
    </w:p>
    <w:p>
      <w:pPr>
        <w:pStyle w:val="660"/>
        <w:numPr>
          <w:ilvl w:val="1"/>
          <w:numId w:val="52"/>
        </w:numPr>
        <w:ind w:left="1001" w:right="97" w:hanging="351"/>
        <w:jc w:val="both"/>
        <w:spacing w:lineRule="auto" w:line="246" w:after="0" w:before="104"/>
        <w:tabs>
          <w:tab w:val="left" w:pos="1007" w:leader="none"/>
        </w:tabs>
      </w:pPr>
      <w:r>
        <w:rPr>
          <w:spacing w:val="2"/>
        </w:rPr>
        <w:t xml:space="preserve">support</w:t>
      </w:r>
      <w:r>
        <w:rPr>
          <w:spacing w:val="34"/>
        </w:rPr>
        <w:t xml:space="preserve">i</w:t>
      </w:r>
      <w:r>
        <w:t xml:space="preserve">nternational</w:t>
      </w:r>
      <w:r>
        <w:t xml:space="preserve">efforts</w:t>
      </w:r>
      <w:r>
        <w:t xml:space="preserve">to</w:t>
      </w:r>
      <w:r>
        <w:t xml:space="preserve">prevent</w:t>
      </w:r>
      <w:r>
        <w:t xml:space="preserve">the</w:t>
      </w:r>
      <w:r>
        <w:t xml:space="preserve">prol</w:t>
      </w:r>
      <w:r>
        <w:t xml:space="preserve">iferat</w:t>
      </w:r>
      <w:r>
        <w:t xml:space="preserve">ion</w:t>
      </w:r>
      <w:r>
        <w:t xml:space="preserve">of</w:t>
      </w:r>
      <w:r>
        <w:rPr>
          <w:spacing w:val="3"/>
        </w:rPr>
        <w:t xml:space="preserve">n</w:t>
      </w:r>
      <w:r>
        <w:rPr>
          <w:spacing w:val="2"/>
        </w:rPr>
        <w:t xml:space="preserve">uclear</w:t>
      </w:r>
      <w:r>
        <w:t xml:space="preserve">weapons,</w:t>
      </w:r>
      <w:r>
        <w:rPr>
          <w:spacing w:val="1"/>
        </w:rPr>
        <w:t xml:space="preserve">ex</w:t>
      </w:r>
      <w:r>
        <w:t xml:space="preserve">plosive</w:t>
      </w:r>
      <w:r>
        <w:t xml:space="preserve">and</w:t>
      </w:r>
      <w:r>
        <w:t xml:space="preserve">rad</w:t>
      </w:r>
      <w:r>
        <w:t xml:space="preserve">iological</w:t>
      </w:r>
      <w:r>
        <w:rPr>
          <w:spacing w:val="25"/>
        </w:rPr>
        <w:t xml:space="preserve">d</w:t>
      </w:r>
      <w:r>
        <w:t xml:space="preserve">ispersal</w:t>
      </w:r>
      <w:r>
        <w:t xml:space="preserve">dev</w:t>
      </w:r>
      <w:r>
        <w:t xml:space="preserve">ices.</w:t>
      </w:r>
      <w:r/>
      <w:r/>
    </w:p>
    <w:p>
      <w:pPr>
        <w:pStyle w:val="660"/>
        <w:numPr>
          <w:ilvl w:val="0"/>
          <w:numId w:val="53"/>
        </w:numPr>
        <w:ind w:left="1006" w:right="0" w:hanging="365"/>
        <w:jc w:val="left"/>
        <w:spacing w:lineRule="auto" w:line="240" w:after="0" w:before="84"/>
        <w:tabs>
          <w:tab w:val="left" w:pos="1007" w:leader="none"/>
        </w:tabs>
      </w:pPr>
      <w:r>
        <w:rPr>
          <w:sz w:val="23"/>
        </w:rPr>
        <w:t xml:space="preserve">(</w:t>
      </w:r>
      <w:r>
        <w:t xml:space="preserve">1</w:t>
      </w:r>
      <w:r>
        <w:t xml:space="preserve">)</w:t>
      </w:r>
      <w:r>
        <w:t xml:space="preserve">A</w:t>
      </w:r>
      <w:r>
        <w:t xml:space="preserve">person</w:t>
      </w:r>
      <w:r>
        <w:t xml:space="preserve">shall</w:t>
      </w:r>
      <w:r>
        <w:t xml:space="preserve">not</w:t>
      </w:r>
      <w:r>
        <w:t xml:space="preserve">-</w:t>
      </w:r>
      <w:r/>
      <w:r/>
    </w:p>
    <w:p>
      <w:pPr>
        <w:pStyle w:val="660"/>
        <w:numPr>
          <w:ilvl w:val="0"/>
          <w:numId w:val="51"/>
        </w:numPr>
        <w:ind w:left="1006" w:right="0" w:hanging="360"/>
        <w:jc w:val="left"/>
        <w:spacing w:lineRule="auto" w:line="240" w:after="0" w:before="102"/>
        <w:tabs>
          <w:tab w:val="left" w:pos="1011" w:leader="none"/>
        </w:tabs>
      </w:pPr>
      <w:r>
        <w:rPr>
          <w:spacing w:val="31"/>
        </w:rPr>
        <w:t xml:space="preserve">u</w:t>
      </w:r>
      <w:r>
        <w:t xml:space="preserve">ndertake</w:t>
      </w:r>
      <w:r>
        <w:t xml:space="preserve">the</w:t>
      </w:r>
      <w:r>
        <w:t xml:space="preserve">design</w:t>
      </w:r>
      <w:r>
        <w:t xml:space="preserve">of</w:t>
      </w:r>
      <w:r>
        <w:t xml:space="preserve">any</w:t>
      </w:r>
      <w:r>
        <w:t xml:space="preserve">packaging</w:t>
      </w:r>
      <w:r>
        <w:t xml:space="preserve">or</w:t>
      </w:r>
      <w:r>
        <w:t xml:space="preserve">package;</w:t>
      </w:r>
      <w:r/>
      <w:r/>
    </w:p>
    <w:p>
      <w:pPr>
        <w:pStyle w:val="660"/>
        <w:numPr>
          <w:ilvl w:val="0"/>
          <w:numId w:val="51"/>
        </w:numPr>
        <w:ind w:left="1001" w:right="0" w:hanging="355"/>
        <w:jc w:val="left"/>
        <w:spacing w:lineRule="auto" w:line="240" w:after="0" w:before="104"/>
        <w:tabs>
          <w:tab w:val="left" w:pos="1002" w:leader="none"/>
        </w:tabs>
      </w:pPr>
      <w:r>
        <w:t xml:space="preserve">operate</w:t>
      </w:r>
      <w:r>
        <w:t xml:space="preserve">or mai</w:t>
      </w:r>
      <w:r>
        <w:t xml:space="preserve">ntain</w:t>
      </w:r>
      <w:r>
        <w:t xml:space="preserve">any</w:t>
      </w:r>
      <w:r>
        <w:t xml:space="preserve">packagi</w:t>
      </w:r>
      <w:r>
        <w:t xml:space="preserve">ng</w:t>
      </w:r>
      <w:r>
        <w:t xml:space="preserve">or</w:t>
      </w:r>
      <w:r>
        <w:t xml:space="preserve">package;</w:t>
      </w:r>
      <w:r>
        <w:t xml:space="preserve">or</w:t>
      </w:r>
      <w:r/>
      <w:r/>
    </w:p>
    <w:p>
      <w:pPr>
        <w:pStyle w:val="660"/>
        <w:numPr>
          <w:ilvl w:val="0"/>
          <w:numId w:val="51"/>
        </w:numPr>
        <w:ind w:left="1006" w:right="97" w:hanging="360"/>
        <w:jc w:val="left"/>
        <w:spacing w:lineRule="auto" w:line="248" w:after="0" w:before="104"/>
        <w:tabs>
          <w:tab w:val="left" w:pos="1007" w:leader="none"/>
          <w:tab w:val="left" w:pos="5668" w:leader="none"/>
        </w:tabs>
      </w:pPr>
      <w:r>
        <w:t xml:space="preserve">transport,</w:t>
      </w:r>
      <w:r>
        <w:t xml:space="preserve">or</w:t>
      </w:r>
      <w:r>
        <w:t xml:space="preserve">cause</w:t>
      </w:r>
      <w:r>
        <w:t xml:space="preserve">or</w:t>
      </w:r>
      <w:r>
        <w:t xml:space="preserve">permi</w:t>
      </w:r>
      <w:r>
        <w:t xml:space="preserve">t</w:t>
      </w:r>
      <w:r>
        <w:t xml:space="preserve">to</w:t>
      </w:r>
      <w:r>
        <w:t xml:space="preserve">be</w:t>
      </w:r>
      <w:r>
        <w:t xml:space="preserve">transported</w:t>
        <w:tab/>
      </w:r>
      <w:r>
        <w:t xml:space="preserve">in</w:t>
      </w:r>
      <w:r>
        <w:t xml:space="preserve">any packagi</w:t>
      </w:r>
      <w:r>
        <w:t xml:space="preserve">ng</w:t>
      </w:r>
      <w:r>
        <w:t xml:space="preserve">or</w:t>
      </w:r>
      <w:r>
        <w:t xml:space="preserve">package,</w:t>
      </w:r>
      <w:r/>
      <w:r/>
    </w:p>
    <w:p>
      <w:pPr>
        <w:pStyle w:val="660"/>
        <w:ind w:left="172" w:right="109" w:firstLine="473"/>
        <w:jc w:val="both"/>
        <w:spacing w:lineRule="auto" w:line="244" w:before="91"/>
      </w:pPr>
      <w:r>
        <w:t xml:space="preserve">any</w:t>
      </w:r>
      <w:r>
        <w:t xml:space="preserve">nuclear</w:t>
      </w:r>
      <w:r>
        <w:t xml:space="preserve">material</w:t>
      </w:r>
      <w:r>
        <w:t xml:space="preserve">or</w:t>
      </w:r>
      <w:r>
        <w:t xml:space="preserve">rad</w:t>
      </w:r>
      <w:r>
        <w:t xml:space="preserve">iation</w:t>
      </w:r>
      <w:r>
        <w:t xml:space="preserve">source,</w:t>
      </w:r>
      <w:r>
        <w:t xml:space="preserve">otherwise</w:t>
      </w:r>
      <w:r>
        <w:t xml:space="preserve">than</w:t>
      </w:r>
      <w:r>
        <w:t xml:space="preserve">in</w:t>
      </w:r>
      <w:r>
        <w:t xml:space="preserve">accordance</w:t>
      </w:r>
      <w:r>
        <w:rPr>
          <w:spacing w:val="6"/>
        </w:rPr>
        <w:t xml:space="preserve">with</w:t>
      </w:r>
      <w:r>
        <w:t xml:space="preserve">the</w:t>
      </w:r>
      <w:r>
        <w:t xml:space="preserve">provisions</w:t>
      </w:r>
      <w:r>
        <w:t xml:space="preserve">of</w:t>
      </w:r>
      <w:r>
        <w:t xml:space="preserve">of</w:t>
      </w:r>
      <w:r>
        <w:t xml:space="preserve">this</w:t>
      </w:r>
      <w:r>
        <w:t xml:space="preserve">Act.</w:t>
      </w:r>
      <w:r/>
      <w:r/>
    </w:p>
    <w:p>
      <w:pPr>
        <w:pStyle w:val="660"/>
        <w:ind w:left="167" w:right="89" w:firstLine="483"/>
        <w:jc w:val="both"/>
        <w:spacing w:lineRule="auto" w:line="244" w:before="100"/>
      </w:pPr>
      <w:r>
        <w:t xml:space="preserve">(2)</w:t>
      </w:r>
      <w:r>
        <w:t xml:space="preserve">A</w:t>
      </w:r>
      <w:r>
        <w:t xml:space="preserve">person</w:t>
      </w:r>
      <w:r>
        <w:t xml:space="preserve">who</w:t>
      </w:r>
      <w:r>
        <w:t xml:space="preserve">contravenes</w:t>
      </w:r>
      <w:r>
        <w:t xml:space="preserve">the</w:t>
      </w:r>
      <w:r>
        <w:t xml:space="preserve">provisions</w:t>
      </w:r>
      <w:r>
        <w:t xml:space="preserve">of</w:t>
      </w:r>
      <w:r>
        <w:t xml:space="preserve">subsection</w:t>
      </w:r>
      <w:r>
        <w:t xml:space="preserve">(</w:t>
      </w:r>
      <w:r>
        <w:t xml:space="preserve">1</w:t>
      </w:r>
      <w:r>
        <w:t xml:space="preserve">)</w:t>
      </w:r>
      <w:r>
        <w:t xml:space="preserve">commits</w:t>
      </w:r>
      <w:r>
        <w:t xml:space="preserve">an</w:t>
      </w:r>
      <w:r>
        <w:t xml:space="preserve">offence</w:t>
      </w:r>
      <w:r>
        <w:t xml:space="preserve">and</w:t>
      </w:r>
      <w:r>
        <w:t xml:space="preserve">is</w:t>
      </w:r>
      <w:r>
        <w:t xml:space="preserve">liable</w:t>
      </w:r>
      <w:r>
        <w:t xml:space="preserve">on</w:t>
      </w:r>
      <w:r>
        <w:t xml:space="preserve">conv</w:t>
      </w:r>
      <w:r>
        <w:t xml:space="preserve">iction,</w:t>
      </w:r>
      <w:r>
        <w:t xml:space="preserve">to</w:t>
      </w:r>
      <w:r>
        <w:t xml:space="preserve">a</w:t>
      </w:r>
      <w:r>
        <w:rPr>
          <w:spacing w:val="4"/>
        </w:rPr>
        <w:t xml:space="preserve">fine</w:t>
      </w:r>
      <w:r>
        <w:t xml:space="preserve">not</w:t>
      </w:r>
      <w:r>
        <w:t xml:space="preserve">exceeding</w:t>
      </w:r>
      <w:r>
        <w:rPr>
          <w:spacing w:val="5"/>
        </w:rPr>
        <w:t xml:space="preserve">five</w:t>
      </w:r>
      <w:r>
        <w:t xml:space="preserve">mill</w:t>
      </w:r>
      <w:r>
        <w:t xml:space="preserve">ion</w:t>
      </w:r>
      <w:r>
        <w:t xml:space="preserve">shillings</w:t>
      </w:r>
      <w:r>
        <w:t xml:space="preserve">or</w:t>
      </w:r>
      <w:r>
        <w:t xml:space="preserve">an</w:t>
      </w:r>
      <w:r>
        <w:rPr>
          <w:spacing w:val="10"/>
        </w:rPr>
        <w:t xml:space="preserve">i</w:t>
      </w:r>
      <w:r>
        <w:rPr>
          <w:spacing w:val="8"/>
        </w:rPr>
        <w:t xml:space="preserve">mpri</w:t>
      </w:r>
      <w:r>
        <w:t xml:space="preserve">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</w:t>
      </w:r>
      <w:r>
        <w:rPr>
          <w:spacing w:val="24"/>
        </w:rPr>
        <w:t xml:space="preserve">i</w:t>
      </w:r>
      <w:r>
        <w:t xml:space="preserve">ng</w:t>
      </w:r>
      <w:r>
        <w:t xml:space="preserve">five</w:t>
      </w:r>
      <w:r>
        <w:t xml:space="preserve">years</w:t>
      </w:r>
      <w:r>
        <w:t xml:space="preserve">or</w:t>
      </w:r>
      <w:r>
        <w:t xml:space="preserve">to</w:t>
      </w:r>
      <w:r>
        <w:t xml:space="preserve">both.</w:t>
      </w:r>
      <w:r/>
      <w:r/>
    </w:p>
    <w:p>
      <w:pPr>
        <w:pStyle w:val="660"/>
        <w:numPr>
          <w:ilvl w:val="0"/>
          <w:numId w:val="53"/>
        </w:numPr>
        <w:ind w:left="167" w:right="95" w:firstLine="474"/>
        <w:jc w:val="both"/>
        <w:spacing w:lineRule="auto" w:line="242" w:after="0" w:before="81"/>
        <w:tabs>
          <w:tab w:val="left" w:pos="1002" w:leader="none"/>
        </w:tabs>
      </w:pPr>
      <w:r>
        <w:t xml:space="preserve">Without</w:t>
      </w:r>
      <w:r>
        <w:t xml:space="preserve">prejudice</w:t>
      </w:r>
      <w:r>
        <w:t xml:space="preserve">to</w:t>
      </w:r>
      <w:r>
        <w:t xml:space="preserve">any</w:t>
      </w:r>
      <w:r>
        <w:rPr>
          <w:spacing w:val="2"/>
        </w:rPr>
        <w:t xml:space="preserve">ot</w:t>
      </w:r>
      <w:r>
        <w:rPr>
          <w:spacing w:val="3"/>
        </w:rPr>
        <w:t xml:space="preserve">her</w:t>
      </w:r>
      <w:r>
        <w:t xml:space="preserve">provision</w:t>
      </w:r>
      <w:r>
        <w:t xml:space="preserve">under</w:t>
      </w:r>
      <w:r>
        <w:t xml:space="preserve">this</w:t>
      </w:r>
      <w:r>
        <w:t xml:space="preserve">Act,</w:t>
      </w:r>
      <w:r>
        <w:t xml:space="preserve">every</w:t>
      </w:r>
      <w:r>
        <w:t xml:space="preserve">carrier</w:t>
      </w:r>
      <w:r>
        <w:t xml:space="preserve">of</w:t>
      </w:r>
      <w:r>
        <w:t xml:space="preserve">a</w:t>
      </w:r>
      <w:r>
        <w:t xml:space="preserve">consignment</w:t>
      </w:r>
      <w:r>
        <w:t xml:space="preserve">shall</w:t>
      </w:r>
      <w:r>
        <w:t xml:space="preserve">exercise</w:t>
      </w:r>
      <w:r>
        <w:t xml:space="preserve">reasonable</w:t>
      </w:r>
      <w:r>
        <w:t xml:space="preserve">care</w:t>
      </w:r>
      <w:r>
        <w:t xml:space="preserve">to</w:t>
      </w:r>
      <w:r>
        <w:t xml:space="preserve">ensure</w:t>
      </w:r>
      <w:r>
        <w:t xml:space="preserve">that</w:t>
      </w:r>
      <w:r>
        <w:t xml:space="preserve">in</w:t>
      </w:r>
      <w:r>
        <w:t xml:space="preserve">the</w:t>
      </w:r>
      <w:r>
        <w:t xml:space="preserve">course</w:t>
      </w:r>
      <w:r>
        <w:t xml:space="preserve">of</w:t>
      </w:r>
      <w:r>
        <w:t xml:space="preserve">the</w:t>
      </w:r>
      <w:r>
        <w:t xml:space="preserve">transport</w:t>
      </w:r>
      <w:r>
        <w:t xml:space="preserve">of</w:t>
      </w:r>
      <w:r>
        <w:t xml:space="preserve">a</w:t>
      </w:r>
      <w:r>
        <w:t xml:space="preserve">consi</w:t>
      </w:r>
      <w:r>
        <w:rPr>
          <w:spacing w:val="24"/>
        </w:rPr>
        <w:t xml:space="preserve">g</w:t>
      </w:r>
      <w:r>
        <w:t xml:space="preserve">nment,</w:t>
      </w:r>
      <w:r>
        <w:t xml:space="preserve">no</w:t>
      </w:r>
      <w:r>
        <w:t xml:space="preserve">inj</w:t>
      </w:r>
      <w:r>
        <w:rPr>
          <w:spacing w:val="25"/>
        </w:rPr>
        <w:t xml:space="preserve">u</w:t>
      </w:r>
      <w:r>
        <w:t xml:space="preserve">ry</w:t>
      </w:r>
      <w:r>
        <w:t xml:space="preserve">to</w:t>
      </w:r>
      <w:r>
        <w:t xml:space="preserve">health</w:t>
      </w:r>
      <w:r>
        <w:t xml:space="preserve">or</w:t>
      </w:r>
      <w:r>
        <w:t xml:space="preserve">any</w:t>
      </w:r>
      <w:r>
        <w:t xml:space="preserve">damage</w:t>
      </w:r>
      <w:r>
        <w:t xml:space="preserve">to</w:t>
      </w:r>
      <w:r>
        <w:t xml:space="preserve">property</w:t>
      </w:r>
      <w:r>
        <w:t xml:space="preserve">or</w:t>
      </w:r>
      <w:r>
        <w:t xml:space="preserve">to</w:t>
      </w:r>
      <w:r>
        <w:t xml:space="preserve">the</w:t>
      </w:r>
      <w:r>
        <w:t xml:space="preserve">env</w:t>
      </w:r>
      <w:r>
        <w:rPr>
          <w:spacing w:val="21"/>
        </w:rPr>
        <w:t xml:space="preserve">i</w:t>
      </w:r>
      <w:r>
        <w:t xml:space="preserve">ronment</w:t>
      </w:r>
      <w:r>
        <w:t xml:space="preserve">is</w:t>
      </w:r>
      <w:r>
        <w:t xml:space="preserve">caused</w:t>
      </w:r>
      <w:r>
        <w:t xml:space="preserve">.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102" w:right="0" w:firstLine="18"/>
        <w:jc w:val="left"/>
        <w:spacing w:lineRule="auto" w:line="25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I</w:t>
      </w:r>
      <w:r>
        <w:rPr>
          <w:rFonts w:ascii="Times New Roman"/>
          <w:sz w:val="15"/>
        </w:rPr>
        <w:t xml:space="preserve">nformation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public</w:t>
      </w:r>
      <w:r>
        <w:rPr>
          <w:rFonts w:ascii="Times New Roman"/>
          <w:sz w:val="15"/>
        </w:rPr>
        <w:t xml:space="preserve">about</w:t>
      </w:r>
      <w:r>
        <w:rPr>
          <w:rFonts w:ascii="Times New Roman"/>
          <w:sz w:val="15"/>
        </w:rPr>
        <w:t xml:space="preserve">plan.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06" w:right="93" w:hanging="5"/>
        <w:jc w:val="left"/>
        <w:spacing w:lineRule="auto" w:line="245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Transport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radioacti</w:t>
      </w:r>
      <w:r>
        <w:rPr>
          <w:rFonts w:ascii="Times New Roman"/>
          <w:sz w:val="15"/>
        </w:rPr>
        <w:t xml:space="preserve">ve</w:t>
      </w:r>
      <w:r>
        <w:rPr>
          <w:rFonts w:ascii="Times New Roman"/>
          <w:sz w:val="15"/>
        </w:rPr>
        <w:t xml:space="preserve">material.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5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106" w:right="93" w:hanging="5"/>
        <w:jc w:val="left"/>
        <w:spacing w:lineRule="auto" w:line="245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Offences</w:t>
      </w:r>
      <w:r>
        <w:rPr>
          <w:rFonts w:ascii="Times New Roman"/>
          <w:sz w:val="15"/>
        </w:rPr>
        <w:t xml:space="preserve">relating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transport.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02" w:right="0" w:firstLine="9"/>
        <w:jc w:val="left"/>
        <w:spacing w:lineRule="auto" w:line="248" w:before="10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Duty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exercise</w:t>
      </w:r>
      <w:r>
        <w:rPr>
          <w:rFonts w:ascii="Times New Roman"/>
          <w:sz w:val="15"/>
        </w:rPr>
        <w:t xml:space="preserve">reasonable</w:t>
      </w:r>
      <w:r>
        <w:rPr>
          <w:rFonts w:ascii="Times New Roman"/>
          <w:sz w:val="15"/>
        </w:rPr>
        <w:t xml:space="preserve">care</w:t>
      </w:r>
      <w:r>
        <w:rPr>
          <w:rFonts w:ascii="Times New Roman"/>
          <w:sz w:val="15"/>
        </w:rPr>
        <w:t xml:space="preserve">b;y</w:t>
      </w:r>
      <w:r>
        <w:rPr>
          <w:rFonts w:ascii="Times New Roman"/>
          <w:sz w:val="15"/>
        </w:rPr>
        <w:t xml:space="preserve">cacrier.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8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600" w:h="14120" w:orient="portrait"/>
          <w:pgMar w:top="1240" w:right="660" w:bottom="280" w:left="600" w:header="709" w:footer="709" w:gutter="0"/>
          <w:cols w:num="2" w:sep="0" w:space="1701" w:equalWidth="0">
            <w:col w:w="5935" w:space="40"/>
            <w:col w:w="136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194" w:right="0" w:firstLine="0"/>
        <w:jc w:val="left"/>
        <w:spacing w:before="69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18"/>
        </w:rPr>
        <w:t xml:space="preserve">The</w:t>
      </w:r>
      <w:r>
        <w:rPr>
          <w:rFonts w:ascii="Times New Roman"/>
          <w:i/>
          <w:sz w:val="18"/>
        </w:rPr>
        <w:t xml:space="preserve">Nw/ear</w:t>
      </w:r>
      <w:r>
        <w:rPr>
          <w:rFonts w:ascii="Times New Roman"/>
          <w:i/>
          <w:sz w:val="18"/>
        </w:rPr>
        <w:t xml:space="preserve">Regulatory</w:t>
      </w:r>
      <w:r>
        <w:rPr>
          <w:rFonts w:ascii="Times New Roman"/>
          <w:i/>
          <w:sz w:val="18"/>
        </w:rPr>
        <w:t xml:space="preserve">Bi//</w:t>
      </w:r>
      <w:r>
        <w:rPr>
          <w:rFonts w:ascii="Times New Roman"/>
          <w:i/>
          <w:sz w:val="18"/>
        </w:rPr>
        <w:t xml:space="preserve">,</w:t>
      </w:r>
      <w:r>
        <w:rPr>
          <w:rFonts w:ascii="Times New Roman"/>
          <w:i/>
          <w:sz w:val="18"/>
        </w:rPr>
        <w:t xml:space="preserve">2018</w:t>
      </w:r>
      <w:r>
        <w:rPr>
          <w:rFonts w:ascii="Times New Roman"/>
          <w:sz w:val="18"/>
        </w:rPr>
        <w:t xml:space="preserve">.</w:t>
      </w:r>
      <w:r>
        <w:rPr>
          <w:rFonts w:ascii="Times New Roman"/>
          <w:sz w:val="18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660"/>
        <w:ind w:left="123" w:right="17" w:firstLine="462"/>
        <w:jc w:val="both"/>
        <w:spacing w:lineRule="auto" w:line="243"/>
      </w:pPr>
      <w:r>
        <w:rPr>
          <w:rFonts w:ascii="Times New Roman" w:hAnsi="Times New Roman"/>
          <w:b/>
          <w:sz w:val="24"/>
        </w:rPr>
        <w:t xml:space="preserve">6</w:t>
      </w:r>
      <w:r>
        <w:rPr>
          <w:rFonts w:ascii="Times New Roman" w:hAnsi="Times New Roman"/>
          <w:b/>
          <w:spacing w:val="12"/>
          <w:sz w:val="24"/>
        </w:rPr>
        <w:t xml:space="preserve">6</w:t>
      </w:r>
      <w:r>
        <w:rPr>
          <w:rFonts w:ascii="Times New Roman" w:hAnsi="Times New Roman"/>
          <w:b/>
          <w:spacing w:val="-31"/>
          <w:sz w:val="24"/>
        </w:rPr>
        <w:t xml:space="preserve">.</w:t>
      </w:r>
      <w:r>
        <w:rPr>
          <w:rFonts w:ascii="Times New Roman" w:hAnsi="Times New Roman"/>
          <w:b/>
          <w:sz w:val="24"/>
        </w:rPr>
        <w:t xml:space="preserve">.</w:t>
      </w:r>
      <w:r>
        <w:rPr>
          <w:sz w:val="24"/>
        </w:rPr>
        <w:t xml:space="preserve">(</w:t>
      </w:r>
      <w:r>
        <w:t xml:space="preserve">1</w:t>
      </w:r>
      <w:r>
        <w:t xml:space="preserve">)</w:t>
      </w:r>
      <w:r>
        <w:t xml:space="preserve">Every</w:t>
      </w:r>
      <w:r>
        <w:t xml:space="preserve">carrier</w:t>
      </w:r>
      <w:r>
        <w:t xml:space="preserve">shall</w:t>
      </w:r>
      <w:r>
        <w:t xml:space="preserve">establish</w:t>
      </w:r>
      <w:r>
        <w:t xml:space="preserve">a</w:t>
      </w:r>
      <w:r>
        <w:t xml:space="preserve">rad</w:t>
      </w:r>
      <w:r>
        <w:t xml:space="preserve">iat</w:t>
      </w:r>
      <w:r>
        <w:t xml:space="preserve">ion</w:t>
      </w:r>
      <w:r>
        <w:t xml:space="preserve">protection</w:t>
      </w:r>
      <w:r>
        <w:t xml:space="preserve">transport</w:t>
      </w:r>
      <w:r>
        <w:t xml:space="preserve">plan</w:t>
      </w:r>
      <w:r>
        <w:t xml:space="preserve">for</w:t>
      </w:r>
      <w:r>
        <w:t xml:space="preserve">application·</w:t>
      </w:r>
      <w:r>
        <w:t xml:space="preserve">during</w:t>
      </w:r>
      <w:r>
        <w:t xml:space="preserve">transportation</w:t>
      </w:r>
      <w:r>
        <w:t xml:space="preserve">of</w:t>
      </w:r>
      <w:r>
        <w:t xml:space="preserve">nuclear</w:t>
      </w:r>
      <w:r>
        <w:t xml:space="preserve">material</w:t>
      </w:r>
      <w:r>
        <w:t xml:space="preserve">or</w:t>
      </w:r>
      <w:r>
        <w:t xml:space="preserve">rad</w:t>
      </w:r>
      <w:r>
        <w:t xml:space="preserve">iation</w:t>
      </w:r>
      <w:r>
        <w:t xml:space="preserve">sources.</w:t>
      </w:r>
      <w:r/>
      <w:r/>
    </w:p>
    <w:p>
      <w:pPr>
        <w:pStyle w:val="660"/>
        <w:numPr>
          <w:ilvl w:val="0"/>
          <w:numId w:val="50"/>
        </w:numPr>
        <w:ind w:left="109" w:right="0" w:firstLine="487"/>
        <w:jc w:val="left"/>
        <w:spacing w:lineRule="auto" w:line="240" w:after="0" w:before="117"/>
        <w:tabs>
          <w:tab w:val="left" w:pos="921" w:leader="none"/>
        </w:tabs>
      </w:pPr>
      <w:r>
        <w:t xml:space="preserve">The</w:t>
      </w:r>
      <w:r>
        <w:t xml:space="preserve">transport</w:t>
      </w:r>
      <w:r>
        <w:t xml:space="preserve">plan</w:t>
      </w:r>
      <w:r>
        <w:t xml:space="preserve">shall</w:t>
      </w:r>
      <w:r>
        <w:t xml:space="preserve">-</w:t>
      </w:r>
      <w:r/>
      <w:r/>
    </w:p>
    <w:p>
      <w:pPr>
        <w:pStyle w:val="660"/>
        <w:numPr>
          <w:ilvl w:val="1"/>
          <w:numId w:val="50"/>
        </w:numPr>
        <w:ind w:left="944" w:right="2" w:hanging="353"/>
        <w:jc w:val="both"/>
        <w:spacing w:lineRule="auto" w:line="248" w:after="0" w:before="125"/>
        <w:tabs>
          <w:tab w:val="left" w:pos="945" w:leader="none"/>
        </w:tabs>
      </w:pPr>
      <w:r>
        <w:t xml:space="preserve">take</w:t>
      </w:r>
      <w:r>
        <w:rPr>
          <w:spacing w:val="8"/>
        </w:rPr>
        <w:t xml:space="preserve">i</w:t>
      </w:r>
      <w:r>
        <w:rPr>
          <w:spacing w:val="5"/>
        </w:rPr>
        <w:t xml:space="preserve">nto</w:t>
      </w:r>
      <w:r>
        <w:t xml:space="preserve">accou</w:t>
      </w:r>
      <w:r>
        <w:t xml:space="preserve">nt</w:t>
      </w:r>
      <w:r>
        <w:t xml:space="preserve">the</w:t>
      </w:r>
      <w:r>
        <w:t xml:space="preserve">natu</w:t>
      </w:r>
      <w:r>
        <w:t xml:space="preserve">re</w:t>
      </w:r>
      <w:r>
        <w:t xml:space="preserve">and</w:t>
      </w:r>
      <w:r>
        <w:t xml:space="preserve">extent</w:t>
      </w:r>
      <w:r>
        <w:t xml:space="preserve">of</w:t>
      </w:r>
      <w:r>
        <w:t xml:space="preserve">the</w:t>
      </w:r>
      <w:r>
        <w:t xml:space="preserve">measures</w:t>
      </w:r>
      <w:r>
        <w:t xml:space="preserve">to</w:t>
      </w:r>
      <w:r>
        <w:t xml:space="preserve">be</w:t>
      </w:r>
      <w:r>
        <w:t xml:space="preserve">taken</w:t>
      </w:r>
      <w:r>
        <w:rPr>
          <w:spacing w:val="14"/>
        </w:rPr>
        <w:t xml:space="preserve">i</w:t>
      </w:r>
      <w:r>
        <w:rPr>
          <w:spacing w:val="12"/>
        </w:rPr>
        <w:t xml:space="preserve">n</w:t>
      </w:r>
      <w:r>
        <w:t xml:space="preserve">respect</w:t>
      </w:r>
      <w:r>
        <w:t xml:space="preserve">of</w:t>
      </w:r>
      <w:r>
        <w:t xml:space="preserve">the</w:t>
      </w:r>
      <w:r>
        <w:rPr>
          <w:spacing w:val="37"/>
        </w:rPr>
        <w:t xml:space="preserve">l</w:t>
      </w:r>
      <w:r>
        <w:t xml:space="preserve">ikelihood</w:t>
      </w:r>
      <w:r>
        <w:t xml:space="preserve">and</w:t>
      </w:r>
      <w:r>
        <w:t xml:space="preserve">magnitude</w:t>
      </w:r>
      <w:r>
        <w:t xml:space="preserve">of</w:t>
      </w:r>
      <w:r>
        <w:t xml:space="preserve">radiation</w:t>
      </w:r>
      <w:r>
        <w:rPr>
          <w:spacing w:val="1"/>
        </w:rPr>
        <w:t xml:space="preserve">exposures</w:t>
      </w:r>
      <w:r>
        <w:t xml:space="preserve">or</w:t>
      </w:r>
      <w:r>
        <w:t xml:space="preserve">environmental</w:t>
      </w:r>
      <w:r>
        <w:t xml:space="preserve">co</w:t>
      </w:r>
      <w:r>
        <w:rPr>
          <w:spacing w:val="4"/>
        </w:rPr>
        <w:t xml:space="preserve">n</w:t>
      </w:r>
      <w:r>
        <w:t xml:space="preserve">am</w:t>
      </w:r>
      <w:r>
        <w:rPr>
          <w:spacing w:val="21"/>
        </w:rPr>
        <w:t xml:space="preserve">i</w:t>
      </w:r>
      <w:r>
        <w:t xml:space="preserve">nation;</w:t>
      </w:r>
      <w:r>
        <w:t xml:space="preserve">and</w:t>
      </w:r>
      <w:r/>
      <w:r/>
    </w:p>
    <w:p>
      <w:pPr>
        <w:pStyle w:val="660"/>
        <w:numPr>
          <w:ilvl w:val="1"/>
          <w:numId w:val="50"/>
        </w:numPr>
        <w:ind w:left="944" w:right="20" w:hanging="353"/>
        <w:jc w:val="both"/>
        <w:spacing w:lineRule="auto" w:line="245" w:after="0" w:before="116"/>
        <w:tabs>
          <w:tab w:val="left" w:pos="945" w:leader="none"/>
        </w:tabs>
      </w:pPr>
      <w:r>
        <w:t xml:space="preserve">adopt</w:t>
      </w:r>
      <w:r>
        <w:t xml:space="preserve">a</w:t>
      </w:r>
      <w:r>
        <w:rPr>
          <w:spacing w:val="1"/>
        </w:rPr>
        <w:t xml:space="preserve">structured</w:t>
      </w:r>
      <w:r>
        <w:t xml:space="preserve">and</w:t>
      </w:r>
      <w:r>
        <w:t xml:space="preserve">systematic</w:t>
      </w:r>
      <w:r>
        <w:t xml:space="preserve">approach</w:t>
      </w:r>
      <w:r>
        <w:rPr>
          <w:spacing w:val="8"/>
        </w:rPr>
        <w:t xml:space="preserve">i</w:t>
      </w:r>
      <w:r>
        <w:rPr>
          <w:spacing w:val="5"/>
        </w:rPr>
        <w:t xml:space="preserve">ncl</w:t>
      </w:r>
      <w:r>
        <w:t xml:space="preserve">uding</w:t>
      </w:r>
      <w:r>
        <w:t xml:space="preserve">consideration</w:t>
      </w:r>
      <w:r>
        <w:t xml:space="preserve">of</w:t>
      </w:r>
      <w:r>
        <w:t xml:space="preserve">the</w:t>
      </w:r>
      <w:r>
        <w:rPr>
          <w:spacing w:val="3"/>
        </w:rPr>
        <w:t xml:space="preserve">i</w:t>
      </w:r>
      <w:r>
        <w:rPr>
          <w:spacing w:val="2"/>
        </w:rPr>
        <w:t xml:space="preserve">nterfaces</w:t>
      </w:r>
      <w:r>
        <w:t xml:space="preserve">between</w:t>
      </w:r>
      <w:r>
        <w:t xml:space="preserve">the</w:t>
      </w:r>
      <w:r>
        <w:t xml:space="preserve">mode</w:t>
      </w:r>
      <w:r>
        <w:t xml:space="preserve">of</w:t>
      </w:r>
      <w:r>
        <w:t xml:space="preserve">transport</w:t>
      </w:r>
      <w:r>
        <w:t xml:space="preserve">and</w:t>
      </w:r>
      <w:r>
        <w:t xml:space="preserve">other</w:t>
      </w:r>
      <w:r>
        <w:rPr>
          <w:spacing w:val="1"/>
        </w:rPr>
        <w:t xml:space="preserve">activities.</w:t>
      </w:r>
      <w:r/>
      <w:r/>
    </w:p>
    <w:p>
      <w:pPr>
        <w:pStyle w:val="660"/>
        <w:numPr>
          <w:ilvl w:val="0"/>
          <w:numId w:val="50"/>
        </w:numPr>
        <w:ind w:left="109" w:right="9" w:firstLine="482"/>
        <w:jc w:val="both"/>
        <w:spacing w:lineRule="auto" w:line="246" w:after="0" w:before="124"/>
        <w:tabs>
          <w:tab w:val="left" w:pos="950" w:leader="none"/>
        </w:tabs>
      </w:pPr>
      <w:r>
        <w:t xml:space="preserve">Any</w:t>
      </w:r>
      <w:r>
        <w:t xml:space="preserve">person</w:t>
      </w:r>
      <w:r>
        <w:t xml:space="preserve">who</w:t>
      </w:r>
      <w:r>
        <w:t xml:space="preserve">contravenes</w:t>
      </w:r>
      <w:r>
        <w:t xml:space="preserve">this</w:t>
      </w:r>
      <w:r>
        <w:t xml:space="preserve">section</w:t>
      </w:r>
      <w:r>
        <w:t xml:space="preserve">comm</w:t>
      </w:r>
      <w:r>
        <w:rPr>
          <w:spacing w:val="25"/>
        </w:rPr>
        <w:t xml:space="preserve">i</w:t>
      </w:r>
      <w:r>
        <w:t xml:space="preserve">ts</w:t>
      </w:r>
      <w:r>
        <w:t xml:space="preserve">an</w:t>
      </w:r>
      <w:r>
        <w:t xml:space="preserve">offence</w:t>
      </w:r>
      <w:r>
        <w:t xml:space="preserve">and</w:t>
      </w:r>
      <w:r>
        <w:t xml:space="preserve">shall</w:t>
      </w:r>
      <w:r>
        <w:t xml:space="preserve">is</w:t>
      </w:r>
      <w:r>
        <w:t xml:space="preserve">l</w:t>
      </w:r>
      <w:r>
        <w:t xml:space="preserve">iable</w:t>
      </w:r>
      <w:r>
        <w:t xml:space="preserve">on</w:t>
      </w:r>
      <w:r>
        <w:t xml:space="preserve">conviction</w:t>
      </w:r>
      <w:r>
        <w:t xml:space="preserve">to</w:t>
      </w:r>
      <w:r>
        <w:t xml:space="preserve">a</w:t>
      </w:r>
      <w:r>
        <w:rPr>
          <w:spacing w:val="4"/>
        </w:rPr>
        <w:t xml:space="preserve">fine</w:t>
      </w:r>
      <w:r>
        <w:t xml:space="preserve">not</w:t>
      </w:r>
      <w:r>
        <w:t xml:space="preserve">exceed</w:t>
      </w:r>
      <w:r>
        <w:t xml:space="preserve">i</w:t>
      </w:r>
      <w:r>
        <w:t xml:space="preserve">ng</w:t>
      </w:r>
      <w:r>
        <w:rPr>
          <w:spacing w:val="4"/>
        </w:rPr>
        <w:t xml:space="preserve">five</w:t>
      </w:r>
      <w:r>
        <w:t xml:space="preserve">mi</w:t>
      </w:r>
      <w:r>
        <w:t xml:space="preserve">ll</w:t>
      </w:r>
      <w:r>
        <w:t xml:space="preserve">ion</w:t>
      </w:r>
      <w:r>
        <w:t xml:space="preserve">shill</w:t>
      </w:r>
      <w:r>
        <w:rPr>
          <w:spacing w:val="7"/>
        </w:rPr>
        <w:t xml:space="preserve">i</w:t>
      </w:r>
      <w:r>
        <w:rPr>
          <w:spacing w:val="4"/>
        </w:rPr>
        <w:t xml:space="preserve">ngs</w:t>
      </w:r>
      <w:r>
        <w:t xml:space="preserve">or</w:t>
      </w:r>
      <w:r>
        <w:t xml:space="preserve">to</w:t>
      </w:r>
      <w:r>
        <w:t xml:space="preserve">an</w:t>
      </w:r>
      <w:r>
        <w:rPr>
          <w:spacing w:val="4"/>
        </w:rPr>
        <w:t xml:space="preserve">i</w:t>
      </w:r>
      <w:r>
        <w:rPr>
          <w:spacing w:val="3"/>
        </w:rPr>
        <w:t xml:space="preserve">m</w:t>
      </w:r>
      <w:r>
        <w:rPr>
          <w:spacing w:val="2"/>
        </w:rPr>
        <w:t xml:space="preserve">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</w:t>
      </w:r>
      <w:r>
        <w:t xml:space="preserve">ing</w:t>
      </w:r>
      <w:r>
        <w:t xml:space="preserve">five</w:t>
      </w:r>
      <w:r>
        <w:t xml:space="preserve">years,</w:t>
      </w:r>
      <w:r>
        <w:t xml:space="preserve">or</w:t>
      </w:r>
      <w:r>
        <w:t xml:space="preserve">to</w:t>
      </w:r>
      <w:r>
        <w:t xml:space="preserve">both.</w:t>
      </w:r>
      <w:r/>
      <w:r/>
    </w:p>
    <w:p>
      <w:pPr>
        <w:pStyle w:val="660"/>
        <w:ind w:left="109" w:right="3" w:firstLine="481"/>
        <w:jc w:val="both"/>
        <w:spacing w:lineRule="auto" w:line="246" w:before="100"/>
      </w:pPr>
      <w:r>
        <w:rPr>
          <w:rFonts w:ascii="Times New Roman"/>
          <w:b/>
          <w:sz w:val="24"/>
        </w:rPr>
        <w:t xml:space="preserve">67.</w:t>
      </w:r>
      <w:r>
        <w:rPr>
          <w:rFonts w:ascii="Arial"/>
          <w:sz w:val="20"/>
        </w:rPr>
        <w:t xml:space="preserve">(1)</w:t>
      </w:r>
      <w:r>
        <w:rPr>
          <w:spacing w:val="14"/>
        </w:rPr>
        <w:t xml:space="preserve">I</w:t>
      </w:r>
      <w:r>
        <w:rPr>
          <w:spacing w:val="12"/>
        </w:rPr>
        <w:t xml:space="preserve">n</w:t>
      </w:r>
      <w:r>
        <w:t xml:space="preserve">the</w:t>
      </w:r>
      <w:r>
        <w:t xml:space="preserve">event of</w:t>
      </w:r>
      <w:r>
        <w:t xml:space="preserve">an</w:t>
      </w:r>
      <w:r>
        <w:t xml:space="preserve">accident</w:t>
      </w:r>
      <w:r>
        <w:t xml:space="preserve">or</w:t>
      </w:r>
      <w:r>
        <w:t xml:space="preserve">incident</w:t>
      </w:r>
      <w:r>
        <w:rPr>
          <w:spacing w:val="6"/>
        </w:rPr>
        <w:t xml:space="preserve">du</w:t>
      </w:r>
      <w:r>
        <w:rPr>
          <w:spacing w:val="7"/>
        </w:rPr>
        <w:t xml:space="preserve">ring</w:t>
      </w:r>
      <w:r>
        <w:t xml:space="preserve">the</w:t>
      </w:r>
      <w:r>
        <w:t xml:space="preserve">transport</w:t>
      </w:r>
      <w:r>
        <w:t xml:space="preserve">of</w:t>
      </w:r>
      <w:r>
        <w:t xml:space="preserve">a</w:t>
      </w:r>
      <w:r>
        <w:t xml:space="preserve">n</w:t>
      </w:r>
      <w:r>
        <w:t xml:space="preserve">uclear</w:t>
      </w:r>
      <w:r>
        <w:t xml:space="preserve">material</w:t>
      </w:r>
      <w:r>
        <w:t xml:space="preserve">or</w:t>
      </w:r>
      <w:r>
        <w:t xml:space="preserve">rad</w:t>
      </w:r>
      <w:r>
        <w:t xml:space="preserve">iation</w:t>
      </w:r>
      <w:r>
        <w:rPr>
          <w:spacing w:val="1"/>
        </w:rPr>
        <w:t xml:space="preserve">source.</w:t>
      </w:r>
      <w:r>
        <w:t xml:space="preserve">a</w:t>
      </w:r>
      <w:r>
        <w:t xml:space="preserve">carrier</w:t>
      </w:r>
      <w:r>
        <w:t xml:space="preserve">shall</w:t>
      </w:r>
      <w:r>
        <w:rPr>
          <w:spacing w:val="3"/>
        </w:rPr>
        <w:t xml:space="preserve">appl</w:t>
      </w:r>
      <w:r>
        <w:rPr>
          <w:spacing w:val="4"/>
        </w:rPr>
        <w:t xml:space="preserve">y</w:t>
      </w:r>
      <w:r>
        <w:t xml:space="preserve">i</w:t>
      </w:r>
      <w:r>
        <w:t xml:space="preserve">ts</w:t>
      </w:r>
      <w:r>
        <w:t xml:space="preserve">radiation</w:t>
      </w:r>
      <w:r>
        <w:t xml:space="preserve">protect</w:t>
      </w:r>
      <w:r>
        <w:t xml:space="preserve">ion</w:t>
      </w:r>
      <w:r>
        <w:t xml:space="preserve">tr</w:t>
      </w:r>
      <w:r>
        <w:rPr>
          <w:spacing w:val="25"/>
        </w:rPr>
        <w:t xml:space="preserve">a</w:t>
      </w:r>
      <w:r>
        <w:t xml:space="preserve">nsport</w:t>
      </w:r>
      <w:r>
        <w:t xml:space="preserve">plan</w:t>
      </w:r>
      <w:r>
        <w:t xml:space="preserve">as</w:t>
      </w:r>
      <w:r>
        <w:t xml:space="preserve">approved</w:t>
      </w:r>
      <w:r>
        <w:t xml:space="preserve">by</w:t>
      </w:r>
      <w:r>
        <w:t xml:space="preserve">the</w:t>
      </w:r>
      <w:r>
        <w:t xml:space="preserve">Commission.</w:t>
      </w:r>
      <w:r/>
      <w:r/>
    </w:p>
    <w:p>
      <w:pPr>
        <w:pStyle w:val="660"/>
        <w:ind w:left="109" w:right="5" w:firstLine="486"/>
        <w:jc w:val="both"/>
        <w:spacing w:lineRule="auto" w:line="244" w:before="113"/>
      </w:pPr>
      <w:r>
        <w:t xml:space="preserve">(2)</w:t>
      </w:r>
      <w:r>
        <w:t xml:space="preserve">Emergency</w:t>
      </w:r>
      <w:r>
        <w:t xml:space="preserve">response</w:t>
      </w:r>
      <w:r>
        <w:t xml:space="preserve">proced</w:t>
      </w:r>
      <w:r>
        <w:t xml:space="preserve">ures</w:t>
      </w:r>
      <w:r>
        <w:t xml:space="preserve">shall</w:t>
      </w:r>
      <w:r>
        <w:t xml:space="preserve">take</w:t>
      </w:r>
      <w:r>
        <w:rPr>
          <w:spacing w:val="8"/>
        </w:rPr>
        <w:t xml:space="preserve">i</w:t>
      </w:r>
      <w:r>
        <w:rPr>
          <w:spacing w:val="5"/>
        </w:rPr>
        <w:t xml:space="preserve">nto</w:t>
      </w:r>
      <w:r>
        <w:t xml:space="preserve">acco</w:t>
      </w:r>
      <w:r>
        <w:rPr>
          <w:spacing w:val="24"/>
        </w:rPr>
        <w:t xml:space="preserve">u</w:t>
      </w:r>
      <w:r>
        <w:t xml:space="preserve">nt</w:t>
      </w:r>
      <w:r>
        <w:t xml:space="preserve">the</w:t>
      </w:r>
      <w:r>
        <w:t xml:space="preserve">formation</w:t>
      </w:r>
      <w:r>
        <w:t xml:space="preserve">of</w:t>
      </w:r>
      <w:r>
        <w:t xml:space="preserve">other</w:t>
      </w:r>
      <w:r>
        <w:t xml:space="preserve">dangerous</w:t>
      </w:r>
      <w:r>
        <w:rPr>
          <w:spacing w:val="1"/>
        </w:rPr>
        <w:t xml:space="preserve">substances</w:t>
      </w:r>
      <w:r>
        <w:t xml:space="preserve">that</w:t>
      </w:r>
      <w:r>
        <w:t xml:space="preserve">may</w:t>
      </w:r>
      <w:r>
        <w:t xml:space="preserve">result</w:t>
      </w:r>
      <w:r>
        <w:t xml:space="preserve">from</w:t>
      </w:r>
      <w:r>
        <w:t xml:space="preserve">the</w:t>
      </w:r>
      <w:r>
        <w:t xml:space="preserve">reaction</w:t>
      </w:r>
      <w:r>
        <w:t xml:space="preserve">between</w:t>
      </w:r>
      <w:r>
        <w:t xml:space="preserve">the</w:t>
      </w:r>
      <w:r>
        <w:t xml:space="preserve">contents</w:t>
      </w:r>
      <w:r>
        <w:t xml:space="preserve">of</w:t>
      </w:r>
      <w:r>
        <w:t xml:space="preserve">a</w:t>
      </w:r>
      <w:r>
        <w:t xml:space="preserve">consignment</w:t>
      </w:r>
      <w:r>
        <w:t xml:space="preserve">and</w:t>
      </w:r>
      <w:r>
        <w:t xml:space="preserve">the</w:t>
      </w:r>
      <w:r>
        <w:t xml:space="preserve">env</w:t>
      </w:r>
      <w:r>
        <w:rPr>
          <w:spacing w:val="26"/>
        </w:rPr>
        <w:t xml:space="preserve">i</w:t>
      </w:r>
      <w:r>
        <w:t xml:space="preserve">ron</w:t>
      </w:r>
      <w:r>
        <w:t xml:space="preserve">ment</w:t>
      </w:r>
      <w:r>
        <w:t xml:space="preserve">i</w:t>
      </w:r>
      <w:r>
        <w:t xml:space="preserve">n</w:t>
      </w:r>
      <w:r>
        <w:t xml:space="preserve">the</w:t>
      </w:r>
      <w:r>
        <w:t xml:space="preserve">event</w:t>
      </w:r>
      <w:r>
        <w:t xml:space="preserve">of</w:t>
      </w:r>
      <w:r>
        <w:t xml:space="preserve">an</w:t>
      </w:r>
      <w:r>
        <w:t xml:space="preserve">accident.</w:t>
      </w:r>
      <w:r/>
      <w:r/>
    </w:p>
    <w:p>
      <w:pPr>
        <w:pStyle w:val="660"/>
        <w:numPr>
          <w:ilvl w:val="0"/>
          <w:numId w:val="49"/>
        </w:numPr>
        <w:ind w:left="118" w:right="0" w:firstLine="473"/>
        <w:jc w:val="left"/>
        <w:spacing w:lineRule="auto" w:line="240" w:after="0" w:before="112"/>
        <w:tabs>
          <w:tab w:val="left" w:pos="954" w:leader="none"/>
        </w:tabs>
      </w:pPr>
      <w:r>
        <w:t xml:space="preserve">Every</w:t>
      </w:r>
      <w:r>
        <w:t xml:space="preserve">carrier</w:t>
      </w:r>
      <w:r>
        <w:t xml:space="preserve">shall</w:t>
      </w:r>
      <w:r>
        <w:rPr>
          <w:spacing w:val="4"/>
        </w:rPr>
        <w:t xml:space="preserve">ensure</w:t>
      </w:r>
      <w:r>
        <w:t xml:space="preserve">that</w:t>
      </w:r>
      <w:r>
        <w:rPr>
          <w:spacing w:val="-13"/>
        </w:rPr>
        <w:t xml:space="preserve">-</w:t>
      </w:r>
      <w:r>
        <w:rPr>
          <w:spacing w:val="-67"/>
        </w:rPr>
        <w:t xml:space="preserve">.</w:t>
      </w:r>
      <w:r/>
      <w:r/>
    </w:p>
    <w:p>
      <w:pPr>
        <w:pStyle w:val="660"/>
        <w:numPr>
          <w:ilvl w:val="0"/>
          <w:numId w:val="48"/>
        </w:numPr>
        <w:ind w:left="953" w:right="26" w:hanging="357"/>
        <w:jc w:val="both"/>
        <w:spacing w:lineRule="auto" w:line="245" w:after="0" w:before="113"/>
        <w:tabs>
          <w:tab w:val="left" w:pos="950" w:leader="none"/>
        </w:tabs>
      </w:pPr>
      <w:r>
        <w:rPr>
          <w:spacing w:val="4"/>
        </w:rPr>
        <w:t xml:space="preserve">duri</w:t>
      </w:r>
      <w:r>
        <w:t xml:space="preserve">ng</w:t>
      </w:r>
      <w:r>
        <w:t xml:space="preserve">transport</w:t>
      </w:r>
      <w:r>
        <w:t xml:space="preserve">every</w:t>
      </w:r>
      <w:r>
        <w:t xml:space="preserve">consignment is</w:t>
      </w:r>
      <w:r>
        <w:t xml:space="preserve">segregated</w:t>
      </w:r>
      <w:r>
        <w:t xml:space="preserve">from</w:t>
      </w:r>
      <w:r>
        <w:t xml:space="preserve">any</w:t>
      </w:r>
      <w:r>
        <w:t xml:space="preserve">other</w:t>
      </w:r>
      <w:r>
        <w:t xml:space="preserve">dangerous</w:t>
      </w:r>
      <w:r>
        <w:t xml:space="preserve">goods;</w:t>
      </w:r>
      <w:r>
        <w:t xml:space="preserve">and</w:t>
      </w:r>
      <w:r/>
      <w:r/>
    </w:p>
    <w:p>
      <w:pPr>
        <w:pStyle w:val="660"/>
        <w:numPr>
          <w:ilvl w:val="0"/>
          <w:numId w:val="48"/>
        </w:numPr>
        <w:ind w:left="949" w:right="0" w:hanging="353"/>
        <w:jc w:val="both"/>
        <w:spacing w:lineRule="auto" w:line="248" w:after="0" w:before="120"/>
        <w:tabs>
          <w:tab w:val="left" w:pos="959" w:leader="none"/>
        </w:tabs>
      </w:pPr>
      <w:r>
        <w:t xml:space="preserve">rad</w:t>
      </w:r>
      <w:r>
        <w:t xml:space="preserve">ioacti</w:t>
      </w:r>
      <w:r>
        <w:t xml:space="preserve">ve</w:t>
      </w:r>
      <w:r>
        <w:t xml:space="preserve">and</w:t>
      </w:r>
      <w:r>
        <w:t xml:space="preserve">fissi</w:t>
      </w:r>
      <w:r>
        <w:t xml:space="preserve">le</w:t>
      </w:r>
      <w:r>
        <w:t xml:space="preserve">properties,</w:t>
      </w:r>
      <w:r>
        <w:t xml:space="preserve">explosi</w:t>
      </w:r>
      <w:r>
        <w:t xml:space="preserve">veness,</w:t>
      </w:r>
      <w:r>
        <w:t xml:space="preserve">flammabil</w:t>
      </w:r>
      <w:r>
        <w:t xml:space="preserve">i</w:t>
      </w:r>
      <w:r>
        <w:t xml:space="preserve">ty,</w:t>
      </w:r>
      <w:r>
        <w:t xml:space="preserve">pyrophoricity,</w:t>
      </w:r>
      <w:r>
        <w:t xml:space="preserve">chemical</w:t>
      </w:r>
      <w:r>
        <w:t xml:space="preserve">tox</w:t>
      </w:r>
      <w:r>
        <w:t xml:space="preserve">icity</w:t>
      </w:r>
      <w:r>
        <w:t xml:space="preserve">and</w:t>
      </w:r>
      <w:r>
        <w:t xml:space="preserve">corros</w:t>
      </w:r>
      <w:r>
        <w:rPr>
          <w:spacing w:val="25"/>
        </w:rPr>
        <w:t xml:space="preserve">i</w:t>
      </w:r>
      <w:r>
        <w:t xml:space="preserve">veness</w:t>
      </w:r>
      <w:r>
        <w:t xml:space="preserve">are</w:t>
      </w:r>
      <w:r>
        <w:t xml:space="preserve">taken</w:t>
      </w:r>
      <w:r>
        <w:t xml:space="preserve">into</w:t>
      </w:r>
      <w:r>
        <w:t xml:space="preserve">acco</w:t>
      </w:r>
      <w:r>
        <w:rPr>
          <w:spacing w:val="25"/>
        </w:rPr>
        <w:t xml:space="preserve">u</w:t>
      </w:r>
      <w:r>
        <w:t xml:space="preserve">nt</w:t>
      </w:r>
      <w:r>
        <w:t xml:space="preserve">i</w:t>
      </w:r>
      <w:r>
        <w:t xml:space="preserve">n</w:t>
      </w:r>
      <w:r>
        <w:t xml:space="preserve">the</w:t>
      </w:r>
      <w:r>
        <w:t xml:space="preserve">packi</w:t>
      </w:r>
      <w:r>
        <w:t xml:space="preserve">ng,</w:t>
      </w:r>
      <w:r>
        <w:t xml:space="preserve">label</w:t>
      </w:r>
      <w:r>
        <w:rPr>
          <w:spacing w:val="27"/>
        </w:rPr>
        <w:t xml:space="preserve">i</w:t>
      </w:r>
      <w:r>
        <w:t xml:space="preserve">ng,</w:t>
      </w:r>
      <w:r>
        <w:t xml:space="preserve">marking,</w:t>
      </w:r>
      <w:r>
        <w:t xml:space="preserve">placard</w:t>
      </w:r>
      <w:r>
        <w:t xml:space="preserve">ing,</w:t>
      </w:r>
      <w:r>
        <w:t xml:space="preserve">storage</w:t>
      </w:r>
      <w:r>
        <w:t xml:space="preserve">and</w:t>
      </w:r>
      <w:r>
        <w:t xml:space="preserve">transport</w:t>
      </w:r>
      <w:r>
        <w:t xml:space="preserve">of</w:t>
      </w:r>
      <w:r>
        <w:t xml:space="preserve">a package</w:t>
      </w:r>
      <w:r>
        <w:t xml:space="preserve">i</w:t>
      </w:r>
      <w:r>
        <w:t xml:space="preserve">n.</w:t>
      </w:r>
      <w:r>
        <w:t xml:space="preserve">order</w:t>
      </w:r>
      <w:r>
        <w:t xml:space="preserve">to be</w:t>
      </w:r>
      <w:r>
        <w:rPr>
          <w:spacing w:val="4"/>
        </w:rPr>
        <w:t xml:space="preserve">compl</w:t>
      </w:r>
      <w:r>
        <w:t xml:space="preserve">iant</w:t>
      </w:r>
      <w:r>
        <w:t xml:space="preserve">with</w:t>
      </w:r>
      <w:r>
        <w:t xml:space="preserve">the</w:t>
      </w:r>
      <w:r>
        <w:t xml:space="preserve">provisions</w:t>
      </w:r>
      <w:r>
        <w:t xml:space="preserve">of</w:t>
      </w:r>
      <w:r>
        <w:t xml:space="preserve">th</w:t>
      </w:r>
      <w:r>
        <w:t xml:space="preserve">i</w:t>
      </w:r>
      <w:r>
        <w:t xml:space="preserve">s</w:t>
      </w:r>
      <w:r>
        <w:t xml:space="preserve">Act</w:t>
      </w:r>
      <w:r>
        <w:t xml:space="preserve">or</w:t>
      </w:r>
      <w:r>
        <w:t xml:space="preserve">any</w:t>
      </w:r>
      <w:r>
        <w:t xml:space="preserve">other</w:t>
      </w:r>
      <w:r>
        <w:t xml:space="preserve">written</w:t>
      </w:r>
      <w:r>
        <w:t xml:space="preserve">law</w:t>
      </w:r>
      <w:r>
        <w:t xml:space="preserve">relati</w:t>
      </w:r>
      <w:r>
        <w:t xml:space="preserve">ng</w:t>
      </w:r>
      <w:r>
        <w:t xml:space="preserve">to</w:t>
      </w:r>
      <w:r>
        <w:t xml:space="preserve">dangerous</w:t>
      </w:r>
      <w:r>
        <w:t xml:space="preserve">goods</w:t>
      </w:r>
      <w:r>
        <w:t xml:space="preserve">in</w:t>
      </w:r>
      <w:r>
        <w:t xml:space="preserve">each</w:t>
      </w:r>
      <w:r>
        <w:rPr>
          <w:rFonts w:ascii="Times New Roman"/>
          <w:i/>
          <w:sz w:val="21"/>
        </w:rPr>
        <w:t xml:space="preserve">o(</w:t>
      </w:r>
      <w:r>
        <w:t xml:space="preserve">the</w:t>
      </w:r>
      <w:r>
        <w:t xml:space="preserve">States</w:t>
      </w:r>
      <w:r>
        <w:t xml:space="preserve">through</w:t>
      </w:r>
      <w:r>
        <w:t xml:space="preserve">or</w:t>
      </w:r>
      <w:r>
        <w:rPr>
          <w:spacing w:val="8"/>
        </w:rPr>
        <w:t xml:space="preserve">i</w:t>
      </w:r>
      <w:r>
        <w:rPr>
          <w:spacing w:val="5"/>
        </w:rPr>
        <w:t xml:space="preserve">nto</w:t>
      </w:r>
      <w:r>
        <w:t xml:space="preserve">which</w:t>
      </w:r>
      <w:r>
        <w:t xml:space="preserve">the</w:t>
      </w:r>
      <w:r>
        <w:t xml:space="preserve">consignment</w:t>
      </w:r>
      <w:r>
        <w:t xml:space="preserve">is</w:t>
      </w:r>
      <w:r>
        <w:t xml:space="preserve">transported</w:t>
      </w:r>
      <w:r>
        <w:t xml:space="preserve">.</w:t>
      </w:r>
      <w:r/>
      <w:r/>
    </w:p>
    <w:p>
      <w:pPr>
        <w:ind w:left="376" w:right="0" w:firstLine="0"/>
        <w:jc w:val="left"/>
        <w:spacing w:before="9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PART</w:t>
      </w:r>
      <w:r>
        <w:rPr>
          <w:rFonts w:ascii="Times New Roman"/>
          <w:b/>
          <w:sz w:val="24"/>
        </w:rPr>
        <w:t xml:space="preserve">Xl</w:t>
      </w:r>
      <w:r>
        <w:rPr>
          <w:rFonts w:ascii="Times New Roman"/>
          <w:b/>
          <w:sz w:val="24"/>
        </w:rPr>
        <w:t xml:space="preserve">-:EXPORT</w:t>
      </w:r>
      <w:r>
        <w:rPr>
          <w:rFonts w:ascii="Times New Roman"/>
          <w:b/>
          <w:sz w:val="24"/>
        </w:rPr>
        <w:t xml:space="preserve">AND</w:t>
      </w:r>
      <w:r>
        <w:rPr>
          <w:rFonts w:ascii="Times New Roman"/>
          <w:b/>
          <w:sz w:val="24"/>
        </w:rPr>
        <w:t xml:space="preserve">IMPORT</w:t>
      </w:r>
      <w:r>
        <w:rPr>
          <w:rFonts w:ascii="Times New Roman"/>
          <w:b/>
          <w:sz w:val="24"/>
        </w:rPr>
        <w:t xml:space="preserve">CONTROLS</w:t>
      </w:r>
      <w:r>
        <w:rPr>
          <w:rFonts w:ascii="Times New Roman"/>
          <w:sz w:val="24"/>
        </w:rPr>
      </w:r>
      <w:r/>
    </w:p>
    <w:p>
      <w:pPr>
        <w:pStyle w:val="660"/>
        <w:numPr>
          <w:ilvl w:val="0"/>
          <w:numId w:val="49"/>
        </w:numPr>
        <w:ind w:left="118" w:right="0" w:firstLine="478"/>
        <w:jc w:val="both"/>
        <w:spacing w:lineRule="auto" w:line="240" w:after="0" w:before="107"/>
        <w:tabs>
          <w:tab w:val="left" w:pos="954" w:leader="none"/>
        </w:tabs>
      </w:pPr>
      <w:r>
        <w:rPr>
          <w:sz w:val="24"/>
        </w:rPr>
        <w:t xml:space="preserve">(</w:t>
      </w:r>
      <w:r>
        <w:t xml:space="preserve">1</w:t>
      </w:r>
      <w:r>
        <w:t xml:space="preserve">)</w:t>
      </w:r>
      <w:r>
        <w:t xml:space="preserve">The</w:t>
      </w:r>
      <w:r>
        <w:t xml:space="preserve">provisions</w:t>
      </w:r>
      <w:r>
        <w:t xml:space="preserve">of</w:t>
      </w:r>
      <w:r>
        <w:t xml:space="preserve">this</w:t>
      </w:r>
      <w:r>
        <w:t xml:space="preserve">Part</w:t>
      </w:r>
      <w:r>
        <w:t xml:space="preserve">shall</w:t>
      </w:r>
      <w:r>
        <w:t xml:space="preserve">be</w:t>
      </w:r>
      <w:r>
        <w:t xml:space="preserve">applied</w:t>
      </w:r>
      <w:r>
        <w:t xml:space="preserve">to</w:t>
      </w:r>
      <w:r>
        <w:t xml:space="preserve">ensure</w:t>
      </w:r>
      <w:r>
        <w:t xml:space="preserve">controls</w:t>
      </w:r>
      <w:r>
        <w:t xml:space="preserve">over</w:t>
      </w:r>
      <w:r>
        <w:t xml:space="preserve">the</w:t>
      </w:r>
      <w:r>
        <w:rPr>
          <w:spacing w:val="2"/>
        </w:rPr>
        <w:t xml:space="preserve">ex</w:t>
      </w:r>
      <w:r>
        <w:rPr>
          <w:spacing w:val="3"/>
        </w:rPr>
        <w:t xml:space="preserve">port</w:t>
      </w:r>
      <w:r>
        <w:t xml:space="preserve">and</w:t>
      </w:r>
      <w:r>
        <w:rPr>
          <w:spacing w:val="4"/>
        </w:rPr>
        <w:t xml:space="preserve">i</w:t>
      </w:r>
      <w:r>
        <w:rPr>
          <w:spacing w:val="2"/>
        </w:rPr>
        <w:t xml:space="preserve">mport</w:t>
      </w:r>
      <w:r>
        <w:t xml:space="preserve">of</w:t>
      </w:r>
      <w:r>
        <w:t xml:space="preserve">nuclear</w:t>
      </w:r>
      <w:r/>
      <w:r/>
    </w:p>
    <w:p>
      <w:pPr>
        <w:ind w:left="715" w:right="0" w:firstLine="0"/>
        <w:jc w:val="left"/>
        <w:spacing w:before="63"/>
        <w:rPr>
          <w:rFonts w:ascii="Courier New" w:hAnsi="Courier New" w:cs="Courier New" w:eastAsia="Courier New"/>
          <w:sz w:val="21"/>
          <w:szCs w:val="21"/>
        </w:rPr>
      </w:pPr>
      <w:r>
        <w:br w:type="column"/>
      </w:r>
      <w:r>
        <w:rPr>
          <w:rFonts w:ascii="Courier New"/>
          <w:spacing w:val="-16"/>
          <w:sz w:val="21"/>
        </w:rPr>
        <w:t xml:space="preserve">9</w:t>
      </w:r>
      <w:r>
        <w:rPr>
          <w:rFonts w:ascii="Courier New"/>
          <w:spacing w:val="-18"/>
          <w:sz w:val="21"/>
        </w:rPr>
        <w:t xml:space="preserve">7</w:t>
      </w:r>
      <w:r>
        <w:rPr>
          <w:rFonts w:ascii="Courier New"/>
          <w:spacing w:val="-17"/>
          <w:sz w:val="21"/>
        </w:rPr>
        <w:t xml:space="preserve">9</w:t>
      </w:r>
      <w:r>
        <w:rPr>
          <w:rFonts w:ascii="Courier New"/>
          <w:sz w:val="21"/>
        </w:rPr>
      </w:r>
      <w:r/>
    </w:p>
    <w:p>
      <w:pPr>
        <w:spacing w:lineRule="auto" w:line="240" w:before="8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sz w:val="24"/>
          <w:szCs w:val="24"/>
        </w:rPr>
      </w:r>
      <w:r/>
    </w:p>
    <w:p>
      <w:pPr>
        <w:ind w:left="109" w:right="78" w:firstLine="0"/>
        <w:jc w:val="left"/>
        <w:spacing w:lineRule="auto" w:line="267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Radiation</w:t>
      </w:r>
      <w:r>
        <w:rPr>
          <w:rFonts w:ascii="Times New Roman"/>
          <w:sz w:val="14"/>
        </w:rPr>
        <w:t xml:space="preserve">protection</w:t>
      </w:r>
      <w:r>
        <w:rPr>
          <w:rFonts w:ascii="Times New Roman"/>
          <w:sz w:val="14"/>
        </w:rPr>
        <w:t xml:space="preserve">transport</w:t>
      </w:r>
      <w:r>
        <w:rPr>
          <w:rFonts w:ascii="Times New Roman"/>
          <w:sz w:val="14"/>
        </w:rPr>
        <w:t xml:space="preserve">plan.</w:t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8" w:right="78" w:firstLine="4"/>
        <w:jc w:val="left"/>
        <w:spacing w:lineRule="auto" w:line="267" w:before="9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Emergency</w:t>
      </w:r>
      <w:r>
        <w:rPr>
          <w:rFonts w:ascii="Times New Roman"/>
          <w:sz w:val="14"/>
        </w:rPr>
        <w:t xml:space="preserve">response</w:t>
      </w:r>
      <w:r>
        <w:rPr>
          <w:rFonts w:ascii="Times New Roman"/>
          <w:sz w:val="14"/>
        </w:rPr>
        <w:t xml:space="preserve">in</w:t>
      </w:r>
      <w:r>
        <w:rPr>
          <w:rFonts w:ascii="Times New Roman"/>
          <w:sz w:val="14"/>
        </w:rPr>
        <w:t xml:space="preserve">transportation.</w:t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23" w:right="78" w:firstLine="0"/>
        <w:jc w:val="left"/>
        <w:spacing w:lineRule="auto" w:line="264" w:before="92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Segregation</w:t>
      </w:r>
      <w:r>
        <w:rPr>
          <w:rFonts w:ascii="Times New Roman"/>
          <w:sz w:val="14"/>
        </w:rPr>
        <w:t xml:space="preserve">of</w:t>
      </w:r>
      <w:r>
        <w:rPr>
          <w:rFonts w:ascii="Times New Roman"/>
          <w:sz w:val="14"/>
        </w:rPr>
        <w:t xml:space="preserve">material</w:t>
      </w:r>
      <w:r>
        <w:rPr>
          <w:rFonts w:ascii="Times New Roman"/>
          <w:sz w:val="14"/>
        </w:rPr>
        <w:t xml:space="preserve">.</w:t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8" w:right="0" w:firstLine="0"/>
        <w:jc w:val="left"/>
        <w:spacing w:before="125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Controlled</w:t>
      </w:r>
      <w:r>
        <w:rPr>
          <w:rFonts w:ascii="Times New Roman"/>
          <w:sz w:val="14"/>
        </w:rPr>
        <w:t xml:space="preserve">items.</w:t>
      </w:r>
      <w:r>
        <w:rPr>
          <w:rFonts w:ascii="Times New Roman"/>
          <w:sz w:val="14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nextPage"/>
          <w:pgSz w:w="8640" w:h="14140" w:orient="portrait"/>
          <w:pgMar w:top="720" w:right="500" w:bottom="280" w:left="840" w:header="709" w:footer="709" w:gutter="0"/>
          <w:cols w:num="2" w:sep="0" w:space="1701" w:equalWidth="0">
            <w:col w:w="5839" w:space="120"/>
            <w:col w:w="134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2" w:right="0" w:firstLine="0"/>
        <w:jc w:val="left"/>
        <w:spacing w:before="63"/>
        <w:tabs>
          <w:tab w:val="left" w:pos="2289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20"/>
        </w:rPr>
        <w:t xml:space="preserve">980</w:t>
        <w:tab/>
      </w:r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z w:val="19"/>
        </w:rPr>
        <w:t xml:space="preserve">Nuclear</w:t>
      </w:r>
      <w:r>
        <w:rPr>
          <w:rFonts w:ascii="Times New Roman"/>
          <w:i/>
          <w:sz w:val="19"/>
        </w:rPr>
        <w:t xml:space="preserve">Regulatory</w:t>
      </w:r>
      <w:r>
        <w:rPr>
          <w:rFonts w:ascii="Times New Roman"/>
          <w:i/>
          <w:sz w:val="19"/>
        </w:rPr>
        <w:t xml:space="preserve">Bill.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19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8600" w:h="14100" w:orient="portrait"/>
          <w:pgMar w:top="800" w:right="820" w:bottom="280" w:left="40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660"/>
        <w:ind w:left="188" w:right="26"/>
        <w:jc w:val="both"/>
        <w:spacing w:lineRule="auto" w:line="245" w:before="71"/>
      </w:pPr>
      <w:r>
        <w:t xml:space="preserve">materiais,</w:t>
      </w:r>
      <w:r>
        <w:t xml:space="preserve">nuclear</w:t>
      </w:r>
      <w:r>
        <w:t xml:space="preserve">related</w:t>
      </w:r>
      <w:r>
        <w:t xml:space="preserve">equipment</w:t>
      </w:r>
      <w:r>
        <w:t xml:space="preserve">and</w:t>
      </w:r>
      <w:r>
        <w:t xml:space="preserve">technology</w:t>
      </w:r>
      <w:r>
        <w:t xml:space="preserve">all</w:t>
      </w:r>
      <w:r>
        <w:t xml:space="preserve">of</w:t>
      </w:r>
      <w:r>
        <w:t xml:space="preserve">which</w:t>
      </w:r>
      <w:r>
        <w:t xml:space="preserve">shall</w:t>
      </w:r>
      <w:r>
        <w:t xml:space="preserve">be</w:t>
      </w:r>
      <w:r>
        <w:t xml:space="preserve">referred</w:t>
      </w:r>
      <w:r>
        <w:t xml:space="preserve">to</w:t>
      </w:r>
      <w:r>
        <w:t xml:space="preserve">as</w:t>
      </w:r>
      <w:r>
        <w:t xml:space="preserve">controlled</w:t>
      </w:r>
      <w:r>
        <w:t xml:space="preserve">items</w:t>
      </w:r>
      <w:r>
        <w:t xml:space="preserve">for</w:t>
      </w:r>
      <w:r>
        <w:t xml:space="preserve">the</w:t>
      </w:r>
      <w:r>
        <w:t xml:space="preserve">purposes..</w:t>
      </w:r>
      <w:r>
        <w:t xml:space="preserve">of</w:t>
      </w:r>
      <w:r>
        <w:t xml:space="preserve">this</w:t>
      </w:r>
      <w:r>
        <w:t xml:space="preserve">Part.</w:t>
      </w:r>
      <w:r/>
      <w:r/>
    </w:p>
    <w:p>
      <w:pPr>
        <w:pStyle w:val="660"/>
        <w:ind w:left="183" w:right="21" w:firstLine="478"/>
        <w:jc w:val="both"/>
        <w:spacing w:lineRule="auto" w:line="238" w:before="126"/>
      </w:pPr>
      <w:r>
        <w:t xml:space="preserve">(2)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establish</w:t>
      </w:r>
      <w:r>
        <w:t xml:space="preserve">a</w:t>
      </w:r>
      <w:r>
        <w:t xml:space="preserve">list</w:t>
      </w:r>
      <w:r>
        <w:t xml:space="preserve">of</w:t>
      </w:r>
      <w:r>
        <w:t xml:space="preserve">controlled</w:t>
      </w:r>
      <w:r>
        <w:t xml:space="preserve">items</w:t>
      </w:r>
      <w:r>
        <w:t xml:space="preserve">subject</w:t>
      </w:r>
      <w:r>
        <w:t xml:space="preserve">to</w:t>
      </w:r>
      <w:r>
        <w:t xml:space="preserve">export</w:t>
      </w:r>
      <w:r>
        <w:t xml:space="preserve">or</w:t>
      </w:r>
      <w:r>
        <w:rPr>
          <w:spacing w:val="4"/>
        </w:rPr>
        <w:t xml:space="preserve">i</w:t>
      </w:r>
      <w:r>
        <w:rPr>
          <w:spacing w:val="3"/>
        </w:rPr>
        <w:t xml:space="preserve">mport</w:t>
      </w:r>
      <w:r>
        <w:t xml:space="preserve">controls</w:t>
      </w:r>
      <w:r>
        <w:t xml:space="preserve">and</w:t>
      </w:r>
      <w:r>
        <w:t xml:space="preserve">in</w:t>
      </w:r>
      <w:r>
        <w:t xml:space="preserve">accordance</w:t>
      </w:r>
      <w:r>
        <w:rPr>
          <w:rFonts w:ascii="Times New Roman"/>
          <w:i/>
          <w:sz w:val="24"/>
        </w:rPr>
        <w:t xml:space="preserve">with</w:t>
      </w:r>
      <w:r>
        <w:t xml:space="preserve">international</w:t>
      </w:r>
      <w:r>
        <w:t xml:space="preserve">obligations</w:t>
      </w:r>
      <w:r>
        <w:t xml:space="preserve">and</w:t>
      </w:r>
      <w:r>
        <w:t xml:space="preserve">commitments</w:t>
      </w:r>
      <w:r>
        <w:rPr>
          <w:spacing w:val="-10"/>
        </w:rPr>
        <w:t xml:space="preserve">o</w:t>
      </w:r>
      <w:r>
        <w:rPr>
          <w:spacing w:val="-12"/>
        </w:rPr>
        <w:t xml:space="preserve">f</w:t>
      </w:r>
      <w:r>
        <w:t xml:space="preserve">the</w:t>
      </w:r>
      <w:r>
        <w:t xml:space="preserve">Republic</w:t>
      </w:r>
      <w:r>
        <w:t xml:space="preserve">of</w:t>
      </w:r>
      <w:r>
        <w:t xml:space="preserve">Kenya.</w:t>
      </w:r>
      <w:r/>
      <w:r/>
    </w:p>
    <w:p>
      <w:pPr>
        <w:ind w:left="667" w:right="0" w:firstLine="0"/>
        <w:jc w:val="left"/>
        <w:spacing w:before="12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70.</w:t>
      </w:r>
      <w:r>
        <w:rPr>
          <w:rFonts w:ascii="Times New Roman"/>
          <w:sz w:val="23"/>
        </w:rPr>
        <w:t xml:space="preserve">(</w:t>
      </w:r>
      <w:r>
        <w:rPr>
          <w:rFonts w:ascii="Times New Roman"/>
          <w:sz w:val="23"/>
        </w:rPr>
        <w:t xml:space="preserve">l</w:t>
      </w:r>
      <w:r>
        <w:rPr>
          <w:rFonts w:ascii="Times New Roman"/>
          <w:sz w:val="23"/>
        </w:rPr>
        <w:t xml:space="preserve">)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export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controlied</w:t>
      </w:r>
      <w:r>
        <w:rPr>
          <w:rFonts w:ascii="Times New Roman"/>
          <w:sz w:val="23"/>
        </w:rPr>
        <w:t xml:space="preserve">item</w:t>
      </w:r>
      <w:r/>
    </w:p>
    <w:p>
      <w:pPr>
        <w:pStyle w:val="660"/>
        <w:ind w:left="212" w:right="0"/>
        <w:jc w:val="both"/>
        <w:spacing w:lineRule="auto" w:line="240" w:before="3"/>
      </w:pPr>
      <w:r>
        <w:t xml:space="preserve">without</w:t>
      </w:r>
      <w:r>
        <w:t xml:space="preserve">prior</w:t>
      </w:r>
      <w:r>
        <w:t xml:space="preserve">license</w:t>
      </w:r>
      <w:r>
        <w:t xml:space="preserve">by</w:t>
      </w:r>
      <w:r>
        <w:t xml:space="preserve">the Commission</w:t>
      </w:r>
      <w:r>
        <w:t xml:space="preserve">.</w:t>
      </w:r>
      <w:r/>
      <w:r/>
    </w:p>
    <w:p>
      <w:pPr>
        <w:pStyle w:val="660"/>
        <w:ind w:left="198" w:right="34" w:firstLine="473"/>
        <w:jc w:val="left"/>
        <w:spacing w:lineRule="auto" w:line="249" w:before="110"/>
      </w:pPr>
      <w:r>
        <w:t xml:space="preserve">(2)</w:t>
      </w:r>
      <w:r>
        <w:rPr>
          <w:spacing w:val="-9"/>
        </w:rPr>
        <w:t xml:space="preserve">T</w:t>
      </w:r>
      <w:r>
        <w:rPr>
          <w:spacing w:val="-10"/>
        </w:rPr>
        <w:t xml:space="preserve">he</w:t>
      </w:r>
      <w:r>
        <w:t xml:space="preserve">following</w:t>
      </w:r>
      <w:r>
        <w:t xml:space="preserve">criteria</w:t>
      </w:r>
      <w:r>
        <w:t xml:space="preserve">shall</w:t>
      </w:r>
      <w:r>
        <w:t xml:space="preserve">be</w:t>
      </w:r>
      <w:r>
        <w:t xml:space="preserve">applied</w:t>
      </w:r>
      <w:r>
        <w:rPr>
          <w:rFonts w:ascii="Arial"/>
        </w:rPr>
        <w:t xml:space="preserve">in</w:t>
      </w:r>
      <w:r>
        <w:t xml:space="preserve">granting</w:t>
      </w:r>
      <w:r>
        <w:t xml:space="preserve">a</w:t>
      </w:r>
      <w:r>
        <w:t xml:space="preserve">license</w:t>
      </w:r>
      <w:r>
        <w:t xml:space="preserve">for</w:t>
      </w:r>
      <w:r>
        <w:t xml:space="preserve">export</w:t>
      </w:r>
      <w:r>
        <w:rPr>
          <w:rFonts w:ascii="Arial"/>
        </w:rPr>
        <w:t xml:space="preserve">of</w:t>
      </w:r>
      <w:r>
        <w:t xml:space="preserve">a</w:t>
      </w:r>
      <w:r>
        <w:t xml:space="preserve">controlled</w:t>
      </w:r>
      <w:r>
        <w:rPr>
          <w:spacing w:val="-6"/>
        </w:rPr>
        <w:t xml:space="preserve">item</w:t>
      </w:r>
      <w:r>
        <w:t xml:space="preserve">-</w:t>
      </w:r>
      <w:r/>
      <w:r/>
    </w:p>
    <w:p>
      <w:pPr>
        <w:pStyle w:val="660"/>
        <w:numPr>
          <w:ilvl w:val="0"/>
          <w:numId w:val="47"/>
        </w:numPr>
        <w:ind w:left="1030" w:right="28" w:hanging="373"/>
        <w:jc w:val="both"/>
        <w:spacing w:lineRule="auto" w:line="241" w:after="0" w:before="96"/>
        <w:tabs>
          <w:tab w:val="left" w:pos="1027" w:leader="none"/>
        </w:tabs>
        <w:rPr>
          <w:sz w:val="24"/>
          <w:szCs w:val="24"/>
        </w:rPr>
      </w:pPr>
      <w:r>
        <w:t xml:space="preserve">the</w:t>
      </w:r>
      <w:r>
        <w:t xml:space="preserve">receiving</w:t>
      </w:r>
      <w:r>
        <w:t xml:space="preserve">State</w:t>
      </w:r>
      <w:r>
        <w:t xml:space="preserve">has</w:t>
      </w:r>
      <w:r>
        <w:t xml:space="preserve">disclosed</w:t>
      </w:r>
      <w:r>
        <w:rPr>
          <w:rFonts w:ascii="Arial"/>
        </w:rPr>
        <w:t xml:space="preserve">the</w:t>
      </w:r>
      <w:r>
        <w:t xml:space="preserve">use</w:t>
      </w:r>
      <w:r>
        <w:t xml:space="preserve">of</w:t>
      </w:r>
      <w:r>
        <w:t xml:space="preserve">and</w:t>
      </w:r>
      <w:r>
        <w:t xml:space="preserve">made</w:t>
      </w:r>
      <w:r>
        <w:t xml:space="preserve">a</w:t>
      </w:r>
      <w:r>
        <w:t xml:space="preserve">binding</w:t>
      </w:r>
      <w:r>
        <w:t xml:space="preserve">commitment</w:t>
      </w:r>
      <w:r>
        <w:rPr>
          <w:rFonts w:ascii="Arial"/>
          <w:sz w:val="20"/>
        </w:rPr>
        <w:t xml:space="preserve">to</w:t>
      </w:r>
      <w:r>
        <w:t xml:space="preserve">use</w:t>
      </w:r>
      <w:r>
        <w:t xml:space="preserve">the</w:t>
      </w:r>
      <w:r>
        <w:t xml:space="preserve">controlled</w:t>
      </w:r>
      <w:r>
        <w:rPr>
          <w:sz w:val="24"/>
        </w:rPr>
        <w:t xml:space="preserve">item</w:t>
      </w:r>
      <w:r>
        <w:rPr>
          <w:sz w:val="24"/>
        </w:rPr>
        <w:t xml:space="preserve">for</w:t>
      </w:r>
      <w:r>
        <w:t xml:space="preserve">peaceful</w:t>
      </w:r>
      <w:r>
        <w:rPr>
          <w:sz w:val="24"/>
        </w:rPr>
        <w:t xml:space="preserve">uses</w:t>
      </w:r>
      <w:r>
        <w:rPr>
          <w:sz w:val="24"/>
        </w:rPr>
        <w:t xml:space="preserve">only</w:t>
      </w:r>
      <w:r>
        <w:rPr>
          <w:sz w:val="24"/>
        </w:rPr>
      </w:r>
      <w:r/>
    </w:p>
    <w:p>
      <w:pPr>
        <w:numPr>
          <w:ilvl w:val="0"/>
          <w:numId w:val="47"/>
        </w:numPr>
        <w:ind w:left="1021" w:right="27" w:hanging="359"/>
        <w:jc w:val="both"/>
        <w:spacing w:lineRule="exact" w:line="258" w:before="95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2"/>
        </w:rPr>
        <w:t xml:space="preserve">levels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physical</w:t>
      </w:r>
      <w:r>
        <w:rPr>
          <w:rFonts w:ascii="Times New Roman"/>
          <w:sz w:val="22"/>
        </w:rPr>
        <w:t xml:space="preserve">protection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pacing w:val="-23"/>
          <w:sz w:val="22"/>
        </w:rPr>
        <w:t xml:space="preserve">c</w:t>
      </w:r>
      <w:r>
        <w:rPr>
          <w:rFonts w:ascii="Times New Roman"/>
          <w:sz w:val="22"/>
        </w:rPr>
        <w:t xml:space="preserve">oot</w:t>
      </w:r>
      <w:r>
        <w:rPr>
          <w:rFonts w:ascii="Times New Roman"/>
          <w:spacing w:val="-20"/>
          <w:sz w:val="22"/>
        </w:rPr>
        <w:t xml:space="preserve">r</w:t>
      </w:r>
      <w:r>
        <w:rPr>
          <w:rFonts w:ascii="Times New Roman"/>
          <w:sz w:val="22"/>
        </w:rPr>
        <w:t xml:space="preserve">olled</w:t>
      </w:r>
      <w:r>
        <w:rPr>
          <w:rFonts w:ascii="Times New Roman"/>
          <w:sz w:val="22"/>
        </w:rPr>
        <w:t xml:space="preserve">item</w:t>
      </w:r>
      <w:r>
        <w:rPr>
          <w:rFonts w:ascii="Times New Roman"/>
          <w:sz w:val="22"/>
        </w:rPr>
        <w:t xml:space="preserve">is consistent</w:t>
      </w:r>
      <w:r>
        <w:rPr>
          <w:rFonts w:ascii="Times New Roman"/>
          <w:sz w:val="22"/>
        </w:rPr>
        <w:t xml:space="preserve">with</w:t>
      </w:r>
      <w:r>
        <w:rPr>
          <w:rFonts w:ascii="Times New Roman"/>
          <w:sz w:val="22"/>
        </w:rPr>
        <w:t xml:space="preserve">those</w:t>
      </w:r>
      <w:r>
        <w:rPr>
          <w:rFonts w:ascii="Times New Roman"/>
          <w:sz w:val="21"/>
        </w:rPr>
        <w:t xml:space="preserve">set</w:t>
      </w:r>
      <w:r>
        <w:rPr>
          <w:rFonts w:ascii="Arial"/>
          <w:sz w:val="21"/>
        </w:rPr>
        <w:t xml:space="preserve">forth</w:t>
      </w:r>
      <w:r>
        <w:rPr>
          <w:rFonts w:ascii="Arial"/>
          <w:sz w:val="22"/>
        </w:rPr>
        <w:t xml:space="preserve">in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-3"/>
          <w:sz w:val="22"/>
        </w:rPr>
        <w:t xml:space="preserve">Convention</w:t>
      </w:r>
      <w:r>
        <w:rPr>
          <w:rFonts w:ascii="Times New Roman"/>
          <w:sz w:val="23"/>
        </w:rPr>
        <w:t xml:space="preserve">on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Physical</w:t>
      </w:r>
      <w:r>
        <w:rPr>
          <w:rFonts w:ascii="Times New Roman"/>
          <w:sz w:val="23"/>
        </w:rPr>
        <w:t xml:space="preserve">Prot.ection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pacing w:val="-1"/>
          <w:sz w:val="23"/>
        </w:rPr>
        <w:t xml:space="preserve">terials;</w:t>
      </w:r>
      <w:r>
        <w:rPr>
          <w:rFonts w:ascii="Times New Roman"/>
          <w:sz w:val="23"/>
        </w:rPr>
      </w:r>
      <w:r/>
    </w:p>
    <w:p>
      <w:pPr>
        <w:pStyle w:val="660"/>
        <w:numPr>
          <w:ilvl w:val="0"/>
          <w:numId w:val="47"/>
        </w:numPr>
        <w:ind w:left="1030" w:right="16" w:hanging="368"/>
        <w:jc w:val="both"/>
        <w:spacing w:lineRule="auto" w:line="240" w:after="0" w:before="102"/>
        <w:tabs>
          <w:tab w:val="left" w:pos="1036" w:leader="none"/>
        </w:tabs>
      </w:pPr>
      <w:r>
        <w:t xml:space="preserve">International</w:t>
      </w:r>
      <w:r>
        <w:t xml:space="preserve">Atomic</w:t>
      </w:r>
      <w:r>
        <w:t xml:space="preserve">Energy</w:t>
      </w:r>
      <w:r>
        <w:rPr>
          <w:rFonts w:ascii="Arial"/>
          <w:sz w:val="21"/>
        </w:rPr>
        <w:t xml:space="preserve">A</w:t>
      </w:r>
      <w:r>
        <w:rPr>
          <w:rFonts w:ascii="Arial"/>
          <w:spacing w:val="-11"/>
          <w:sz w:val="21"/>
        </w:rPr>
        <w:t xml:space="preserve">g</w:t>
      </w:r>
      <w:r>
        <w:rPr>
          <w:rFonts w:ascii="Arial"/>
          <w:sz w:val="21"/>
        </w:rPr>
        <w:t xml:space="preserve">e</w:t>
      </w:r>
      <w:r>
        <w:rPr>
          <w:rFonts w:ascii="Arial"/>
          <w:spacing w:val="-15"/>
          <w:sz w:val="21"/>
        </w:rPr>
        <w:t xml:space="preserve">n</w:t>
      </w:r>
      <w:r>
        <w:rPr>
          <w:rFonts w:ascii="Arial"/>
          <w:sz w:val="21"/>
        </w:rPr>
        <w:t xml:space="preserve">cy</w:t>
      </w:r>
      <w:r>
        <w:t xml:space="preserve">Safegua</w:t>
      </w:r>
      <w:r>
        <w:rPr>
          <w:spacing w:val="-28"/>
        </w:rPr>
        <w:t xml:space="preserve">r</w:t>
      </w:r>
      <w:r>
        <w:t xml:space="preserve">ds</w:t>
      </w:r>
      <w:r>
        <w:t xml:space="preserve">shall</w:t>
      </w:r>
      <w:r>
        <w:t xml:space="preserve">be</w:t>
      </w:r>
      <w:r>
        <w:t xml:space="preserve">applicable</w:t>
      </w:r>
      <w:r>
        <w:t xml:space="preserve">in</w:t>
      </w:r>
      <w:r>
        <w:rPr>
          <w:spacing w:val="-3"/>
        </w:rPr>
        <w:t xml:space="preserve">relation</w:t>
      </w:r>
      <w:r>
        <w:rPr>
          <w:rFonts w:ascii="Arial"/>
          <w:sz w:val="20"/>
        </w:rPr>
        <w:t xml:space="preserve">to</w:t>
      </w:r>
      <w:r>
        <w:rPr>
          <w:sz w:val="23"/>
        </w:rPr>
        <w:t xml:space="preserve">the</w:t>
      </w:r>
      <w:r>
        <w:t xml:space="preserve">oontrolled</w:t>
      </w:r>
      <w:r>
        <w:t xml:space="preserve">item;</w:t>
      </w:r>
      <w:r/>
      <w:r/>
    </w:p>
    <w:p>
      <w:pPr>
        <w:pStyle w:val="660"/>
        <w:numPr>
          <w:ilvl w:val="0"/>
          <w:numId w:val="47"/>
        </w:numPr>
        <w:ind w:left="1030" w:right="13" w:hanging="363"/>
        <w:jc w:val="both"/>
        <w:spacing w:lineRule="auto" w:line="241" w:after="0" w:before="101"/>
        <w:tabs>
          <w:tab w:val="left" w:pos="1031" w:leader="none"/>
        </w:tabs>
        <w:rPr>
          <w:sz w:val="23"/>
          <w:szCs w:val="23"/>
        </w:rPr>
      </w:pPr>
      <w:r>
        <w:t xml:space="preserve">transfers</w:t>
      </w:r>
      <w:r>
        <w:t xml:space="preserve">of</w:t>
      </w:r>
      <w:r>
        <w:t xml:space="preserve">previously</w:t>
      </w:r>
      <w:r>
        <w:t xml:space="preserve">exported</w:t>
      </w:r>
      <w:r>
        <w:t xml:space="preserve">controlled</w:t>
      </w:r>
      <w:r>
        <w:t xml:space="preserve">items</w:t>
      </w:r>
      <w:r>
        <w:t xml:space="preserve">to</w:t>
      </w:r>
      <w:r>
        <w:t xml:space="preserve">a</w:t>
      </w:r>
      <w:r>
        <w:t xml:space="preserve">third</w:t>
      </w:r>
      <w:r>
        <w:t xml:space="preserve">State</w:t>
      </w:r>
      <w:r>
        <w:t xml:space="preserve">are</w:t>
      </w:r>
      <w:r>
        <w:t xml:space="preserve">subject</w:t>
      </w:r>
      <w:r>
        <w:t xml:space="preserve">to</w:t>
      </w:r>
      <w:r>
        <w:t xml:space="preserve">the</w:t>
      </w:r>
      <w:r>
        <w:t xml:space="preserve">prior</w:t>
      </w:r>
      <w:r>
        <w:t xml:space="preserve">approval</w:t>
      </w:r>
      <w:r>
        <w:t xml:space="preserve">by</w:t>
      </w:r>
      <w:r>
        <w:t xml:space="preserve">the</w:t>
      </w:r>
      <w:r>
        <w:rPr>
          <w:sz w:val="23"/>
        </w:rPr>
        <w:t xml:space="preserve">Commission;</w:t>
      </w:r>
      <w:r>
        <w:rPr>
          <w:sz w:val="23"/>
        </w:rPr>
        <w:t xml:space="preserve">and</w:t>
      </w:r>
      <w:r/>
    </w:p>
    <w:p>
      <w:pPr>
        <w:pStyle w:val="665"/>
        <w:ind w:left="667" w:right="0" w:firstLine="0"/>
        <w:jc w:val="left"/>
        <w:spacing w:lineRule="auto" w:line="240" w:before="94"/>
        <w:rPr>
          <w:sz w:val="22"/>
          <w:szCs w:val="22"/>
        </w:rPr>
      </w:pPr>
      <w:r>
        <w:t xml:space="preserve">(e)</w:t>
      </w:r>
      <w:r>
        <w:t xml:space="preserve">any</w:t>
      </w:r>
      <w:r>
        <w:rPr>
          <w:spacing w:val="-3"/>
        </w:rPr>
        <w:t xml:space="preserve">repr</w:t>
      </w:r>
      <w:r>
        <w:rPr>
          <w:spacing w:val="-2"/>
        </w:rPr>
        <w:t xml:space="preserve">ocessing</w:t>
      </w:r>
      <w:r>
        <w:t xml:space="preserve">of</w:t>
      </w:r>
      <w:r>
        <w:t xml:space="preserve">the</w:t>
      </w:r>
      <w:r>
        <w:t xml:space="preserve">controlled</w:t>
      </w:r>
      <w:r>
        <w:t xml:space="preserve">item</w:t>
      </w:r>
      <w:r>
        <w:t xml:space="preserve">is</w:t>
      </w:r>
      <w:r>
        <w:rPr>
          <w:sz w:val="22"/>
        </w:rPr>
        <w:t xml:space="preserve">subject</w:t>
      </w:r>
      <w:r>
        <w:rPr>
          <w:sz w:val="22"/>
        </w:rPr>
      </w:r>
      <w:r/>
    </w:p>
    <w:p>
      <w:pPr>
        <w:pStyle w:val="660"/>
        <w:ind w:left="1026" w:right="0"/>
        <w:jc w:val="left"/>
        <w:spacing w:lineRule="auto" w:line="240" w:before="2"/>
      </w:pPr>
      <w:r>
        <w:rPr>
          <w:rFonts w:ascii="Arial"/>
          <w:sz w:val="20"/>
        </w:rPr>
        <w:t xml:space="preserve">to</w:t>
      </w:r>
      <w:r>
        <w:rPr>
          <w:rFonts w:ascii="Arial"/>
        </w:rPr>
        <w:t xml:space="preserve">the</w:t>
      </w:r>
      <w:r>
        <w:t xml:space="preserve">approval</w:t>
      </w:r>
      <w:r>
        <w:rPr>
          <w:rFonts w:ascii="Arial"/>
          <w:sz w:val="21"/>
        </w:rPr>
        <w:t xml:space="preserve">by</w:t>
      </w:r>
      <w:r>
        <w:t xml:space="preserve">the</w:t>
      </w:r>
      <w:r>
        <w:t xml:space="preserve">Corn</w:t>
      </w:r>
      <w:r>
        <w:rPr>
          <w:spacing w:val="-28"/>
        </w:rPr>
        <w:t xml:space="preserve">.</w:t>
      </w:r>
      <w:r>
        <w:t xml:space="preserve">mission.</w:t>
      </w:r>
      <w:r/>
      <w:r/>
    </w:p>
    <w:p>
      <w:pPr>
        <w:pStyle w:val="660"/>
        <w:ind w:left="672" w:right="0"/>
        <w:jc w:val="left"/>
        <w:spacing w:lineRule="exact" w:line="256" w:before="78"/>
      </w:pPr>
      <w:r>
        <w:t xml:space="preserve">71.</w:t>
      </w:r>
      <w:r>
        <w:rPr>
          <w:spacing w:val="1"/>
        </w:rPr>
        <w:t xml:space="preserve">A</w:t>
      </w:r>
      <w:r>
        <w:rPr>
          <w:sz w:val="25"/>
        </w:rPr>
        <w:t xml:space="preserve">person</w:t>
      </w:r>
      <w:r>
        <w:t xml:space="preserve">shall</w:t>
      </w:r>
      <w:r>
        <w:t xml:space="preserve">not</w:t>
      </w:r>
      <w:r>
        <w:t xml:space="preserve">import</w:t>
      </w:r>
      <w:r>
        <w:t xml:space="preserve">a</w:t>
      </w:r>
      <w:r>
        <w:t xml:space="preserve">cQntroUed</w:t>
      </w:r>
      <w:r>
        <w:t xml:space="preserve">item</w:t>
      </w:r>
      <w:r>
        <w:rPr>
          <w:spacing w:val="-1"/>
        </w:rPr>
        <w:t xml:space="preserve">unless</w:t>
      </w:r>
      <w:r/>
      <w:r/>
    </w:p>
    <w:p>
      <w:pPr>
        <w:ind w:left="203" w:right="0" w:firstLine="0"/>
        <w:jc w:val="both"/>
        <w:spacing w:lineRule="exact" w:line="245" w:before="0"/>
        <w:tabs>
          <w:tab w:val="left" w:pos="4644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-</w:t>
        <w:tab/>
      </w:r>
      <w:r>
        <w:rPr>
          <w:rFonts w:ascii="Times New Roman"/>
          <w:sz w:val="24"/>
        </w:rPr>
        <w:t xml:space="preserve">.</w:t>
      </w:r>
      <w:r>
        <w:rPr>
          <w:rFonts w:ascii="Times New Roman"/>
          <w:sz w:val="24"/>
        </w:rPr>
      </w:r>
      <w:r/>
    </w:p>
    <w:p>
      <w:pPr>
        <w:pStyle w:val="660"/>
        <w:numPr>
          <w:ilvl w:val="0"/>
          <w:numId w:val="46"/>
        </w:numPr>
        <w:ind w:left="1026" w:right="0" w:hanging="359"/>
        <w:jc w:val="left"/>
        <w:spacing w:lineRule="auto" w:line="240" w:after="0" w:before="145"/>
        <w:tabs>
          <w:tab w:val="left" w:pos="1022" w:leader="none"/>
        </w:tabs>
        <w:rPr>
          <w:rFonts w:ascii="Arial" w:hAnsi="Arial" w:cs="Arial" w:eastAsia="Arial"/>
          <w:sz w:val="24"/>
          <w:szCs w:val="24"/>
        </w:rPr>
      </w:pPr>
      <w:r>
        <w:t xml:space="preserve">rontroHed</w:t>
      </w:r>
      <w:r>
        <w:t xml:space="preserve">item</w:t>
      </w:r>
      <w:r>
        <w:t xml:space="preserve">is</w:t>
      </w:r>
      <w:r>
        <w:t xml:space="preserve">not</w:t>
      </w:r>
      <w:r>
        <w:t xml:space="preserve">otherwise</w:t>
      </w:r>
      <w:r>
        <w:t xml:space="preserve">prohibited</w:t>
      </w:r>
      <w:r>
        <w:rPr>
          <w:rFonts w:ascii="Arial"/>
          <w:sz w:val="24"/>
        </w:rPr>
        <w:t xml:space="preserve">under</w:t>
      </w:r>
      <w:r>
        <w:rPr>
          <w:rFonts w:ascii="Arial"/>
          <w:sz w:val="24"/>
        </w:rPr>
      </w:r>
      <w:r/>
    </w:p>
    <w:p>
      <w:pPr>
        <w:pStyle w:val="660"/>
        <w:ind w:left="1021" w:right="0"/>
        <w:jc w:val="left"/>
        <w:spacing w:lineRule="auto" w:line="240" w:before="7"/>
      </w:pPr>
      <w:r>
        <w:t xml:space="preserve">this</w:t>
      </w:r>
      <w:r>
        <w:t xml:space="preserve">Act</w:t>
      </w:r>
      <w:r>
        <w:t xml:space="preserve">and</w:t>
      </w:r>
      <w:r/>
      <w:r/>
    </w:p>
    <w:p>
      <w:pPr>
        <w:numPr>
          <w:ilvl w:val="0"/>
          <w:numId w:val="46"/>
        </w:numPr>
        <w:ind w:left="1026" w:right="7" w:hanging="364"/>
        <w:jc w:val="both"/>
        <w:spacing w:lineRule="auto" w:line="227" w:before="127"/>
        <w:tabs>
          <w:tab w:val="left" w:pos="102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designated</w:t>
      </w:r>
      <w:r>
        <w:rPr>
          <w:rFonts w:ascii="Times New Roman"/>
          <w:sz w:val="23"/>
        </w:rPr>
        <w:t xml:space="preserve">recipient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controlled</w:t>
      </w:r>
      <w:r>
        <w:rPr>
          <w:rFonts w:ascii="Times New Roman"/>
          <w:sz w:val="23"/>
        </w:rPr>
        <w:t xml:space="preserve">item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4"/>
        </w:rPr>
        <w:t xml:space="preserve">holder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z w:val="22"/>
        </w:rPr>
        <w:t xml:space="preserve">valid</w:t>
      </w:r>
      <w:r>
        <w:rPr>
          <w:rFonts w:ascii="Times New Roman"/>
          <w:sz w:val="22"/>
        </w:rPr>
        <w:t xml:space="preserve">authorization</w:t>
      </w:r>
      <w:r>
        <w:rPr>
          <w:rFonts w:ascii="Times New Roman"/>
          <w:sz w:val="22"/>
        </w:rPr>
        <w:t xml:space="preserve">issued</w:t>
      </w:r>
      <w:r>
        <w:rPr>
          <w:rFonts w:ascii="Arial"/>
          <w:spacing w:val="-15"/>
          <w:sz w:val="22"/>
        </w:rPr>
        <w:t xml:space="preserve">by</w:t>
      </w:r>
      <w:r>
        <w:rPr>
          <w:rFonts w:ascii="Arial"/>
          <w:sz w:val="22"/>
        </w:rPr>
        <w:t xml:space="preserve">the</w:t>
      </w:r>
      <w:r>
        <w:rPr>
          <w:rFonts w:ascii="Times New Roman"/>
          <w:sz w:val="23"/>
        </w:rPr>
        <w:t xml:space="preserve">Cori:unis.sioo.</w:t>
      </w:r>
      <w:r>
        <w:rPr>
          <w:rFonts w:ascii="Times New Roman"/>
          <w:sz w:val="23"/>
        </w:rPr>
      </w:r>
      <w:r/>
    </w:p>
    <w:p>
      <w:pPr>
        <w:ind w:left="662" w:right="0" w:firstLine="0"/>
        <w:jc w:val="left"/>
        <w:spacing w:before="10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/>
          <w:sz w:val="21"/>
        </w:rPr>
        <w:t xml:space="preserve">72.</w:t>
      </w:r>
      <w:r>
        <w:rPr>
          <w:rFonts w:ascii="Arial"/>
          <w:spacing w:val="-4"/>
          <w:sz w:val="21"/>
        </w:rPr>
        <w:t xml:space="preserve">Any</w:t>
      </w:r>
      <w:r>
        <w:rPr>
          <w:rFonts w:ascii="Times New Roman"/>
          <w:sz w:val="23"/>
        </w:rPr>
        <w:t xml:space="preserve">person</w:t>
      </w:r>
      <w:r>
        <w:rPr>
          <w:rFonts w:ascii="Times New Roman"/>
          <w:sz w:val="23"/>
        </w:rPr>
        <w:t xml:space="preserve">who-</w:t>
      </w:r>
      <w:r>
        <w:rPr>
          <w:rFonts w:ascii="Times New Roman"/>
          <w:sz w:val="23"/>
        </w:rPr>
      </w:r>
      <w:r/>
    </w:p>
    <w:p>
      <w:pPr>
        <w:ind w:left="1016" w:right="0" w:hanging="450"/>
        <w:jc w:val="both"/>
        <w:spacing w:lineRule="auto" w:line="238" w:before="101"/>
        <w:rPr>
          <w:rFonts w:ascii="Arial" w:hAnsi="Arial" w:cs="Arial" w:eastAsia="Arial"/>
          <w:sz w:val="20"/>
          <w:szCs w:val="20"/>
        </w:rPr>
      </w:pPr>
      <w:r>
        <w:rPr>
          <w:rFonts w:ascii="Times New Roman"/>
          <w:sz w:val="23"/>
        </w:rPr>
        <w:t xml:space="preserve">.</w:t>
      </w:r>
      <w:r>
        <w:rPr>
          <w:rFonts w:ascii="Times New Roman"/>
          <w:sz w:val="23"/>
        </w:rPr>
        <w:t xml:space="preserve">(a)</w:t>
      </w:r>
      <w:r>
        <w:rPr>
          <w:rFonts w:ascii="Times New Roman"/>
          <w:sz w:val="23"/>
        </w:rPr>
        <w:t xml:space="preserve">receives,</w:t>
      </w:r>
      <w:r>
        <w:rPr>
          <w:rFonts w:ascii="Times New Roman"/>
          <w:sz w:val="23"/>
        </w:rPr>
        <w:t xml:space="preserve">possess.</w:t>
      </w:r>
      <w:r>
        <w:rPr>
          <w:rFonts w:ascii="Times New Roman"/>
          <w:sz w:val="23"/>
        </w:rPr>
        <w:t xml:space="preserve">uses,</w:t>
      </w:r>
      <w:r>
        <w:rPr>
          <w:rFonts w:ascii="Times New Roman"/>
          <w:sz w:val="23"/>
        </w:rPr>
        <w:t xml:space="preserve">transfers,</w:t>
      </w:r>
      <w:r>
        <w:rPr>
          <w:rFonts w:ascii="Times New Roman"/>
          <w:spacing w:val="-1"/>
          <w:sz w:val="23"/>
        </w:rPr>
        <w:t xml:space="preserve">transports.</w:t>
      </w:r>
      <w:r>
        <w:rPr>
          <w:rFonts w:ascii="Times New Roman"/>
          <w:sz w:val="23"/>
        </w:rPr>
        <w:t xml:space="preserve">disposes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isperses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nuclear</w:t>
      </w:r>
      <w:r>
        <w:rPr>
          <w:rFonts w:ascii="Arial"/>
          <w:sz w:val="21"/>
        </w:rPr>
        <w:t xml:space="preserve">material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2"/>
        </w:rPr>
        <w:t xml:space="preserve">radiation</w:t>
      </w:r>
      <w:r>
        <w:rPr>
          <w:rFonts w:ascii="Times New Roman"/>
          <w:sz w:val="22"/>
        </w:rPr>
        <w:t xml:space="preserve">source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which</w:t>
      </w:r>
      <w:r>
        <w:rPr>
          <w:rFonts w:ascii="Times New Roman"/>
          <w:sz w:val="22"/>
        </w:rPr>
        <w:t xml:space="preserve">caufieS</w:t>
      </w:r>
      <w:r>
        <w:rPr>
          <w:rFonts w:ascii="Times New Roman"/>
          <w:sz w:val="22"/>
        </w:rPr>
        <w:t xml:space="preserve">or</w:t>
      </w:r>
      <w:r>
        <w:rPr>
          <w:rFonts w:ascii="Arial"/>
          <w:sz w:val="22"/>
        </w:rPr>
        <w:t xml:space="preserve">is</w:t>
      </w:r>
      <w:r>
        <w:rPr>
          <w:rFonts w:ascii="Times New Roman"/>
          <w:sz w:val="22"/>
        </w:rPr>
        <w:t xml:space="preserve">l</w:t>
      </w:r>
      <w:r>
        <w:rPr>
          <w:rFonts w:ascii="Times New Roman"/>
          <w:spacing w:val="-24"/>
          <w:sz w:val="22"/>
        </w:rPr>
        <w:t xml:space="preserve">i</w:t>
      </w:r>
      <w:r>
        <w:rPr>
          <w:rFonts w:ascii="Times New Roman"/>
          <w:sz w:val="22"/>
        </w:rPr>
        <w:t xml:space="preserve">kely</w:t>
      </w:r>
      <w:r>
        <w:rPr>
          <w:rFonts w:ascii="Arial"/>
          <w:sz w:val="20"/>
        </w:rPr>
        <w:t xml:space="preserve">to</w:t>
      </w:r>
      <w:r>
        <w:rPr>
          <w:rFonts w:ascii="Arial"/>
          <w:sz w:val="20"/>
        </w:rPr>
      </w:r>
      <w:r/>
    </w:p>
    <w:p>
      <w:pPr>
        <w:ind w:left="1016" w:right="0" w:firstLine="0"/>
        <w:jc w:val="left"/>
        <w:spacing w:lineRule="exact" w:line="267" w:before="0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 w:hAnsi="Times New Roman"/>
          <w:sz w:val="24"/>
        </w:rPr>
        <w:t xml:space="preserve">cause</w:t>
      </w:r>
      <w:r>
        <w:rPr>
          <w:rFonts w:ascii="Times New Roman" w:hAnsi="Times New Roman"/>
          <w:sz w:val="22"/>
        </w:rPr>
        <w:t xml:space="preserve">death</w:t>
      </w:r>
      <w:r>
        <w:rPr>
          <w:rFonts w:ascii="Times New Roman" w:hAnsi="Times New Roman"/>
          <w:sz w:val="24"/>
        </w:rPr>
        <w:t xml:space="preserve">or</w:t>
      </w:r>
      <w:r>
        <w:rPr>
          <w:rFonts w:ascii="Times New Roman" w:hAnsi="Times New Roman"/>
          <w:sz w:val="24"/>
        </w:rPr>
        <w:t xml:space="preserve">serious·</w:t>
      </w:r>
      <w:r>
        <w:rPr>
          <w:rFonts w:ascii="Times New Roman" w:hAnsi="Times New Roman"/>
          <w:sz w:val="24"/>
        </w:rPr>
        <w:t xml:space="preserve">injury</w:t>
      </w:r>
      <w:r>
        <w:rPr>
          <w:rFonts w:ascii="Arial" w:hAnsi="Arial"/>
          <w:sz w:val="20"/>
        </w:rPr>
        <w:t xml:space="preserve">to</w:t>
      </w:r>
      <w:r>
        <w:rPr>
          <w:rFonts w:ascii="Times New Roman" w:hAnsi="Times New Roman"/>
          <w:sz w:val="25"/>
        </w:rPr>
        <w:t xml:space="preserve">any</w:t>
      </w:r>
      <w:r>
        <w:rPr>
          <w:rFonts w:ascii="Times New Roman" w:hAnsi="Times New Roman"/>
          <w:sz w:val="25"/>
        </w:rPr>
        <w:t xml:space="preserve">per.son</w:t>
      </w:r>
      <w:r>
        <w:rPr>
          <w:rFonts w:ascii="Times New Roman" w:hAnsi="Times New Roman"/>
          <w:i/>
          <w:sz w:val="27"/>
        </w:rPr>
        <w:t xml:space="preserve">oc</w:t>
      </w:r>
      <w:r>
        <w:rPr>
          <w:rFonts w:ascii="Times New Roman" w:hAnsi="Times New Roman"/>
          <w:sz w:val="27"/>
        </w:rPr>
      </w:r>
      <w:r/>
    </w:p>
    <w:p>
      <w:pPr>
        <w:pStyle w:val="660"/>
        <w:ind w:left="1021" w:right="0"/>
        <w:jc w:val="left"/>
        <w:spacing w:lineRule="exact" w:line="251"/>
      </w:pPr>
      <w:r>
        <w:t xml:space="preserve">damage</w:t>
      </w:r>
      <w:r>
        <w:t xml:space="preserve">to</w:t>
      </w:r>
      <w:r>
        <w:t xml:space="preserve">property</w:t>
      </w:r>
      <w:r>
        <w:t xml:space="preserve">or</w:t>
      </w:r>
      <w:r>
        <w:t xml:space="preserve">environment</w:t>
      </w:r>
      <w:r>
        <w:t xml:space="preserve">or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br w:type="column"/>
      </w:r>
      <w:r>
        <w:rPr>
          <w:rFonts w:ascii="Times New Roman"/>
          <w:sz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66" w:right="0" w:firstLine="0"/>
        <w:jc w:val="left"/>
        <w:spacing w:before="108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 xml:space="preserve">Export</w:t>
      </w:r>
      <w:r>
        <w:rPr>
          <w:rFonts w:ascii="Times New Roman"/>
          <w:sz w:val="16"/>
        </w:rPr>
        <w:t xml:space="preserve">licensing</w:t>
      </w:r>
      <w:r/>
    </w:p>
    <w:p>
      <w:pPr>
        <w:ind w:left="156" w:right="0" w:firstLine="0"/>
        <w:jc w:val="left"/>
        <w:spacing w:before="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i/>
          <w:sz w:val="15"/>
        </w:rPr>
        <w:t xml:space="preserve">ail.eria..</w:t>
      </w:r>
      <w:r>
        <w:rPr>
          <w:rFonts w:ascii="Times New Roman"/>
          <w:sz w:val="15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600" w:h="14100" w:orient="portrait"/>
          <w:pgMar w:top="1240" w:right="820" w:bottom="280" w:left="400" w:header="709" w:footer="709" w:gutter="0"/>
          <w:cols w:num="2" w:sep="0" w:space="1701" w:equalWidth="0">
            <w:col w:w="5927" w:space="40"/>
            <w:col w:w="1413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328" w:right="0" w:firstLine="0"/>
        <w:jc w:val="left"/>
        <w:spacing w:before="72"/>
        <w:rPr>
          <w:rFonts w:ascii="Arial" w:hAnsi="Arial" w:cs="Arial" w:eastAsia="Arial"/>
          <w:sz w:val="18"/>
          <w:szCs w:val="18"/>
        </w:rPr>
      </w:pPr>
      <w:r>
        <w:rPr>
          <w:rFonts w:ascii="Arial"/>
          <w:i/>
          <w:sz w:val="18"/>
        </w:rPr>
        <w:t xml:space="preserve">The</w:t>
      </w:r>
      <w:r>
        <w:rPr>
          <w:rFonts w:ascii="Arial"/>
          <w:i/>
          <w:sz w:val="18"/>
        </w:rPr>
        <w:t xml:space="preserve">Nuclear</w:t>
      </w:r>
      <w:r>
        <w:rPr>
          <w:rFonts w:ascii="Arial"/>
          <w:i/>
          <w:sz w:val="18"/>
        </w:rPr>
        <w:t xml:space="preserve">Ref&lt;ulotory</w:t>
      </w:r>
      <w:r>
        <w:rPr>
          <w:rFonts w:ascii="Arial"/>
          <w:i/>
          <w:sz w:val="18"/>
        </w:rPr>
        <w:t xml:space="preserve">Bilf</w:t>
      </w:r>
      <w:r>
        <w:rPr>
          <w:rFonts w:ascii="Arial"/>
          <w:i/>
          <w:sz w:val="18"/>
        </w:rPr>
        <w:t xml:space="preserve">.</w:t>
      </w:r>
      <w:r>
        <w:rPr>
          <w:rFonts w:ascii="Arial"/>
          <w:i/>
          <w:sz w:val="18"/>
        </w:rPr>
        <w:t xml:space="preserve">2018</w:t>
      </w:r>
      <w:r>
        <w:rPr>
          <w:rFonts w:ascii="Arial"/>
          <w:sz w:val="18"/>
        </w:rPr>
      </w:r>
      <w:r/>
    </w:p>
    <w:p>
      <w:pPr>
        <w:spacing w:lineRule="auto" w:line="240" w:before="7"/>
        <w:rPr>
          <w:rFonts w:ascii="Arial" w:hAnsi="Arial" w:cs="Arial" w:eastAsia="Arial"/>
          <w:i/>
          <w:sz w:val="25"/>
          <w:szCs w:val="25"/>
        </w:rPr>
      </w:pPr>
      <w:r>
        <w:rPr>
          <w:rFonts w:ascii="Arial" w:hAnsi="Arial" w:cs="Arial" w:eastAsia="Arial"/>
          <w:i/>
          <w:sz w:val="25"/>
          <w:szCs w:val="25"/>
        </w:rPr>
      </w:r>
      <w:r/>
    </w:p>
    <w:p>
      <w:pPr>
        <w:pStyle w:val="660"/>
        <w:ind w:left="1070" w:right="50" w:hanging="356"/>
        <w:jc w:val="both"/>
        <w:spacing w:lineRule="auto" w:line="245"/>
      </w:pPr>
      <w:r>
        <w:t xml:space="preserve">(b)</w:t>
      </w:r>
      <w:r>
        <w:t xml:space="preserve">carries,</w:t>
      </w:r>
      <w:r>
        <w:t xml:space="preserve">sends,</w:t>
      </w:r>
      <w:r>
        <w:t xml:space="preserve">or</w:t>
      </w:r>
      <w:r>
        <w:t xml:space="preserve">moves</w:t>
      </w:r>
      <w:r>
        <w:t xml:space="preserve">nuclear</w:t>
      </w:r>
      <w:r>
        <w:t xml:space="preserve">material</w:t>
      </w:r>
      <w:r>
        <w:t xml:space="preserve">or</w:t>
      </w:r>
      <w:r>
        <w:t xml:space="preserve">radiation</w:t>
      </w:r>
      <w:r>
        <w:t xml:space="preserve">source,</w:t>
      </w:r>
      <w:r>
        <w:t xml:space="preserve">into</w:t>
      </w:r>
      <w:r>
        <w:t xml:space="preserve">or</w:t>
      </w:r>
      <w:r>
        <w:t xml:space="preserve">out</w:t>
      </w:r>
      <w:r>
        <w:t xml:space="preserve">of</w:t>
      </w:r>
      <w:r>
        <w:t xml:space="preserve">Kenya,</w:t>
      </w:r>
      <w:r/>
      <w:r/>
    </w:p>
    <w:p>
      <w:pPr>
        <w:pStyle w:val="660"/>
        <w:ind w:left="240" w:right="35"/>
        <w:jc w:val="both"/>
        <w:spacing w:lineRule="exact" w:line="260" w:before="122"/>
      </w:pPr>
      <w:r>
        <w:rPr>
          <w:rFonts w:ascii="Arial"/>
          <w:sz w:val="24"/>
        </w:rPr>
        <w:t xml:space="preserve">Without</w:t>
      </w:r>
      <w:r>
        <w:t xml:space="preserve">lawful</w:t>
      </w:r>
      <w:r>
        <w:t xml:space="preserve">authority</w:t>
      </w:r>
      <w:r>
        <w:t xml:space="preserve">or</w:t>
      </w:r>
      <w:r>
        <w:t xml:space="preserve">contrary</w:t>
      </w:r>
      <w:r>
        <w:t xml:space="preserve">to</w:t>
      </w:r>
      <w:r>
        <w:t xml:space="preserve">the</w:t>
      </w:r>
      <w:r>
        <w:t xml:space="preserve">prescribed</w:t>
      </w:r>
      <w:r>
        <w:t xml:space="preserve">manneT,</w:t>
      </w:r>
      <w:r>
        <w:t xml:space="preserve">commits</w:t>
      </w:r>
      <w:r>
        <w:t xml:space="preserve">an</w:t>
      </w:r>
      <w:r>
        <w:t xml:space="preserve">offence</w:t>
      </w:r>
      <w:r>
        <w:t xml:space="preserve">anp</w:t>
      </w:r>
      <w:r>
        <w:t xml:space="preserve">is</w:t>
      </w:r>
      <w:r>
        <w:t xml:space="preserve">liable</w:t>
      </w:r>
      <w:r>
        <w:t xml:space="preserve">on</w:t>
      </w:r>
      <w:r>
        <w:t xml:space="preserve">conviction</w:t>
      </w:r>
      <w:r>
        <w:t xml:space="preserve">to</w:t>
      </w:r>
      <w:r>
        <w:t xml:space="preserve">an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</w:t>
      </w:r>
      <w:r>
        <w:t xml:space="preserve">ing</w:t>
      </w:r>
      <w:r>
        <w:t xml:space="preserve">ten</w:t>
      </w:r>
      <w:r>
        <w:t xml:space="preserve">years</w:t>
      </w:r>
      <w:r>
        <w:t xml:space="preserve">without</w:t>
      </w:r>
      <w:r/>
      <w:r/>
    </w:p>
    <w:p>
      <w:pPr>
        <w:pStyle w:val="663"/>
        <w:ind w:left="249" w:right="0"/>
        <w:jc w:val="both"/>
        <w:spacing w:lineRule="exact" w:line="255"/>
        <w:tabs>
          <w:tab w:val="left" w:pos="5183" w:leader="none"/>
        </w:tabs>
      </w:pPr>
      <w:r>
        <w:t xml:space="preserve">an</w:t>
      </w:r>
      <w:r>
        <w:t xml:space="preserve">option</w:t>
      </w:r>
      <w:r>
        <w:rPr>
          <w:spacing w:val="-10"/>
        </w:rPr>
        <w:t xml:space="preserve">o</w:t>
      </w:r>
      <w:r>
        <w:rPr>
          <w:spacing w:val="-12"/>
        </w:rPr>
        <w:t xml:space="preserve">f</w:t>
      </w:r>
      <w:r>
        <w:rPr>
          <w:sz w:val="33"/>
        </w:rPr>
        <w:t xml:space="preserve">a</w:t>
      </w:r>
      <w:r>
        <w:t xml:space="preserve">fine.</w:t>
      </w:r>
      <w:r>
        <w:t xml:space="preserve">.</w:t>
        <w:tab/>
        <w:t xml:space="preserve">.</w:t>
      </w:r>
      <w:r/>
      <w:r/>
    </w:p>
    <w:p>
      <w:pPr>
        <w:ind w:left="424" w:right="211" w:firstLine="0"/>
        <w:jc w:val="center"/>
        <w:spacing w:lineRule="exact" w:line="265" w:before="112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3"/>
        </w:rPr>
        <w:t xml:space="preserve">PART</w:t>
      </w:r>
      <w:r>
        <w:rPr>
          <w:rFonts w:ascii="Times New Roman"/>
          <w:sz w:val="24"/>
        </w:rPr>
        <w:t xml:space="preserve">XII-</w:t>
      </w:r>
      <w:r>
        <w:rPr>
          <w:rFonts w:ascii="Times New Roman"/>
          <w:sz w:val="24"/>
        </w:rPr>
        <w:t xml:space="preserve">RADIOACTIVE</w:t>
      </w:r>
      <w:r>
        <w:rPr>
          <w:rFonts w:ascii="Times New Roman"/>
          <w:spacing w:val="-3"/>
          <w:sz w:val="24"/>
        </w:rPr>
        <w:t xml:space="preserve">WAS</w:t>
      </w:r>
      <w:r>
        <w:rPr>
          <w:rFonts w:ascii="Times New Roman"/>
          <w:spacing w:val="-2"/>
          <w:sz w:val="24"/>
        </w:rPr>
        <w:t xml:space="preserve">TE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z w:val="24"/>
        </w:rPr>
        <w:t xml:space="preserve">SPENT</w:t>
      </w:r>
      <w:r>
        <w:rPr>
          <w:rFonts w:ascii="Times New Roman"/>
          <w:sz w:val="24"/>
        </w:rPr>
      </w:r>
      <w:r/>
    </w:p>
    <w:p>
      <w:pPr>
        <w:ind w:left="365" w:right="211" w:firstLine="0"/>
        <w:jc w:val="center"/>
        <w:spacing w:lineRule="exact" w:line="277" w:before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5"/>
        </w:rPr>
        <w:t xml:space="preserve">FUEL</w:t>
      </w:r>
      <w:r>
        <w:rPr>
          <w:rFonts w:ascii="Times New Roman"/>
          <w:sz w:val="24"/>
        </w:rPr>
        <w:t xml:space="preserve">MANAGEMENT</w:t>
      </w:r>
      <w:r>
        <w:rPr>
          <w:rFonts w:ascii="Times New Roman"/>
          <w:sz w:val="24"/>
        </w:rPr>
      </w:r>
      <w:r/>
    </w:p>
    <w:p>
      <w:pPr>
        <w:pStyle w:val="660"/>
        <w:ind w:left="230" w:right="25" w:firstLine="480"/>
        <w:jc w:val="both"/>
        <w:spacing w:lineRule="auto" w:line="238" w:before="116"/>
        <w:rPr>
          <w:sz w:val="24"/>
          <w:szCs w:val="24"/>
        </w:rPr>
      </w:pPr>
      <w:r>
        <w:rPr>
          <w:spacing w:val="-8"/>
        </w:rPr>
        <w:t xml:space="preserve">7</w:t>
      </w:r>
      <w:r>
        <w:rPr>
          <w:spacing w:val="-7"/>
        </w:rPr>
        <w:t xml:space="preserve">3</w:t>
      </w:r>
      <w:r>
        <w:rPr>
          <w:spacing w:val="-6"/>
        </w:rPr>
        <w:t xml:space="preserve">.</w:t>
      </w:r>
      <w:r>
        <w:rPr>
          <w:spacing w:val="-11"/>
        </w:rPr>
        <w:t xml:space="preserve">(</w:t>
      </w:r>
      <w:r>
        <w:t xml:space="preserve">I</w:t>
      </w:r>
      <w:r>
        <w:t xml:space="preserve">)</w:t>
      </w:r>
      <w:r>
        <w:t xml:space="preserve">This</w:t>
      </w:r>
      <w:r>
        <w:t xml:space="preserve">Act</w:t>
      </w:r>
      <w:r>
        <w:t xml:space="preserve">shall</w:t>
      </w:r>
      <w:r>
        <w:t xml:space="preserve">apply</w:t>
      </w:r>
      <w:r>
        <w:t xml:space="preserve">to</w:t>
      </w:r>
      <w:r>
        <w:t xml:space="preserve">the</w:t>
      </w:r>
      <w:r>
        <w:t xml:space="preserve">management</w:t>
      </w:r>
      <w:r>
        <w:t xml:space="preserve">of</w:t>
      </w:r>
      <w:r>
        <w:t xml:space="preserve">any</w:t>
      </w:r>
      <w:r>
        <w:t xml:space="preserve">radioactive waste</w:t>
      </w:r>
      <w:r>
        <w:t xml:space="preserve">and spent</w:t>
      </w:r>
      <w:r>
        <w:rPr>
          <w:rFonts w:ascii="Arial"/>
        </w:rPr>
        <w:t xml:space="preserve">fuel</w:t>
      </w:r>
      <w:r>
        <w:t xml:space="preserve">resulting</w:t>
      </w:r>
      <w:r>
        <w:t xml:space="preserve">from</w:t>
      </w:r>
      <w:r>
        <w:t xml:space="preserve">civilian</w:t>
      </w:r>
      <w:r>
        <w:t xml:space="preserve">applications</w:t>
      </w:r>
      <w:r>
        <w:t xml:space="preserve">in</w:t>
      </w:r>
      <w:r>
        <w:t xml:space="preserve">the</w:t>
      </w:r>
      <w:r>
        <w:t xml:space="preserve">Repubtic</w:t>
      </w:r>
      <w:r>
        <w:t xml:space="preserve">of</w:t>
      </w:r>
      <w:r>
        <w:rPr>
          <w:sz w:val="24"/>
        </w:rPr>
        <w:t xml:space="preserve">Kenya,</w:t>
      </w:r>
      <w:r>
        <w:t xml:space="preserve">but</w:t>
      </w:r>
      <w:r>
        <w:t xml:space="preserve">shaH</w:t>
      </w:r>
      <w:r>
        <w:t xml:space="preserve">not</w:t>
      </w:r>
      <w:r>
        <w:rPr>
          <w:sz w:val="24"/>
        </w:rPr>
        <w:t xml:space="preserve">apply</w:t>
      </w:r>
      <w:r>
        <w:rPr>
          <w:sz w:val="24"/>
        </w:rPr>
      </w:r>
      <w:r/>
    </w:p>
    <w:p>
      <w:pPr>
        <w:pStyle w:val="660"/>
        <w:numPr>
          <w:ilvl w:val="1"/>
          <w:numId w:val="136"/>
        </w:numPr>
        <w:ind w:left="240" w:right="26" w:hanging="125"/>
        <w:jc w:val="both"/>
        <w:spacing w:lineRule="auto" w:line="232" w:after="0" w:before="8"/>
        <w:tabs>
          <w:tab w:val="left" w:pos="240" w:leader="none"/>
        </w:tabs>
      </w:pPr>
      <w:r>
        <w:t xml:space="preserve">to</w:t>
      </w:r>
      <w:r>
        <w:t xml:space="preserve">waste</w:t>
      </w:r>
      <w:r>
        <w:t xml:space="preserve">that</w:t>
      </w:r>
      <w:r>
        <w:t xml:space="preserve">contains</w:t>
      </w:r>
      <w:r>
        <w:t xml:space="preserve">only</w:t>
      </w:r>
      <w:r>
        <w:t xml:space="preserve">naturatly</w:t>
      </w:r>
      <w:r>
        <w:t xml:space="preserve">occurr</w:t>
      </w:r>
      <w:r>
        <w:rPr>
          <w:spacing w:val="26"/>
        </w:rPr>
        <w:t xml:space="preserve">i</w:t>
      </w:r>
      <w:r>
        <w:t xml:space="preserve">ng</w:t>
      </w:r>
      <w:r>
        <w:t xml:space="preserve">radioactive</w:t>
      </w:r>
      <w:r>
        <w:t xml:space="preserve">material,</w:t>
      </w:r>
      <w:r>
        <w:t xml:space="preserve">unless</w:t>
      </w:r>
      <w:r>
        <w:t xml:space="preserve">it</w:t>
      </w:r>
      <w:r>
        <w:t xml:space="preserve">is</w:t>
      </w:r>
      <w:r>
        <w:t xml:space="preserve">declared</w:t>
      </w:r>
      <w:r>
        <w:rPr>
          <w:sz w:val="18"/>
        </w:rPr>
        <w:t xml:space="preserve">a.5</w:t>
      </w:r>
      <w:r>
        <w:rPr>
          <w:spacing w:val="-1"/>
        </w:rPr>
        <w:t xml:space="preserve">radioaetive</w:t>
      </w:r>
      <w:r>
        <w:t xml:space="preserve">waste</w:t>
      </w:r>
      <w:r>
        <w:t xml:space="preserve">for</w:t>
      </w:r>
      <w:r>
        <w:t xml:space="preserve">the</w:t>
      </w:r>
      <w:r>
        <w:rPr>
          <w:sz w:val="26"/>
        </w:rPr>
        <w:t xml:space="preserve">purposes</w:t>
      </w:r>
      <w:r>
        <w:rPr>
          <w:spacing w:val="-10"/>
        </w:rPr>
        <w:t xml:space="preserve">of</w:t>
      </w:r>
      <w:r>
        <w:t xml:space="preserve">this</w:t>
      </w:r>
      <w:r>
        <w:t xml:space="preserve">Act</w:t>
      </w:r>
      <w:r>
        <w:rPr>
          <w:rFonts w:ascii="Arial"/>
          <w:sz w:val="21"/>
        </w:rPr>
        <w:t xml:space="preserve">by</w:t>
      </w:r>
      <w:r>
        <w:t xml:space="preserve">the</w:t>
      </w:r>
      <w:r>
        <w:t xml:space="preserve">Commission.</w:t>
      </w:r>
      <w:r/>
      <w:r/>
    </w:p>
    <w:p>
      <w:pPr>
        <w:numPr>
          <w:ilvl w:val="0"/>
          <w:numId w:val="45"/>
        </w:numPr>
        <w:ind w:left="1118" w:right="0" w:hanging="389"/>
        <w:jc w:val="left"/>
        <w:spacing w:lineRule="exact" w:line="392" w:before="0"/>
        <w:tabs>
          <w:tab w:val="left" w:pos="1119" w:leader="none"/>
        </w:tabs>
        <w:rPr>
          <w:rFonts w:ascii="Times New Roman" w:hAnsi="Times New Roman" w:cs="Times New Roman" w:eastAsia="Times New Roman"/>
          <w:sz w:val="35"/>
          <w:szCs w:val="35"/>
        </w:rPr>
      </w:pP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following</w:t>
      </w:r>
      <w:r>
        <w:rPr>
          <w:rFonts w:ascii="Times New Roman"/>
          <w:sz w:val="22"/>
        </w:rPr>
        <w:t xml:space="preserve">principles</w:t>
      </w:r>
      <w:r>
        <w:rPr>
          <w:rFonts w:ascii="Times New Roman"/>
          <w:sz w:val="24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applied</w:t>
      </w:r>
      <w:r>
        <w:rPr>
          <w:rFonts w:ascii="Times New Roman"/>
          <w:sz w:val="24"/>
        </w:rPr>
        <w:t xml:space="preserve">at</w:t>
      </w:r>
      <w:r>
        <w:rPr>
          <w:rFonts w:ascii="Times New Roman"/>
          <w:sz w:val="35"/>
        </w:rPr>
        <w:t xml:space="preserve">an</w:t>
      </w:r>
      <w:r>
        <w:rPr>
          <w:rFonts w:ascii="Times New Roman"/>
          <w:sz w:val="35"/>
        </w:rPr>
      </w:r>
      <w:r/>
    </w:p>
    <w:p>
      <w:pPr>
        <w:pStyle w:val="660"/>
        <w:ind w:left="249" w:right="0"/>
        <w:jc w:val="both"/>
        <w:spacing w:lineRule="exact" w:line="244"/>
      </w:pPr>
      <w:r>
        <w:t xml:space="preserve">stages</w:t>
      </w:r>
      <w:r>
        <w:t xml:space="preserve">in</w:t>
      </w:r>
      <w:r>
        <w:t xml:space="preserve">the</w:t>
      </w:r>
      <w:r>
        <w:t xml:space="preserve">management</w:t>
      </w:r>
      <w:r>
        <w:t xml:space="preserve">of</w:t>
      </w:r>
      <w:r>
        <w:t xml:space="preserve">radioacti</w:t>
      </w:r>
      <w:r>
        <w:t xml:space="preserve">ve</w:t>
      </w:r>
      <w:r>
        <w:t xml:space="preserve">waste</w:t>
      </w:r>
      <w:r>
        <w:t xml:space="preserve">-</w:t>
      </w:r>
      <w:r/>
      <w:r/>
    </w:p>
    <w:p>
      <w:pPr>
        <w:pStyle w:val="660"/>
        <w:numPr>
          <w:ilvl w:val="1"/>
          <w:numId w:val="45"/>
        </w:numPr>
        <w:ind w:left="1089" w:right="14" w:hanging="360"/>
        <w:jc w:val="both"/>
        <w:spacing w:lineRule="auto" w:line="250" w:after="0" w:before="121"/>
        <w:tabs>
          <w:tab w:val="left" w:pos="1090" w:leader="none"/>
        </w:tabs>
      </w:pPr>
      <w:r>
        <w:t xml:space="preserve">that</w:t>
      </w:r>
      <w:r>
        <w:t xml:space="preserve">people,</w:t>
      </w:r>
      <w:r>
        <w:t xml:space="preserve">property</w:t>
      </w:r>
      <w:r>
        <w:t xml:space="preserve">·</w:t>
      </w:r>
      <w:r>
        <w:t xml:space="preserve">and</w:t>
      </w:r>
      <w:r>
        <w:t xml:space="preserve">the</w:t>
      </w:r>
      <w:r>
        <w:t xml:space="preserve">environment</w:t>
      </w:r>
      <w:r>
        <w:t xml:space="preserve">are</w:t>
      </w:r>
      <w:r>
        <w:t xml:space="preserve">adequately</w:t>
      </w:r>
      <w:r>
        <w:t xml:space="preserve">protected</w:t>
      </w:r>
      <w:r>
        <w:t xml:space="preserve">against</w:t>
      </w:r>
      <w:r>
        <w:t xml:space="preserve">radiological</w:t>
      </w:r>
      <w:r>
        <w:t xml:space="preserve">and</w:t>
      </w:r>
      <w:r>
        <w:t xml:space="preserve">otht4</w:t>
      </w:r>
      <w:r>
        <w:t xml:space="preserve">hazards:</w:t>
      </w:r>
      <w:r/>
      <w:r/>
    </w:p>
    <w:p>
      <w:pPr>
        <w:pStyle w:val="660"/>
        <w:numPr>
          <w:ilvl w:val="1"/>
          <w:numId w:val="45"/>
        </w:numPr>
        <w:ind w:left="1094" w:right="17" w:hanging="360"/>
        <w:jc w:val="both"/>
        <w:spacing w:lineRule="auto" w:line="250" w:after="0" w:before="77"/>
        <w:tabs>
          <w:tab w:val="left" w:pos="1090" w:leader="none"/>
        </w:tabs>
      </w:pPr>
      <w:r>
        <w:t xml:space="preserve">generation</w:t>
      </w:r>
      <w:r>
        <w:t xml:space="preserve">of</w:t>
      </w:r>
      <w:r>
        <w:t xml:space="preserve">radioacti</w:t>
      </w:r>
      <w:r>
        <w:t xml:space="preserve">ve</w:t>
      </w:r>
      <w:r>
        <w:t xml:space="preserve">waste</w:t>
      </w:r>
      <w:r>
        <w:t xml:space="preserve">is</w:t>
      </w:r>
      <w:r>
        <w:t xml:space="preserve">kept</w:t>
      </w:r>
      <w:r>
        <w:t xml:space="preserve">to</w:t>
      </w:r>
      <w:r>
        <w:t xml:space="preserve">the</w:t>
      </w:r>
      <w:r>
        <w:t xml:space="preserve">minimum</w:t>
      </w:r>
      <w:r>
        <w:t xml:space="preserve">practicable</w:t>
      </w:r>
      <w:r>
        <w:t xml:space="preserve">.</w:t>
      </w:r>
      <w:r/>
      <w:r/>
    </w:p>
    <w:p>
      <w:pPr>
        <w:pStyle w:val="660"/>
        <w:ind w:left="1094" w:right="0" w:hanging="356"/>
        <w:jc w:val="both"/>
        <w:spacing w:lineRule="auto" w:line="243" w:before="77"/>
      </w:pPr>
      <w:r>
        <w:t xml:space="preserve">Cc)</w:t>
      </w:r>
      <w:r>
        <w:t xml:space="preserve">interdependence</w:t>
      </w:r>
      <w:r>
        <w:t xml:space="preserve">among</w:t>
      </w:r>
      <w:r>
        <w:t xml:space="preserve">the</w:t>
      </w:r>
      <w:r>
        <w:t xml:space="preserve">different</w:t>
      </w:r>
      <w:r>
        <w:t xml:space="preserve">steps</w:t>
      </w:r>
      <w:r>
        <w:t xml:space="preserve">of</w:t>
      </w:r>
      <w:r>
        <w:t xml:space="preserve">radioactive</w:t>
      </w:r>
      <w:r>
        <w:t xml:space="preserve">waste</w:t>
      </w:r>
      <w:r>
        <w:t xml:space="preserve">and</w:t>
      </w:r>
      <w:r>
        <w:t xml:space="preserve">spent</w:t>
      </w:r>
      <w:r>
        <w:rPr>
          <w:spacing w:val="5"/>
        </w:rPr>
        <w:t xml:space="preserve">f</w:t>
      </w:r>
      <w:r>
        <w:rPr>
          <w:spacing w:val="4"/>
        </w:rPr>
        <w:t xml:space="preserve">uel</w:t>
      </w:r>
      <w:r>
        <w:t xml:space="preserve">management</w:t>
      </w:r>
      <w:r>
        <w:t xml:space="preserve">is</w:t>
      </w:r>
      <w:r>
        <w:t xml:space="preserve">taken</w:t>
      </w:r>
      <w:r>
        <w:t xml:space="preserve">into</w:t>
      </w:r>
      <w:r>
        <w:t xml:space="preserve">account;</w:t>
      </w:r>
      <w:r/>
      <w:r/>
    </w:p>
    <w:p>
      <w:pPr>
        <w:pStyle w:val="660"/>
        <w:numPr>
          <w:ilvl w:val="0"/>
          <w:numId w:val="44"/>
        </w:numPr>
        <w:ind w:left="1099" w:right="9" w:hanging="355"/>
        <w:jc w:val="both"/>
        <w:spacing w:lineRule="auto" w:line="241" w:after="0" w:before="79"/>
        <w:tabs>
          <w:tab w:val="left" w:pos="1095" w:leader="none"/>
        </w:tabs>
        <w:rPr>
          <w:sz w:val="24"/>
          <w:szCs w:val="24"/>
        </w:rPr>
      </w:pPr>
      <w:r>
        <w:t xml:space="preserve">protective</w:t>
      </w:r>
      <w:r>
        <w:t xml:space="preserve">measures</w:t>
      </w:r>
      <w:r>
        <w:t xml:space="preserve">for</w:t>
      </w:r>
      <w:r>
        <w:t xml:space="preserve">radioaetive</w:t>
      </w:r>
      <w:r>
        <w:t xml:space="preserve">waste</w:t>
      </w:r>
      <w:r>
        <w:t xml:space="preserve">and</w:t>
      </w:r>
      <w:r>
        <w:t xml:space="preserve">spent</w:t>
      </w:r>
      <w:r>
        <w:t xml:space="preserve">fuel</w:t>
      </w:r>
      <w:r>
        <w:t xml:space="preserve">management</w:t>
      </w:r>
      <w:r>
        <w:t xml:space="preserve">in</w:t>
      </w:r>
      <w:r>
        <w:t xml:space="preserve">the</w:t>
      </w:r>
      <w:r>
        <w:t xml:space="preserve">Republic</w:t>
      </w:r>
      <w:r>
        <w:t xml:space="preserve">of</w:t>
      </w:r>
      <w:r>
        <w:t xml:space="preserve">Kenya</w:t>
      </w:r>
      <w:r>
        <w:t xml:space="preserve">are</w:t>
      </w:r>
      <w:r>
        <w:t xml:space="preserve">implemented</w:t>
      </w:r>
      <w:r>
        <w:t xml:space="preserve">in</w:t>
      </w:r>
      <w:r>
        <w:t xml:space="preserve">a</w:t>
      </w:r>
      <w:r>
        <w:t xml:space="preserve">manner</w:t>
      </w:r>
      <w:r>
        <w:t xml:space="preserve">that</w:t>
      </w:r>
      <w:r>
        <w:t xml:space="preserve">reflects</w:t>
      </w:r>
      <w:r>
        <w:t xml:space="preserve">internationally</w:t>
      </w:r>
      <w:r>
        <w:t xml:space="preserve">recognized</w:t>
      </w:r>
      <w:r>
        <w:t xml:space="preserve">criteria,</w:t>
      </w:r>
      <w:r>
        <w:t xml:space="preserve">standards</w:t>
      </w:r>
      <w:r>
        <w:t xml:space="preserve">and</w:t>
      </w:r>
      <w:r>
        <w:rPr>
          <w:sz w:val="24"/>
        </w:rPr>
        <w:t xml:space="preserve">guidan</w:t>
      </w:r>
      <w:r>
        <w:rPr>
          <w:spacing w:val="23"/>
          <w:sz w:val="24"/>
        </w:rPr>
        <w:t xml:space="preserve">c</w:t>
      </w:r>
      <w:r>
        <w:rPr>
          <w:sz w:val="24"/>
        </w:rPr>
        <w:t xml:space="preserve">;</w:t>
      </w:r>
      <w:r>
        <w:rPr>
          <w:sz w:val="24"/>
        </w:rPr>
      </w:r>
      <w:r/>
    </w:p>
    <w:p>
      <w:pPr>
        <w:pStyle w:val="660"/>
        <w:numPr>
          <w:ilvl w:val="0"/>
          <w:numId w:val="44"/>
        </w:numPr>
        <w:ind w:left="1104" w:right="1" w:hanging="356"/>
        <w:jc w:val="both"/>
        <w:spacing w:lineRule="auto" w:line="245" w:after="0" w:before="77"/>
        <w:tabs>
          <w:tab w:val="left" w:pos="1104" w:leader="none"/>
        </w:tabs>
      </w:pPr>
      <w:r>
        <w:t xml:space="preserve">biological,</w:t>
      </w:r>
      <w:r>
        <w:t xml:space="preserve">chemical</w:t>
      </w:r>
      <w:r>
        <w:t xml:space="preserve">and</w:t>
      </w:r>
      <w:r>
        <w:t xml:space="preserve">other</w:t>
      </w:r>
      <w:r>
        <w:t xml:space="preserve">hazards</w:t>
      </w:r>
      <w:r>
        <w:t xml:space="preserve">that</w:t>
      </w:r>
      <w:r>
        <w:t xml:space="preserve">may</w:t>
      </w:r>
      <w:r>
        <w:rPr>
          <w:rFonts w:ascii="Arial"/>
          <w:sz w:val="21"/>
        </w:rPr>
        <w:t xml:space="preserve">be</w:t>
      </w:r>
      <w:r>
        <w:t xml:space="preserve">associated</w:t>
      </w:r>
      <w:r>
        <w:t xml:space="preserve">with</w:t>
      </w:r>
      <w:r>
        <w:t xml:space="preserve">radioactive</w:t>
      </w:r>
      <w:r>
        <w:t xml:space="preserve">waste</w:t>
      </w:r>
      <w:r>
        <w:t xml:space="preserve">and</w:t>
      </w:r>
      <w:r>
        <w:t xml:space="preserve">spent</w:t>
      </w:r>
      <w:r>
        <w:t xml:space="preserve">fuel</w:t>
      </w:r>
      <w:r>
        <w:t xml:space="preserve">management</w:t>
      </w:r>
      <w:r>
        <w:t xml:space="preserve">are</w:t>
      </w:r>
      <w:r>
        <w:t xml:space="preserve">adequately</w:t>
      </w:r>
      <w:r>
        <w:t xml:space="preserve">addressed</w:t>
      </w:r>
      <w:r/>
      <w:r/>
    </w:p>
    <w:p>
      <w:pPr>
        <w:pStyle w:val="660"/>
        <w:numPr>
          <w:ilvl w:val="0"/>
          <w:numId w:val="44"/>
        </w:numPr>
        <w:ind w:left="1108" w:right="14" w:hanging="355"/>
        <w:jc w:val="both"/>
        <w:spacing w:lineRule="auto" w:line="237" w:after="0" w:before="84"/>
        <w:tabs>
          <w:tab w:val="left" w:pos="1104" w:leader="none"/>
        </w:tabs>
      </w:pPr>
      <w:r>
        <w:t xml:space="preserve">criticality</w:t>
      </w:r>
      <w:r>
        <w:t xml:space="preserve">and</w:t>
      </w:r>
      <w:r>
        <w:t xml:space="preserve">removal</w:t>
      </w:r>
      <w:r>
        <w:t xml:space="preserve">of</w:t>
      </w:r>
      <w:r>
        <w:t xml:space="preserve">residual</w:t>
      </w:r>
      <w:r>
        <w:t xml:space="preserve">heat</w:t>
      </w:r>
      <w:r>
        <w:t xml:space="preserve">generated</w:t>
      </w:r>
      <w:r>
        <w:rPr>
          <w:sz w:val="24"/>
        </w:rPr>
        <w:t xml:space="preserve">during</w:t>
      </w:r>
      <w:r>
        <w:t xml:space="preserve">radioactive</w:t>
      </w:r>
      <w:r>
        <w:rPr>
          <w:sz w:val="24"/>
        </w:rPr>
        <w:t xml:space="preserve">waste</w:t>
      </w:r>
      <w:r>
        <w:t xml:space="preserve">and</w:t>
      </w:r>
      <w:r>
        <w:t xml:space="preserve">spent</w:t>
      </w:r>
      <w:r>
        <w:rPr>
          <w:rFonts w:ascii="Arial"/>
          <w:spacing w:val="-2"/>
        </w:rPr>
        <w:t xml:space="preserve">f</w:t>
      </w:r>
      <w:r>
        <w:rPr>
          <w:spacing w:val="-3"/>
          <w:sz w:val="24"/>
        </w:rPr>
        <w:t xml:space="preserve">uef</w:t>
      </w:r>
      <w:r>
        <w:t xml:space="preserve">management</w:t>
      </w:r>
      <w:r>
        <w:t xml:space="preserve">are</w:t>
      </w:r>
      <w:r>
        <w:t xml:space="preserve">adequately</w:t>
      </w:r>
      <w:r>
        <w:t xml:space="preserve">addre</w:t>
      </w:r>
      <w:r>
        <w:rPr>
          <w:spacing w:val="-6"/>
        </w:rPr>
        <w:t xml:space="preserve">s</w:t>
      </w:r>
      <w:r>
        <w:rPr>
          <w:spacing w:val="-19"/>
        </w:rPr>
        <w:t xml:space="preserve">s</w:t>
      </w:r>
      <w:r>
        <w:t xml:space="preserve">ed;</w:t>
      </w:r>
      <w:r/>
      <w:r/>
    </w:p>
    <w:p>
      <w:pPr>
        <w:pStyle w:val="660"/>
        <w:numPr>
          <w:ilvl w:val="0"/>
          <w:numId w:val="44"/>
        </w:numPr>
        <w:ind w:left="1051" w:right="5" w:hanging="298"/>
        <w:jc w:val="both"/>
        <w:spacing w:lineRule="auto" w:line="232" w:after="0" w:before="94"/>
        <w:tabs>
          <w:tab w:val="left" w:pos="1114" w:leader="none"/>
        </w:tabs>
      </w:pPr>
      <w:r>
        <w:t xml:space="preserve">actions</w:t>
      </w:r>
      <w:r>
        <w:t xml:space="preserve">imposing</w:t>
      </w:r>
      <w:r>
        <w:t xml:space="preserve">reasonably</w:t>
      </w:r>
      <w:r>
        <w:t xml:space="preserve">predictable</w:t>
      </w:r>
      <w:r>
        <w:t xml:space="preserve">impacts</w:t>
      </w:r>
      <w:r>
        <w:t xml:space="preserve">on</w:t>
      </w:r>
      <w:r>
        <w:rPr>
          <w:sz w:val="24"/>
        </w:rPr>
        <w:t xml:space="preserve">future</w:t>
      </w:r>
      <w:r>
        <w:t xml:space="preserve">generations</w:t>
      </w:r>
      <w:r>
        <w:t xml:space="preserve">greater</w:t>
      </w:r>
      <w:r>
        <w:rPr>
          <w:sz w:val="24"/>
        </w:rPr>
        <w:t xml:space="preserve">tha,n</w:t>
      </w:r>
      <w:r>
        <w:t xml:space="preserve">those</w:t>
      </w:r>
      <w:r>
        <w:t xml:space="preserve">permitted</w:t>
      </w:r>
      <w:r>
        <w:t xml:space="preserve">'for</w:t>
      </w:r>
      <w:r>
        <w:rPr>
          <w:rFonts w:ascii="Arial"/>
        </w:rPr>
        <w:t xml:space="preserve">the</w:t>
      </w:r>
      <w:r>
        <w:t xml:space="preserve">current</w:t>
      </w:r>
      <w:r>
        <w:t xml:space="preserve">generation.</w:t>
      </w:r>
      <w:r>
        <w:t xml:space="preserve">are</w:t>
      </w:r>
      <w:r>
        <w:t xml:space="preserve">av.oided;</w:t>
      </w:r>
      <w:r>
        <w:t xml:space="preserve">and</w:t>
      </w:r>
      <w:r/>
      <w:r/>
    </w:p>
    <w:p>
      <w:pPr>
        <w:pStyle w:val="660"/>
        <w:ind w:left="758" w:right="0"/>
        <w:jc w:val="left"/>
        <w:spacing w:lineRule="auto" w:line="240" w:before="108"/>
      </w:pPr>
      <w:r>
        <w:rPr>
          <w:rFonts w:ascii="Times New Roman"/>
          <w:b/>
        </w:rPr>
        <w:t xml:space="preserve">(b)</w:t>
      </w:r>
      <w:r>
        <w:t xml:space="preserve">appropriate</w:t>
      </w:r>
      <w:r>
        <w:t xml:space="preserve">funding</w:t>
      </w:r>
      <w:r>
        <w:t xml:space="preserve">arrangements</w:t>
      </w:r>
      <w:r>
        <w:t xml:space="preserve">are</w:t>
      </w:r>
      <w:r>
        <w:t xml:space="preserve">in</w:t>
      </w:r>
      <w:r>
        <w:t xml:space="preserve">plac</w:t>
      </w:r>
      <w:r>
        <w:t xml:space="preserve">.</w:t>
      </w:r>
      <w:r/>
      <w:r/>
    </w:p>
    <w:p>
      <w:pPr>
        <w:ind w:left="705" w:right="0" w:firstLine="0"/>
        <w:jc w:val="left"/>
        <w:spacing w:before="58"/>
        <w:rPr>
          <w:rFonts w:ascii="Times New Roman" w:hAnsi="Times New Roman" w:cs="Times New Roman" w:eastAsia="Times New Roman"/>
          <w:sz w:val="19"/>
          <w:szCs w:val="19"/>
        </w:rPr>
      </w:pPr>
      <w:r>
        <w:br w:type="column"/>
      </w:r>
      <w:r>
        <w:rPr>
          <w:rFonts w:ascii="Times New Roman"/>
          <w:sz w:val="19"/>
        </w:rPr>
        <w:t xml:space="preserve">981</w:t>
      </w:r>
      <w:r>
        <w:rPr>
          <w:rFonts w:ascii="Times New Roman"/>
          <w:sz w:val="19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5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ind w:left="115" w:right="109" w:firstLine="4"/>
        <w:jc w:val="left"/>
        <w:spacing w:lineRule="auto" w:line="242" w:before="0"/>
        <w:tabs>
          <w:tab w:val="left" w:pos="983" w:leader="none"/>
        </w:tabs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Scope</w:t>
      </w:r>
      <w:r>
        <w:rPr>
          <w:rFonts w:ascii="Times New Roman"/>
          <w:sz w:val="15"/>
        </w:rPr>
        <w:t xml:space="preserve">and</w:t>
        <w:tab/>
      </w:r>
      <w:r>
        <w:rPr>
          <w:rFonts w:ascii="Times New Roman"/>
          <w:sz w:val="15"/>
        </w:rPr>
        <w:t xml:space="preserve">'</w:t>
      </w:r>
      <w:r>
        <w:rPr>
          <w:rFonts w:ascii="Times New Roman"/>
          <w:sz w:val="15"/>
        </w:rPr>
        <w:t xml:space="preserve">principles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radioactive</w:t>
      </w:r>
      <w:r>
        <w:rPr>
          <w:rFonts w:ascii="Times New Roman"/>
          <w:sz w:val="15"/>
        </w:rPr>
        <w:t xml:space="preserve">waste</w:t>
      </w:r>
      <w:r>
        <w:rPr>
          <w:rFonts w:ascii="Arial"/>
          <w:sz w:val="14"/>
        </w:rPr>
        <w:t xml:space="preserve">and</w:t>
      </w:r>
      <w:r>
        <w:rPr>
          <w:rFonts w:ascii="Times New Roman"/>
          <w:sz w:val="12"/>
        </w:rPr>
        <w:t xml:space="preserve">!&lt;penf</w:t>
      </w:r>
      <w:r>
        <w:rPr>
          <w:rFonts w:ascii="Arial"/>
          <w:spacing w:val="4"/>
          <w:sz w:val="15"/>
        </w:rPr>
        <w:t xml:space="preserve">f</w:t>
      </w:r>
      <w:r>
        <w:rPr>
          <w:rFonts w:ascii="Times New Roman"/>
          <w:sz w:val="17"/>
        </w:rPr>
        <w:t xml:space="preserve">u</w:t>
      </w:r>
      <w:r>
        <w:rPr>
          <w:rFonts w:ascii="Times New Roman"/>
          <w:spacing w:val="8"/>
          <w:sz w:val="17"/>
        </w:rPr>
        <w:t xml:space="preserve">e</w:t>
      </w:r>
      <w:r>
        <w:rPr>
          <w:rFonts w:ascii="Arial"/>
          <w:sz w:val="15"/>
        </w:rPr>
        <w:t xml:space="preserve">I</w:t>
      </w:r>
      <w:r>
        <w:rPr>
          <w:rFonts w:ascii="Times New Roman"/>
          <w:sz w:val="15"/>
        </w:rPr>
        <w:t xml:space="preserve">management.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2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8640" w:h="14140" w:orient="portrait"/>
          <w:pgMar w:top="580" w:right="220" w:bottom="280" w:left="960" w:header="709" w:footer="709" w:gutter="0"/>
          <w:cols w:num="2" w:sep="0" w:space="1701" w:equalWidth="0">
            <w:col w:w="6029" w:space="91"/>
            <w:col w:w="134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17" w:right="0" w:firstLine="0"/>
        <w:jc w:val="left"/>
        <w:spacing w:before="60"/>
        <w:tabs>
          <w:tab w:val="left" w:pos="2318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Courier New"/>
          <w:spacing w:val="-18"/>
          <w:sz w:val="21"/>
        </w:rPr>
        <w:t xml:space="preserve">9</w:t>
      </w:r>
      <w:r>
        <w:rPr>
          <w:rFonts w:ascii="Courier New"/>
          <w:spacing w:val="-19"/>
          <w:sz w:val="21"/>
        </w:rPr>
        <w:t xml:space="preserve">8</w:t>
      </w:r>
      <w:r>
        <w:rPr>
          <w:rFonts w:ascii="Courier New"/>
          <w:spacing w:val="-20"/>
          <w:sz w:val="21"/>
        </w:rPr>
        <w:t xml:space="preserve">2</w:t>
        <w:tab/>
      </w:r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z w:val="19"/>
        </w:rPr>
        <w:t xml:space="preserve">N</w:t>
      </w:r>
      <w:r>
        <w:rPr>
          <w:rFonts w:ascii="Times New Roman"/>
          <w:i/>
          <w:sz w:val="19"/>
        </w:rPr>
        <w:t xml:space="preserve">wlear</w:t>
      </w:r>
      <w:r>
        <w:rPr>
          <w:rFonts w:ascii="Times New Roman"/>
          <w:i/>
          <w:sz w:val="19"/>
        </w:rPr>
        <w:t xml:space="preserve">Regulatory</w:t>
      </w:r>
      <w:r>
        <w:rPr>
          <w:rFonts w:ascii="Times New Roman"/>
          <w:i/>
          <w:sz w:val="19"/>
        </w:rPr>
        <w:t xml:space="preserve">Bill</w:t>
      </w:r>
      <w:r>
        <w:rPr>
          <w:rFonts w:ascii="Times New Roman"/>
          <w:i/>
          <w:sz w:val="19"/>
        </w:rPr>
        <w:t xml:space="preserve">.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19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i/>
          <w:sz w:val="13"/>
          <w:szCs w:val="13"/>
        </w:rPr>
      </w:pPr>
      <w:r>
        <w:rPr>
          <w:rFonts w:ascii="Times New Roman" w:hAnsi="Times New Roman" w:cs="Times New Roman" w:eastAsia="Times New Roman"/>
          <w:i/>
          <w:sz w:val="13"/>
          <w:szCs w:val="13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3"/>
          <w:szCs w:val="13"/>
        </w:rPr>
        <w:sectPr>
          <w:footnotePr/>
          <w:type w:val="nextPage"/>
          <w:pgSz w:w="8620" w:h="14120" w:orient="portrait"/>
          <w:pgMar w:top="700" w:right="680" w:bottom="280" w:left="48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pStyle w:val="660"/>
        <w:ind w:left="208" w:right="125" w:firstLine="483"/>
        <w:jc w:val="both"/>
        <w:spacing w:lineRule="auto" w:line="247" w:before="69"/>
      </w:pPr>
      <w:r>
        <w:rPr>
          <w:rFonts w:ascii="Times New Roman"/>
          <w:b/>
          <w:sz w:val="24"/>
        </w:rPr>
        <w:t xml:space="preserve">74.</w:t>
      </w:r>
      <w:r>
        <w:t xml:space="preserve">(</w:t>
      </w:r>
      <w:r>
        <w:t xml:space="preserve">I</w:t>
      </w:r>
      <w:r>
        <w:t xml:space="preserve">)</w:t>
      </w:r>
      <w:r>
        <w:t xml:space="preserve">The</w:t>
      </w:r>
      <w:r>
        <w:t xml:space="preserve">pri</w:t>
      </w:r>
      <w:r>
        <w:t xml:space="preserve">mary</w:t>
      </w:r>
      <w:r>
        <w:t xml:space="preserve">responsi</w:t>
      </w:r>
      <w:r>
        <w:t xml:space="preserve">bi</w:t>
      </w:r>
      <w:r>
        <w:t xml:space="preserve">l</w:t>
      </w:r>
      <w:r>
        <w:t xml:space="preserve">ity</w:t>
      </w:r>
      <w:r>
        <w:t xml:space="preserve">for</w:t>
      </w:r>
      <w:r>
        <w:t xml:space="preserve">ensu</w:t>
      </w:r>
      <w:r>
        <w:rPr>
          <w:spacing w:val="6"/>
        </w:rPr>
        <w:t xml:space="preserve">ring</w:t>
      </w:r>
      <w:r>
        <w:t xml:space="preserve">the</w:t>
      </w:r>
      <w:r>
        <w:t xml:space="preserve">safety</w:t>
      </w:r>
      <w:r>
        <w:t xml:space="preserve">and</w:t>
      </w:r>
      <w:r>
        <w:rPr>
          <w:spacing w:val="4"/>
        </w:rPr>
        <w:t xml:space="preserve">secu</w:t>
      </w:r>
      <w:r>
        <w:rPr>
          <w:spacing w:val="5"/>
        </w:rPr>
        <w:t xml:space="preserve">rity</w:t>
      </w:r>
      <w:r>
        <w:t xml:space="preserve">of</w:t>
      </w:r>
      <w:r>
        <w:t xml:space="preserve">rad</w:t>
      </w:r>
      <w:r>
        <w:t xml:space="preserve">ioacti</w:t>
      </w:r>
      <w:r>
        <w:t xml:space="preserve">ve</w:t>
      </w:r>
      <w:r>
        <w:t xml:space="preserve">waste</w:t>
      </w:r>
      <w:r>
        <w:t xml:space="preserve">and</w:t>
      </w:r>
      <w:r>
        <w:t xml:space="preserve">spent</w:t>
      </w:r>
      <w:r>
        <w:t xml:space="preserve">fuel</w:t>
      </w:r>
      <w:r>
        <w:t xml:space="preserve">in</w:t>
      </w:r>
      <w:r>
        <w:t xml:space="preserve">a</w:t>
      </w:r>
      <w:r>
        <w:t xml:space="preserve">rad</w:t>
      </w:r>
      <w:r>
        <w:t xml:space="preserve">ioactive</w:t>
      </w:r>
      <w:r>
        <w:t xml:space="preserve">waste</w:t>
      </w:r>
      <w:r>
        <w:t xml:space="preserve">or</w:t>
      </w:r>
      <w:r>
        <w:t xml:space="preserve">spent</w:t>
      </w:r>
      <w:r>
        <w:t xml:space="preserve">fuel</w:t>
      </w:r>
      <w:r>
        <w:t xml:space="preserve">management</w:t>
      </w:r>
      <w:r>
        <w:t xml:space="preserve">inside</w:t>
      </w:r>
      <w:r>
        <w:t xml:space="preserve">or</w:t>
      </w:r>
      <w:r>
        <w:t xml:space="preserve">outside</w:t>
      </w:r>
      <w:r>
        <w:t xml:space="preserve">a</w:t>
      </w:r>
      <w:r>
        <w:t xml:space="preserve">facil</w:t>
      </w:r>
      <w:r>
        <w:t xml:space="preserve">ity</w:t>
      </w:r>
      <w:r>
        <w:t xml:space="preserve">th</w:t>
      </w:r>
      <w:r>
        <w:t xml:space="preserve">roughout</w:t>
      </w:r>
      <w:r>
        <w:t xml:space="preserve">its</w:t>
      </w:r>
      <w:r>
        <w:t xml:space="preserve">l</w:t>
      </w:r>
      <w:r>
        <w:t xml:space="preserve">ife</w:t>
      </w:r>
      <w:r>
        <w:t xml:space="preserve">rests</w:t>
      </w:r>
      <w:r>
        <w:t xml:space="preserve">with</w:t>
      </w:r>
      <w:r>
        <w:t xml:space="preserve">the</w:t>
      </w:r>
      <w:r>
        <w:t xml:space="preserve">holder</w:t>
      </w:r>
      <w:r>
        <w:t xml:space="preserve">of</w:t>
      </w:r>
      <w:r>
        <w:rPr>
          <w:spacing w:val="8"/>
        </w:rPr>
        <w:t xml:space="preserve">t</w:t>
      </w:r>
      <w:r>
        <w:rPr>
          <w:spacing w:val="6"/>
        </w:rPr>
        <w:t xml:space="preserve">he</w:t>
      </w:r>
      <w:r>
        <w:t xml:space="preserve">relevant</w:t>
      </w:r>
      <w:r>
        <w:rPr>
          <w:spacing w:val="5"/>
        </w:rPr>
        <w:t xml:space="preserve">aut</w:t>
      </w:r>
      <w:r>
        <w:t xml:space="preserve">hori</w:t>
      </w:r>
      <w:r>
        <w:t xml:space="preserve">zation.</w:t>
      </w:r>
      <w:r/>
      <w:r/>
    </w:p>
    <w:p>
      <w:pPr>
        <w:pStyle w:val="660"/>
        <w:ind w:left="218" w:right="128" w:firstLine="478"/>
        <w:jc w:val="both"/>
        <w:spacing w:lineRule="auto" w:line="245" w:before="117"/>
      </w:pPr>
      <w:r>
        <w:t xml:space="preserve">(2)</w:t>
      </w:r>
      <w:r>
        <w:t xml:space="preserve">Every</w:t>
      </w:r>
      <w:r>
        <w:t xml:space="preserve">author</w:t>
      </w:r>
      <w:r>
        <w:rPr>
          <w:spacing w:val="26"/>
        </w:rPr>
        <w:t xml:space="preserve">i</w:t>
      </w:r>
      <w:r>
        <w:t xml:space="preserve">zed</w:t>
      </w:r>
      <w:r>
        <w:t xml:space="preserve">person</w:t>
      </w:r>
      <w:r>
        <w:t xml:space="preserve">shall</w:t>
      </w:r>
      <w:r>
        <w:t xml:space="preserve">be</w:t>
      </w:r>
      <w:r>
        <w:t xml:space="preserve">responsi</w:t>
      </w:r>
      <w:r>
        <w:t xml:space="preserve">ble</w:t>
      </w:r>
      <w:r>
        <w:t xml:space="preserve">for</w:t>
      </w:r>
      <w:r>
        <w:t xml:space="preserve">the</w:t>
      </w:r>
      <w:r>
        <w:t xml:space="preserve">safe</w:t>
      </w:r>
      <w:r>
        <w:t xml:space="preserve">management</w:t>
      </w:r>
      <w:r>
        <w:t xml:space="preserve">of</w:t>
      </w:r>
      <w:r>
        <w:t xml:space="preserve">rad</w:t>
      </w:r>
      <w:r>
        <w:t xml:space="preserve">ioacti</w:t>
      </w:r>
      <w:r>
        <w:t xml:space="preserve">ve</w:t>
      </w:r>
      <w:r>
        <w:t xml:space="preserve">waste</w:t>
      </w:r>
      <w:r>
        <w:t xml:space="preserve">generated</w:t>
      </w:r>
      <w:r>
        <w:t xml:space="preserve">by</w:t>
      </w:r>
      <w:r>
        <w:rPr>
          <w:spacing w:val="9"/>
        </w:rPr>
        <w:t xml:space="preserve">t</w:t>
      </w:r>
      <w:r>
        <w:rPr>
          <w:spacing w:val="7"/>
        </w:rPr>
        <w:t xml:space="preserve">he</w:t>
      </w:r>
      <w:r>
        <w:rPr>
          <w:spacing w:val="2"/>
        </w:rPr>
        <w:t xml:space="preserve">activities</w:t>
      </w:r>
      <w:r>
        <w:t xml:space="preserve">for</w:t>
      </w:r>
      <w:r>
        <w:t xml:space="preserve">which</w:t>
      </w:r>
      <w:r>
        <w:t xml:space="preserve">the</w:t>
      </w:r>
      <w:r>
        <w:t xml:space="preserve">authorization</w:t>
      </w:r>
      <w:r>
        <w:t xml:space="preserve">is</w:t>
      </w:r>
      <w:r>
        <w:t xml:space="preserve">issued</w:t>
      </w:r>
      <w:r>
        <w:t xml:space="preserve">and</w:t>
      </w:r>
      <w:r>
        <w:t xml:space="preserve">shall</w:t>
      </w:r>
      <w:r>
        <w:t xml:space="preserve">take</w:t>
      </w:r>
      <w:r>
        <w:t xml:space="preserve">all</w:t>
      </w:r>
      <w:r>
        <w:t xml:space="preserve">necessary</w:t>
      </w:r>
      <w:r>
        <w:t xml:space="preserve">measures</w:t>
      </w:r>
      <w:r>
        <w:t xml:space="preserve">to</w:t>
      </w:r>
      <w:r>
        <w:t xml:space="preserve">ensure</w:t>
      </w:r>
      <w:r>
        <w:t xml:space="preserve">that</w:t>
      </w:r>
      <w:r>
        <w:t xml:space="preserve">-</w:t>
      </w:r>
      <w:r/>
      <w:r/>
    </w:p>
    <w:p>
      <w:pPr>
        <w:pStyle w:val="660"/>
        <w:numPr>
          <w:ilvl w:val="0"/>
          <w:numId w:val="43"/>
        </w:numPr>
        <w:ind w:left="1060" w:right="143" w:hanging="354"/>
        <w:jc w:val="both"/>
        <w:spacing w:lineRule="auto" w:line="245" w:after="0" w:before="134"/>
        <w:tabs>
          <w:tab w:val="left" w:pos="1066" w:leader="none"/>
        </w:tabs>
      </w:pPr>
      <w:r>
        <w:t xml:space="preserve">generation</w:t>
      </w:r>
      <w:r>
        <w:t xml:space="preserve">of</w:t>
      </w:r>
      <w:r>
        <w:t xml:space="preserve">the</w:t>
      </w:r>
      <w:r>
        <w:t xml:space="preserve">acti</w:t>
      </w:r>
      <w:r>
        <w:t xml:space="preserve">vity</w:t>
      </w:r>
      <w:r>
        <w:t xml:space="preserve">and</w:t>
      </w:r>
      <w:r>
        <w:t xml:space="preserve">vol</w:t>
      </w:r>
      <w:r>
        <w:t xml:space="preserve">ume</w:t>
      </w:r>
      <w:r>
        <w:t xml:space="preserve">of</w:t>
      </w:r>
      <w:r>
        <w:t xml:space="preserve">radioacti</w:t>
      </w:r>
      <w:r>
        <w:t xml:space="preserve">ve</w:t>
      </w:r>
      <w:r>
        <w:t xml:space="preserve">waste</w:t>
      </w:r>
      <w:r>
        <w:t xml:space="preserve">are</w:t>
      </w:r>
      <w:r>
        <w:t xml:space="preserve">kept</w:t>
      </w:r>
      <w:r>
        <w:t xml:space="preserve">to</w:t>
      </w:r>
      <w:r>
        <w:t xml:space="preserve">the</w:t>
      </w:r>
      <w:r>
        <w:rPr>
          <w:spacing w:val="10"/>
        </w:rPr>
        <w:t xml:space="preserve">minimum</w:t>
      </w:r>
      <w:r>
        <w:t xml:space="preserve">practicable</w:t>
      </w:r>
      <w:r>
        <w:t xml:space="preserve">level</w:t>
      </w:r>
      <w:r>
        <w:t xml:space="preserve">by</w:t>
      </w:r>
      <w:r>
        <w:rPr>
          <w:spacing w:val="1"/>
        </w:rPr>
        <w:t xml:space="preserve">suita</w:t>
      </w:r>
      <w:r>
        <w:rPr>
          <w:spacing w:val="2"/>
        </w:rPr>
        <w:t xml:space="preserve">ble</w:t>
      </w:r>
      <w:r>
        <w:t xml:space="preserve">design</w:t>
      </w:r>
      <w:r>
        <w:t xml:space="preserve">,</w:t>
      </w:r>
      <w:r>
        <w:t xml:space="preserve">operation</w:t>
      </w:r>
      <w:r>
        <w:t xml:space="preserve">and</w:t>
      </w:r>
      <w:r>
        <w:t xml:space="preserve">decommissioni</w:t>
      </w:r>
      <w:r>
        <w:t xml:space="preserve">ng</w:t>
      </w:r>
      <w:r>
        <w:t xml:space="preserve">of</w:t>
      </w:r>
      <w:r>
        <w:t xml:space="preserve">i</w:t>
      </w:r>
      <w:r>
        <w:t xml:space="preserve">ts</w:t>
      </w:r>
      <w:r>
        <w:t xml:space="preserve">facil</w:t>
      </w:r>
      <w:r>
        <w:t xml:space="preserve">i</w:t>
      </w:r>
      <w:r>
        <w:t xml:space="preserve">ties;</w:t>
      </w:r>
      <w:r/>
      <w:r/>
    </w:p>
    <w:p>
      <w:pPr>
        <w:pStyle w:val="660"/>
        <w:numPr>
          <w:ilvl w:val="0"/>
          <w:numId w:val="43"/>
        </w:numPr>
        <w:ind w:left="1060" w:right="127" w:hanging="354"/>
        <w:jc w:val="both"/>
        <w:spacing w:lineRule="auto" w:line="248" w:after="0" w:before="119"/>
        <w:tabs>
          <w:tab w:val="left" w:pos="1070" w:leader="none"/>
        </w:tabs>
      </w:pPr>
      <w:r>
        <w:t xml:space="preserve">radioact</w:t>
      </w:r>
      <w:r>
        <w:rPr>
          <w:spacing w:val="32"/>
        </w:rPr>
        <w:t xml:space="preserve">i</w:t>
      </w:r>
      <w:r>
        <w:t xml:space="preserve">ve</w:t>
      </w:r>
      <w:r>
        <w:t xml:space="preserve">waste</w:t>
      </w:r>
      <w:r>
        <w:t xml:space="preserve">is</w:t>
      </w:r>
      <w:r>
        <w:t xml:space="preserve">managed</w:t>
      </w:r>
      <w:r>
        <w:t xml:space="preserve">by</w:t>
      </w:r>
      <w:r>
        <w:t xml:space="preserve">appropriate</w:t>
      </w:r>
      <w:r>
        <w:t xml:space="preserve">classification</w:t>
      </w:r>
      <w:r>
        <w:t xml:space="preserve">,</w:t>
      </w:r>
      <w:r>
        <w:t xml:space="preserve">segregation</w:t>
      </w:r>
      <w:r>
        <w:t xml:space="preserve">,</w:t>
      </w:r>
      <w:r>
        <w:t xml:space="preserve">treat</w:t>
      </w:r>
      <w:r>
        <w:t xml:space="preserve">ment</w:t>
      </w:r>
      <w:r>
        <w:t xml:space="preserve">,</w:t>
      </w:r>
      <w:r>
        <w:t xml:space="preserve">cond</w:t>
      </w:r>
      <w:r>
        <w:t xml:space="preserve">i</w:t>
      </w:r>
      <w:r>
        <w:t xml:space="preserve">t</w:t>
      </w:r>
      <w:r>
        <w:t xml:space="preserve">ion</w:t>
      </w:r>
      <w:r>
        <w:rPr>
          <w:spacing w:val="25"/>
        </w:rPr>
        <w:t xml:space="preserve">i</w:t>
      </w:r>
      <w:r>
        <w:t xml:space="preserve">ng,</w:t>
      </w:r>
      <w:r>
        <w:t xml:space="preserve">storage</w:t>
      </w:r>
      <w:r>
        <w:t xml:space="preserve">or</w:t>
      </w:r>
      <w:r>
        <w:rPr>
          <w:spacing w:val="25"/>
        </w:rPr>
        <w:t xml:space="preserve">d</w:t>
      </w:r>
      <w:r>
        <w:t xml:space="preserve">isposal</w:t>
      </w:r>
      <w:r>
        <w:t xml:space="preserve">,</w:t>
      </w:r>
      <w:r>
        <w:t xml:space="preserve">and</w:t>
      </w:r>
      <w:r>
        <w:t xml:space="preserve">mai</w:t>
      </w:r>
      <w:r>
        <w:t xml:space="preserve">ntai</w:t>
      </w:r>
      <w:r>
        <w:rPr>
          <w:spacing w:val="6"/>
        </w:rPr>
        <w:t xml:space="preserve">ning</w:t>
      </w:r>
      <w:r>
        <w:t xml:space="preserve">records</w:t>
      </w:r>
      <w:r>
        <w:t xml:space="preserve">of</w:t>
      </w:r>
      <w:r>
        <w:t xml:space="preserve">such</w:t>
      </w:r>
      <w:r>
        <w:t xml:space="preserve">act</w:t>
      </w:r>
      <w:r>
        <w:rPr>
          <w:spacing w:val="21"/>
        </w:rPr>
        <w:t xml:space="preserve">i</w:t>
      </w:r>
      <w:r>
        <w:t xml:space="preserve">vities;</w:t>
      </w:r>
      <w:r/>
      <w:r/>
    </w:p>
    <w:p>
      <w:pPr>
        <w:pStyle w:val="660"/>
        <w:numPr>
          <w:ilvl w:val="0"/>
          <w:numId w:val="43"/>
        </w:numPr>
        <w:ind w:left="1065" w:right="147" w:hanging="374"/>
        <w:jc w:val="both"/>
        <w:spacing w:lineRule="auto" w:line="245" w:after="0" w:before="116"/>
        <w:tabs>
          <w:tab w:val="left" w:pos="1061" w:leader="none"/>
        </w:tabs>
      </w:pPr>
      <w:r>
        <w:t xml:space="preserve">management</w:t>
      </w:r>
      <w:r>
        <w:t xml:space="preserve">of</w:t>
      </w:r>
      <w:r>
        <w:t xml:space="preserve">rad</w:t>
      </w:r>
      <w:r>
        <w:t xml:space="preserve">ioacti</w:t>
      </w:r>
      <w:r>
        <w:t xml:space="preserve">ve</w:t>
      </w:r>
      <w:r>
        <w:t xml:space="preserve">waste</w:t>
      </w:r>
      <w:r>
        <w:t xml:space="preserve">1s</w:t>
      </w:r>
      <w:r>
        <w:t xml:space="preserve">not</w:t>
      </w:r>
      <w:r>
        <w:rPr>
          <w:spacing w:val="30"/>
        </w:rPr>
        <w:t xml:space="preserve">u</w:t>
      </w:r>
      <w:r>
        <w:rPr>
          <w:spacing w:val="26"/>
        </w:rPr>
        <w:t xml:space="preserve">n</w:t>
      </w:r>
      <w:r>
        <w:t xml:space="preserve">necessari</w:t>
      </w:r>
      <w:r>
        <w:t xml:space="preserve">ly</w:t>
      </w:r>
      <w:r>
        <w:t xml:space="preserve">delayed;</w:t>
      </w:r>
      <w:r>
        <w:t xml:space="preserve">and</w:t>
      </w:r>
      <w:r/>
    </w:p>
    <w:p>
      <w:pPr>
        <w:pStyle w:val="660"/>
        <w:numPr>
          <w:ilvl w:val="0"/>
          <w:numId w:val="43"/>
        </w:numPr>
        <w:ind w:left="1069" w:right="119" w:hanging="368"/>
        <w:jc w:val="both"/>
        <w:spacing w:lineRule="auto" w:line="249" w:after="0" w:before="119"/>
        <w:tabs>
          <w:tab w:val="left" w:pos="1066" w:leader="none"/>
        </w:tabs>
      </w:pPr>
      <w:r>
        <w:t xml:space="preserve">information</w:t>
      </w:r>
      <w:r>
        <w:t xml:space="preserve">sought</w:t>
      </w:r>
      <w:r>
        <w:t xml:space="preserve">by</w:t>
      </w:r>
      <w:r>
        <w:t xml:space="preserve">the</w:t>
      </w:r>
      <w:r>
        <w:t xml:space="preserve">Commission</w:t>
      </w:r>
      <w:r>
        <w:t xml:space="preserve">1s</w:t>
      </w:r>
      <w:r>
        <w:t xml:space="preserve">furnished</w:t>
      </w:r>
      <w:r>
        <w:t xml:space="preserve">as</w:t>
      </w:r>
      <w:r>
        <w:t xml:space="preserve">req</w:t>
      </w:r>
      <w:r>
        <w:t xml:space="preserve">uested</w:t>
      </w:r>
      <w:r>
        <w:t xml:space="preserve">.</w:t>
      </w:r>
      <w:r/>
      <w:r/>
    </w:p>
    <w:p>
      <w:pPr>
        <w:pStyle w:val="660"/>
        <w:ind w:left="208" w:right="151" w:firstLine="487"/>
        <w:jc w:val="both"/>
        <w:spacing w:lineRule="auto" w:line="245" w:before="120"/>
      </w:pPr>
      <w:r>
        <w:t xml:space="preserve">75.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establ</w:t>
      </w:r>
      <w:r>
        <w:t xml:space="preserve">ish</w:t>
      </w:r>
      <w:r>
        <w:t xml:space="preserve">a</w:t>
      </w:r>
      <w:r>
        <w:t xml:space="preserve">classification</w:t>
      </w:r>
      <w:r>
        <w:t xml:space="preserve">of</w:t>
      </w:r>
      <w:r>
        <w:t xml:space="preserve">radioacti</w:t>
      </w:r>
      <w:r>
        <w:t xml:space="preserve">ve</w:t>
      </w:r>
      <w:r>
        <w:t xml:space="preserve">waste</w:t>
      </w:r>
      <w:r>
        <w:t xml:space="preserve">to</w:t>
      </w:r>
      <w:r>
        <w:t xml:space="preserve">ens</w:t>
      </w:r>
      <w:r>
        <w:rPr>
          <w:spacing w:val="24"/>
        </w:rPr>
        <w:t xml:space="preserve">u</w:t>
      </w:r>
      <w:r>
        <w:t xml:space="preserve">re</w:t>
      </w:r>
      <w:r>
        <w:t xml:space="preserve">a</w:t>
      </w:r>
      <w:r>
        <w:t xml:space="preserve">safe</w:t>
      </w:r>
      <w:r>
        <w:t xml:space="preserve">and</w:t>
      </w:r>
      <w:r>
        <w:t xml:space="preserve">secure</w:t>
      </w:r>
      <w:r>
        <w:t xml:space="preserve">management</w:t>
      </w:r>
      <w:r>
        <w:t xml:space="preserve">of</w:t>
      </w:r>
      <w:r>
        <w:t xml:space="preserve">rad</w:t>
      </w:r>
      <w:r>
        <w:t xml:space="preserve">ioacti</w:t>
      </w:r>
      <w:r>
        <w:t xml:space="preserve">ve</w:t>
      </w:r>
      <w:r>
        <w:t xml:space="preserve">waste</w:t>
      </w:r>
      <w:r>
        <w:t xml:space="preserve">in</w:t>
      </w:r>
      <w:r>
        <w:t xml:space="preserve">Kenya.</w:t>
      </w:r>
      <w:r/>
      <w:r/>
    </w:p>
    <w:p>
      <w:pPr>
        <w:pStyle w:val="660"/>
        <w:ind w:left="218" w:right="132" w:firstLine="468"/>
        <w:jc w:val="both"/>
        <w:spacing w:lineRule="auto" w:line="242" w:before="105"/>
      </w:pPr>
      <w:r>
        <w:rPr>
          <w:rFonts w:ascii="Times New Roman"/>
          <w:b/>
          <w:sz w:val="23"/>
        </w:rPr>
        <w:t xml:space="preserve">76.</w:t>
      </w:r>
      <w:r>
        <w:t xml:space="preserve">(</w:t>
      </w:r>
      <w:r>
        <w:t xml:space="preserve">I</w:t>
      </w:r>
      <w:r>
        <w:t xml:space="preserve">)</w:t>
      </w:r>
      <w:r>
        <w:t xml:space="preserve">Every</w:t>
      </w:r>
      <w:r>
        <w:rPr>
          <w:spacing w:val="2"/>
        </w:rPr>
        <w:t xml:space="preserve">authori</w:t>
      </w:r>
      <w:r>
        <w:t xml:space="preserve">zed</w:t>
      </w:r>
      <w:r>
        <w:t xml:space="preserve">person</w:t>
      </w:r>
      <w:r>
        <w:t xml:space="preserve">shall</w:t>
      </w:r>
      <w:r>
        <w:rPr>
          <w:spacing w:val="2"/>
        </w:rPr>
        <w:t xml:space="preserve">su</w:t>
      </w:r>
      <w:r>
        <w:rPr>
          <w:spacing w:val="1"/>
        </w:rPr>
        <w:t xml:space="preserve">bmit</w:t>
      </w:r>
      <w:r>
        <w:t xml:space="preserve">a</w:t>
      </w:r>
      <w:r>
        <w:rPr>
          <w:spacing w:val="-1"/>
        </w:rPr>
        <w:t xml:space="preserve">was</w:t>
      </w:r>
      <w:r>
        <w:rPr>
          <w:spacing w:val="-2"/>
        </w:rPr>
        <w:t xml:space="preserve">.te</w:t>
      </w:r>
      <w:r>
        <w:t xml:space="preserve">management</w:t>
      </w:r>
      <w:r>
        <w:t xml:space="preserve">plan</w:t>
      </w:r>
      <w:r>
        <w:t xml:space="preserve">to</w:t>
      </w:r>
      <w:r>
        <w:t xml:space="preserve">the</w:t>
      </w:r>
      <w:r>
        <w:t xml:space="preserve">Commission</w:t>
      </w:r>
      <w:r>
        <w:t xml:space="preserve">for</w:t>
      </w:r>
      <w:r>
        <w:t xml:space="preserve">approval .</w:t>
      </w:r>
      <w:r/>
      <w:r/>
    </w:p>
    <w:p>
      <w:pPr>
        <w:pStyle w:val="660"/>
        <w:numPr>
          <w:ilvl w:val="0"/>
          <w:numId w:val="42"/>
        </w:numPr>
        <w:ind w:left="213" w:right="144" w:firstLine="541"/>
        <w:jc w:val="both"/>
        <w:spacing w:lineRule="auto" w:line="240" w:after="0" w:before="88"/>
        <w:tabs>
          <w:tab w:val="left" w:pos="1133" w:leader="none"/>
        </w:tabs>
      </w:pPr>
      <w:r>
        <w:t xml:space="preserve">.A</w:t>
      </w:r>
      <w:r>
        <w:t xml:space="preserve">waste</w:t>
      </w:r>
      <w:r>
        <w:t xml:space="preserve">management</w:t>
      </w:r>
      <w:r>
        <w:t xml:space="preserve">plan</w:t>
      </w:r>
      <w:r>
        <w:t xml:space="preserve">shall</w:t>
      </w:r>
      <w:r>
        <w:t xml:space="preserve">provide</w:t>
      </w:r>
      <w:r>
        <w:t xml:space="preserve">for</w:t>
      </w:r>
      <w:r>
        <w:t xml:space="preserve">the</w:t>
      </w:r>
      <w:r>
        <w:t xml:space="preserve">appropriate</w:t>
      </w:r>
      <w:r>
        <w:t xml:space="preserve">management</w:t>
      </w:r>
      <w:r>
        <w:t xml:space="preserve">of</w:t>
      </w:r>
      <w:r>
        <w:t xml:space="preserve">rad</w:t>
      </w:r>
      <w:r>
        <w:t xml:space="preserve">ioacti</w:t>
      </w:r>
      <w:r>
        <w:t xml:space="preserve">ve</w:t>
      </w:r>
      <w:r>
        <w:t xml:space="preserve">waste</w:t>
      </w:r>
      <w:r>
        <w:t xml:space="preserve">and</w:t>
      </w:r>
      <w:r>
        <w:rPr>
          <w:spacing w:val="1"/>
        </w:rPr>
        <w:t xml:space="preserve">·</w:t>
      </w:r>
      <w:r>
        <w:t xml:space="preserve">shall</w:t>
      </w:r>
      <w:r>
        <w:rPr>
          <w:spacing w:val="2"/>
        </w:rPr>
        <w:t xml:space="preserve">incl</w:t>
      </w:r>
      <w:r>
        <w:rPr>
          <w:spacing w:val="3"/>
        </w:rPr>
        <w:t xml:space="preserve">ude</w:t>
      </w:r>
      <w:r>
        <w:t xml:space="preserve">-</w:t>
      </w:r>
      <w:r/>
      <w:r/>
    </w:p>
    <w:p>
      <w:pPr>
        <w:pStyle w:val="660"/>
        <w:numPr>
          <w:ilvl w:val="0"/>
          <w:numId w:val="41"/>
        </w:numPr>
        <w:ind w:left="1045" w:right="136" w:hanging="354"/>
        <w:jc w:val="both"/>
        <w:spacing w:lineRule="auto" w:line="240" w:after="0" w:before="95"/>
        <w:tabs>
          <w:tab w:val="left" w:pos="1056" w:leader="none"/>
        </w:tabs>
      </w:pPr>
      <w:r>
        <w:t xml:space="preserve">an</w:t>
      </w:r>
      <w:r>
        <w:t xml:space="preserve">outl</w:t>
      </w:r>
      <w:r>
        <w:rPr>
          <w:spacing w:val="21"/>
        </w:rPr>
        <w:t xml:space="preserve">i</w:t>
      </w:r>
      <w:r>
        <w:t xml:space="preserve">ne</w:t>
      </w:r>
      <w:r>
        <w:t xml:space="preserve">of</w:t>
      </w:r>
      <w:r>
        <w:t xml:space="preserve">the</w:t>
      </w:r>
      <w:r>
        <w:t xml:space="preserve">processes</w:t>
      </w:r>
      <w:r>
        <w:t xml:space="preserve">generat</w:t>
      </w:r>
      <w:r>
        <w:rPr>
          <w:spacing w:val="33"/>
        </w:rPr>
        <w:t xml:space="preserve">i</w:t>
      </w:r>
      <w:r>
        <w:t xml:space="preserve">ng</w:t>
      </w:r>
      <w:r>
        <w:t xml:space="preserve">waste,</w:t>
      </w:r>
      <w:r>
        <w:t xml:space="preserve">and</w:t>
      </w:r>
      <w:r>
        <w:t xml:space="preserve">a</w:t>
      </w:r>
      <w:r>
        <w:t xml:space="preserve">descr</w:t>
      </w:r>
      <w:r>
        <w:rPr>
          <w:spacing w:val="22"/>
        </w:rPr>
        <w:t xml:space="preserve">i</w:t>
      </w:r>
      <w:r>
        <w:t xml:space="preserve">ption</w:t>
      </w:r>
      <w:r>
        <w:t xml:space="preserve">of</w:t>
      </w:r>
      <w:r>
        <w:t xml:space="preserve">the</w:t>
      </w:r>
      <w:r>
        <w:t xml:space="preserve">waste</w:t>
      </w:r>
      <w:r>
        <w:t xml:space="preserve">generated</w:t>
      </w:r>
      <w:r>
        <w:t xml:space="preserve">;</w:t>
      </w:r>
      <w:r/>
      <w:r/>
    </w:p>
    <w:p>
      <w:pPr>
        <w:pStyle w:val="660"/>
        <w:numPr>
          <w:ilvl w:val="0"/>
          <w:numId w:val="41"/>
        </w:numPr>
        <w:ind w:left="1050" w:right="0" w:hanging="359"/>
        <w:jc w:val="left"/>
        <w:spacing w:lineRule="auto" w:line="240" w:after="0" w:before="91"/>
        <w:tabs>
          <w:tab w:val="left" w:pos="1056" w:leader="none"/>
        </w:tabs>
      </w:pPr>
      <w:r>
        <w:t xml:space="preserve">a</w:t>
      </w:r>
      <w:r>
        <w:t xml:space="preserve">descr</w:t>
      </w:r>
      <w:r>
        <w:rPr>
          <w:spacing w:val="23"/>
        </w:rPr>
        <w:t xml:space="preserve">i</w:t>
      </w:r>
      <w:r>
        <w:t xml:space="preserve">ption</w:t>
      </w:r>
      <w:r>
        <w:t xml:space="preserve">of</w:t>
      </w:r>
      <w:r>
        <w:t xml:space="preserve">the</w:t>
      </w:r>
      <w:r>
        <w:t xml:space="preserve">environment</w:t>
      </w:r>
      <w:r>
        <w:rPr>
          <w:spacing w:val="8"/>
        </w:rPr>
        <w:t xml:space="preserve">i</w:t>
      </w:r>
      <w:r>
        <w:rPr>
          <w:spacing w:val="5"/>
        </w:rPr>
        <w:t xml:space="preserve">nto</w:t>
      </w:r>
      <w:r>
        <w:t xml:space="preserve">\</w:t>
      </w:r>
      <w:r>
        <w:t xml:space="preserve">hich</w:t>
      </w:r>
      <w:r>
        <w:t xml:space="preserve">the</w:t>
      </w:r>
      <w:r>
        <w:t xml:space="preserve">waste</w:t>
      </w:r>
      <w:r>
        <w:t xml:space="preserve">wi</w:t>
      </w:r>
      <w:r>
        <w:t xml:space="preserve">ll</w:t>
      </w:r>
      <w:r>
        <w:t xml:space="preserve">be</w:t>
      </w:r>
      <w:r>
        <w:t xml:space="preserve">discharged</w:t>
      </w:r>
      <w:r>
        <w:t xml:space="preserve">or</w:t>
      </w:r>
      <w:r>
        <w:rPr>
          <w:spacing w:val="26"/>
        </w:rPr>
        <w:t xml:space="preserve">d</w:t>
      </w:r>
      <w:r>
        <w:t xml:space="preserve">isposed</w:t>
      </w:r>
      <w:r>
        <w:t xml:space="preserve">,</w:t>
      </w:r>
      <w:r>
        <w:rPr>
          <w:spacing w:val="4"/>
        </w:rPr>
        <w:t xml:space="preserve">includ</w:t>
      </w:r>
      <w:r>
        <w:rPr>
          <w:spacing w:val="11"/>
        </w:rPr>
        <w:t xml:space="preserve">i</w:t>
      </w:r>
      <w:r>
        <w:rPr>
          <w:spacing w:val="7"/>
        </w:rPr>
        <w:t xml:space="preserve">ng</w:t>
      </w:r>
      <w:r>
        <w:t xml:space="preserve">the</w:t>
      </w:r>
      <w:r>
        <w:t xml:space="preserve">·</w:t>
      </w:r>
      <w:r>
        <w:t xml:space="preserve">basel</w:t>
      </w:r>
      <w:r>
        <w:rPr>
          <w:spacing w:val="33"/>
        </w:rPr>
        <w:t xml:space="preserve">i</w:t>
      </w:r>
      <w:r>
        <w:t xml:space="preserve">ne</w:t>
      </w:r>
      <w:r>
        <w:t xml:space="preserve">rad</w:t>
      </w:r>
      <w:r>
        <w:t xml:space="preserve">iological</w:t>
      </w:r>
      <w:r>
        <w:t xml:space="preserve">characterist</w:t>
      </w:r>
      <w:r>
        <w:t xml:space="preserve">ics;</w:t>
      </w:r>
      <w:r/>
      <w:r/>
    </w:p>
    <w:p>
      <w:pPr>
        <w:pStyle w:val="660"/>
        <w:numPr>
          <w:ilvl w:val="0"/>
          <w:numId w:val="41"/>
        </w:numPr>
        <w:ind w:left="1050" w:right="131" w:hanging="359"/>
        <w:jc w:val="both"/>
        <w:spacing w:lineRule="auto" w:line="242" w:after="0" w:before="82"/>
        <w:tabs>
          <w:tab w:val="left" w:pos="1051" w:leader="none"/>
        </w:tabs>
      </w:pPr>
      <w:r>
        <w:t xml:space="preserve">a</w:t>
      </w:r>
      <w:r>
        <w:t xml:space="preserve">descr</w:t>
      </w:r>
      <w:r>
        <w:rPr>
          <w:spacing w:val="22"/>
        </w:rPr>
        <w:t xml:space="preserve">i</w:t>
      </w:r>
      <w:r>
        <w:t xml:space="preserve">ption</w:t>
      </w:r>
      <w:r>
        <w:t xml:space="preserve">of</w:t>
      </w:r>
      <w:r>
        <w:t xml:space="preserve">the</w:t>
      </w:r>
      <w:r>
        <w:t xml:space="preserve">proposed</w:t>
      </w:r>
      <w:r>
        <w:t xml:space="preserve">system</w:t>
      </w:r>
      <w:r>
        <w:t xml:space="preserve">for</w:t>
      </w:r>
      <w:r>
        <w:t xml:space="preserve">waste</w:t>
      </w:r>
      <w:r>
        <w:t xml:space="preserve">management</w:t>
      </w:r>
      <w:r>
        <w:t xml:space="preserve">incl</w:t>
      </w:r>
      <w:r>
        <w:t xml:space="preserve">ud</w:t>
      </w:r>
      <w:r>
        <w:rPr>
          <w:spacing w:val="32"/>
        </w:rPr>
        <w:t xml:space="preserve">i</w:t>
      </w:r>
      <w:r>
        <w:t xml:space="preserve">ng</w:t>
      </w:r>
      <w:r>
        <w:t xml:space="preserve">the</w:t>
      </w:r>
      <w:r>
        <w:t xml:space="preserve">facilities</w:t>
      </w:r>
      <w:r>
        <w:t xml:space="preserve">and</w:t>
      </w:r>
      <w:r>
        <w:t xml:space="preserve">proced</w:t>
      </w:r>
      <w:r>
        <w:t xml:space="preserve">ures</w:t>
      </w:r>
      <w:r>
        <w:rPr>
          <w:spacing w:val="4"/>
        </w:rPr>
        <w:t xml:space="preserve">invol</w:t>
      </w:r>
      <w:r>
        <w:t xml:space="preserve">ved</w:t>
      </w:r>
      <w:r>
        <w:t xml:space="preserve">i</w:t>
      </w:r>
      <w:r>
        <w:t xml:space="preserve">n</w:t>
      </w:r>
      <w:r>
        <w:t xml:space="preserve">the</w:t>
      </w:r>
      <w:r>
        <w:t xml:space="preserve">handl</w:t>
      </w:r>
      <w:r>
        <w:t xml:space="preserve">ing,</w:t>
      </w:r>
      <w:r>
        <w:t xml:space="preserve">transportation</w:t>
      </w:r>
      <w:r>
        <w:t xml:space="preserve">,</w:t>
      </w:r>
      <w:r>
        <w:t xml:space="preserve">treat</w:t>
      </w:r>
      <w:r>
        <w:t xml:space="preserve">ment</w:t>
      </w:r>
      <w:r>
        <w:t xml:space="preserve">,</w:t>
      </w:r>
      <w:r>
        <w:t xml:space="preserve">storage</w:t>
      </w:r>
      <w:r>
        <w:t xml:space="preserve">or</w:t>
      </w:r>
      <w:r>
        <w:rPr>
          <w:spacing w:val="25"/>
        </w:rPr>
        <w:t xml:space="preserve">d</w:t>
      </w:r>
      <w:r>
        <w:t xml:space="preserve">isposal</w:t>
      </w:r>
      <w:r>
        <w:t xml:space="preserve">of</w:t>
      </w:r>
      <w:r>
        <w:t xml:space="preserve">rad</w:t>
      </w:r>
      <w:r>
        <w:t xml:space="preserve">ioact</w:t>
      </w:r>
      <w:r>
        <w:rPr>
          <w:spacing w:val="32"/>
        </w:rPr>
        <w:t xml:space="preserve">i</w:t>
      </w:r>
      <w:r>
        <w:t xml:space="preserve">ve</w:t>
      </w:r>
      <w:r>
        <w:t xml:space="preserve">waste;</w:t>
      </w:r>
      <w:r/>
      <w:r/>
    </w:p>
    <w:p>
      <w:pPr>
        <w:ind w:left="73" w:right="125" w:firstLine="4"/>
        <w:jc w:val="both"/>
        <w:spacing w:lineRule="auto" w:line="253" w:before="95"/>
        <w:rPr>
          <w:rFonts w:ascii="Times New Roman" w:hAnsi="Times New Roman" w:cs="Times New Roman" w:eastAsia="Times New Roman"/>
          <w:sz w:val="16"/>
          <w:szCs w:val="16"/>
        </w:rPr>
      </w:pPr>
      <w:r>
        <w:br w:type="column"/>
      </w:r>
      <w:r>
        <w:rPr>
          <w:rFonts w:ascii="Times New Roman"/>
          <w:sz w:val="14"/>
        </w:rPr>
        <w:t xml:space="preserve">Responsibility</w:t>
      </w:r>
      <w:r>
        <w:rPr>
          <w:rFonts w:ascii="Times New Roman"/>
          <w:sz w:val="14"/>
        </w:rPr>
        <w:t xml:space="preserve">for</w:t>
      </w:r>
      <w:r>
        <w:rPr>
          <w:rFonts w:ascii="Times New Roman"/>
          <w:sz w:val="14"/>
        </w:rPr>
        <w:t xml:space="preserve">rauioa.:tive</w:t>
      </w:r>
      <w:r>
        <w:rPr>
          <w:rFonts w:ascii="Times New Roman"/>
          <w:sz w:val="14"/>
        </w:rPr>
        <w:t xml:space="preserve">\\'aste</w:t>
      </w:r>
      <w:r>
        <w:rPr>
          <w:rFonts w:ascii="Times New Roman"/>
          <w:sz w:val="16"/>
        </w:rPr>
        <w:t xml:space="preserve">anu</w:t>
      </w:r>
      <w:r>
        <w:rPr>
          <w:rFonts w:ascii="Times New Roman"/>
          <w:sz w:val="16"/>
        </w:rPr>
        <w:t xml:space="preserve">spent</w:t>
      </w:r>
      <w:r>
        <w:rPr>
          <w:rFonts w:ascii="Times New Roman"/>
          <w:sz w:val="16"/>
        </w:rPr>
        <w:t xml:space="preserve">fuel</w:t>
      </w:r>
      <w:r>
        <w:rPr>
          <w:rFonts w:ascii="Times New Roman"/>
          <w:sz w:val="16"/>
        </w:rPr>
      </w:r>
      <w:r/>
    </w:p>
    <w:p>
      <w:pPr>
        <w:ind w:left="63" w:right="0" w:firstLine="14"/>
        <w:jc w:val="both"/>
        <w:spacing w:before="24"/>
        <w:rPr>
          <w:rFonts w:ascii="Arial" w:hAnsi="Arial" w:cs="Arial" w:eastAsia="Arial"/>
          <w:sz w:val="12"/>
          <w:szCs w:val="12"/>
        </w:rPr>
      </w:pPr>
      <w:r>
        <w:rPr>
          <w:rFonts w:ascii="Arial"/>
          <w:b/>
          <w:sz w:val="12"/>
        </w:rPr>
        <w:t xml:space="preserve">ma1wgcrnent.</w:t>
      </w:r>
      <w:r>
        <w:rPr>
          <w:rFonts w:ascii="Arial"/>
          <w:sz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8"/>
        <w:rPr>
          <w:rFonts w:ascii="Arial" w:hAnsi="Arial" w:cs="Arial" w:eastAsia="Arial"/>
          <w:b/>
          <w:bCs/>
          <w:sz w:val="9"/>
          <w:szCs w:val="9"/>
        </w:rPr>
      </w:pPr>
      <w:r>
        <w:rPr>
          <w:rFonts w:ascii="Arial" w:hAnsi="Arial" w:cs="Arial" w:eastAsia="Arial"/>
          <w:b/>
          <w:bCs/>
          <w:sz w:val="9"/>
          <w:szCs w:val="9"/>
        </w:rPr>
      </w:r>
      <w:r/>
    </w:p>
    <w:p>
      <w:pPr>
        <w:ind w:left="63" w:right="0" w:firstLine="0"/>
        <w:jc w:val="both"/>
        <w:spacing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Cla"ifi.:ation</w:t>
      </w:r>
      <w:r>
        <w:rPr>
          <w:rFonts w:ascii="Times New Roman"/>
          <w:sz w:val="14"/>
        </w:rPr>
        <w:t xml:space="preserve">of</w:t>
      </w:r>
      <w:r>
        <w:rPr>
          <w:rFonts w:ascii="Times New Roman"/>
          <w:sz w:val="14"/>
        </w:rPr>
      </w:r>
      <w:r/>
    </w:p>
    <w:p>
      <w:pPr>
        <w:ind w:left="68" w:right="0" w:firstLine="4"/>
        <w:jc w:val="both"/>
        <w:spacing w:before="34"/>
        <w:rPr>
          <w:rFonts w:ascii="Arial" w:hAnsi="Arial" w:cs="Arial" w:eastAsia="Arial"/>
          <w:sz w:val="12"/>
          <w:szCs w:val="12"/>
        </w:rPr>
      </w:pPr>
      <w:r>
        <w:rPr>
          <w:rFonts w:ascii="Arial"/>
          <w:b/>
          <w:sz w:val="12"/>
        </w:rPr>
        <w:t xml:space="preserve">ra&lt;lioactiv</w:t>
      </w:r>
      <w:r>
        <w:rPr>
          <w:rFonts w:ascii="Arial"/>
          <w:b/>
          <w:sz w:val="12"/>
        </w:rPr>
        <w:t xml:space="preserve">waste</w:t>
      </w:r>
      <w:r>
        <w:rPr>
          <w:rFonts w:ascii="Arial"/>
          <w:sz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spacing w:lineRule="auto" w:line="240" w:before="5"/>
        <w:rPr>
          <w:rFonts w:ascii="Arial" w:hAnsi="Arial" w:cs="Arial" w:eastAsia="Arial"/>
          <w:b/>
          <w:bCs/>
          <w:sz w:val="12"/>
          <w:szCs w:val="12"/>
        </w:rPr>
      </w:pPr>
      <w:r>
        <w:rPr>
          <w:rFonts w:ascii="Arial" w:hAnsi="Arial" w:cs="Arial" w:eastAsia="Arial"/>
          <w:b/>
          <w:bCs/>
          <w:sz w:val="12"/>
          <w:szCs w:val="12"/>
        </w:rPr>
      </w:r>
      <w:r/>
    </w:p>
    <w:p>
      <w:pPr>
        <w:ind w:left="68" w:right="0" w:firstLine="0"/>
        <w:jc w:val="both"/>
        <w:spacing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Waste</w:t>
      </w:r>
      <w:r>
        <w:rPr>
          <w:rFonts w:ascii="Times New Roman"/>
          <w:sz w:val="14"/>
        </w:rPr>
      </w:r>
      <w:r/>
    </w:p>
    <w:p>
      <w:pPr>
        <w:ind w:left="73" w:right="0" w:firstLine="0"/>
        <w:jc w:val="both"/>
        <w:spacing w:before="7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 xml:space="preserve">management</w:t>
      </w:r>
      <w:r>
        <w:rPr>
          <w:rFonts w:ascii="Times New Roman"/>
          <w:sz w:val="16"/>
        </w:rPr>
        <w:t xml:space="preserve">plan.</w:t>
      </w:r>
      <w:r>
        <w:rPr>
          <w:rFonts w:ascii="Times New Roman"/>
          <w:sz w:val="16"/>
        </w:rPr>
      </w:r>
      <w:r/>
    </w:p>
    <w:p>
      <w:pPr>
        <w:jc w:val="both"/>
        <w:spacing w:after="0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continuous"/>
          <w:pgSz w:w="8620" w:h="14120" w:orient="portrait"/>
          <w:pgMar w:top="1240" w:right="680" w:bottom="280" w:left="480" w:header="709" w:footer="709" w:gutter="0"/>
          <w:cols w:num="2" w:sep="0" w:space="1701" w:equalWidth="0">
            <w:col w:w="6076" w:space="40"/>
            <w:col w:w="1344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2172" w:right="0" w:firstLine="0"/>
        <w:jc w:val="left"/>
        <w:spacing w:before="59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z w:val="19"/>
        </w:rPr>
        <w:t xml:space="preserve">Nuclear</w:t>
      </w:r>
      <w:r>
        <w:rPr>
          <w:rFonts w:ascii="Times New Roman"/>
          <w:i/>
          <w:sz w:val="19"/>
        </w:rPr>
        <w:t xml:space="preserve">Regulatory</w:t>
      </w:r>
      <w:r>
        <w:rPr>
          <w:rFonts w:ascii="Times New Roman"/>
          <w:i/>
          <w:sz w:val="19"/>
        </w:rPr>
        <w:t xml:space="preserve">Bill.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19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i/>
          <w:sz w:val="25"/>
          <w:szCs w:val="25"/>
        </w:rPr>
      </w:pPr>
      <w:r>
        <w:rPr>
          <w:rFonts w:ascii="Times New Roman" w:hAnsi="Times New Roman" w:cs="Times New Roman" w:eastAsia="Times New Roman"/>
          <w:i/>
          <w:sz w:val="25"/>
          <w:szCs w:val="25"/>
        </w:rPr>
      </w:r>
      <w:r/>
    </w:p>
    <w:p>
      <w:pPr>
        <w:pStyle w:val="660"/>
        <w:numPr>
          <w:ilvl w:val="0"/>
          <w:numId w:val="41"/>
        </w:numPr>
        <w:ind w:left="919" w:right="61" w:hanging="355"/>
        <w:jc w:val="left"/>
        <w:spacing w:lineRule="auto" w:line="245" w:after="0" w:before="0"/>
        <w:tabs>
          <w:tab w:val="left" w:pos="920" w:leader="none"/>
          <w:tab w:val="left" w:pos="1475" w:leader="none"/>
          <w:tab w:val="left" w:pos="2013" w:leader="none"/>
          <w:tab w:val="left" w:pos="2464" w:leader="none"/>
          <w:tab w:val="left" w:pos="2618" w:leader="none"/>
          <w:tab w:val="left" w:pos="3434" w:leader="none"/>
          <w:tab w:val="left" w:pos="3981" w:leader="none"/>
          <w:tab w:val="left" w:pos="4039" w:leader="none"/>
          <w:tab w:val="left" w:pos="4917" w:leader="none"/>
          <w:tab w:val="left" w:pos="5143" w:leader="none"/>
          <w:tab w:val="left" w:pos="5531" w:leader="none"/>
          <w:tab w:val="left" w:pos="5623" w:leader="none"/>
        </w:tabs>
      </w:pPr>
      <w:r>
        <w:t xml:space="preserve">prediction</w:t>
        <w:tab/>
        <w:t xml:space="preserve">of</w:t>
        <w:tab/>
        <w:t xml:space="preserve">environmental</w:t>
        <w:tab/>
        <w:tab/>
        <w:t xml:space="preserve">concentrations</w:t>
        <w:tab/>
        <w:tab/>
        <w:t xml:space="preserve">of</w:t>
      </w:r>
      <w:r>
        <w:t xml:space="preserve">radionuclide</w:t>
      </w:r>
      <w:r>
        <w:t xml:space="preserve">and</w:t>
      </w:r>
      <w:r>
        <w:t xml:space="preserve">radiation</w:t>
      </w:r>
      <w:r>
        <w:t xml:space="preserve">doses</w:t>
      </w:r>
      <w:r>
        <w:t xml:space="preserve">to</w:t>
      </w:r>
      <w:r>
        <w:t xml:space="preserve">people</w:t>
      </w:r>
      <w:r>
        <w:t xml:space="preserve">from</w:t>
      </w:r>
      <w:r>
        <w:t xml:space="preserve">'</w:t>
      </w:r>
      <w:r>
        <w:t xml:space="preserve">the</w:t>
        <w:tab/>
        <w:t xml:space="preserve">proposed</w:t>
        <w:tab/>
        <w:tab/>
        <w:t xml:space="preserve">waste</w:t>
        <w:tab/>
      </w:r>
      <w:r>
        <w:t xml:space="preserve">management</w:t>
        <w:tab/>
        <w:t xml:space="preserve">practices,</w:t>
      </w:r>
      <w:r>
        <w:t xml:space="preserve">includi</w:t>
      </w:r>
      <w:r>
        <w:t xml:space="preserve">ng</w:t>
        <w:tab/>
      </w:r>
      <w:r>
        <w:t xml:space="preserve">demonstration</w:t>
        <w:tab/>
        <w:t xml:space="preserve">of</w:t>
        <w:tab/>
        <w:t xml:space="preserve">adherence</w:t>
        <w:tab/>
        <w:t xml:space="preserve">to</w:t>
        <w:tab/>
        <w:t xml:space="preserve">the</w:t>
      </w:r>
      <w:r>
        <w:t xml:space="preserve">radiation</w:t>
      </w:r>
      <w:r>
        <w:t xml:space="preserve">protection</w:t>
      </w:r>
      <w:r>
        <w:t xml:space="preserve">requirements</w:t>
      </w:r>
      <w:r>
        <w:t xml:space="preserve">under</w:t>
      </w:r>
      <w:r>
        <w:t xml:space="preserve">this</w:t>
      </w:r>
      <w:r>
        <w:t xml:space="preserve">Act;</w:t>
      </w:r>
      <w:r/>
      <w:r/>
    </w:p>
    <w:p>
      <w:pPr>
        <w:pStyle w:val="660"/>
        <w:numPr>
          <w:ilvl w:val="0"/>
          <w:numId w:val="41"/>
        </w:numPr>
        <w:ind w:left="919" w:right="258" w:hanging="355"/>
        <w:jc w:val="both"/>
        <w:spacing w:lineRule="auto" w:line="247" w:after="0" w:before="125"/>
        <w:tabs>
          <w:tab w:val="left" w:pos="924" w:leader="none"/>
        </w:tabs>
      </w:pPr>
      <w:r>
        <w:t xml:space="preserve">a</w:t>
      </w:r>
      <w:r>
        <w:t xml:space="preserve">program  for</w:t>
      </w:r>
      <w:r>
        <w:t xml:space="preserve">monitoring</w:t>
      </w:r>
      <w:r>
        <w:t xml:space="preserve">the</w:t>
      </w:r>
      <w:r>
        <w:t xml:space="preserve">concentration</w:t>
      </w:r>
      <w:r>
        <w:t xml:space="preserve">of</w:t>
      </w:r>
      <w:r>
        <w:t xml:space="preserve">ra&lt;lionuclides</w:t>
      </w:r>
      <w:r>
        <w:t xml:space="preserve">in</w:t>
      </w:r>
      <w:r>
        <w:t xml:space="preserve">the</w:t>
      </w:r>
      <w:r>
        <w:t xml:space="preserve">environment</w:t>
      </w:r>
      <w:r>
        <w:t xml:space="preserve">and</w:t>
      </w:r>
      <w:r>
        <w:t xml:space="preserve">assessment</w:t>
      </w:r>
      <w:r>
        <w:t xml:space="preserve">of</w:t>
      </w:r>
      <w:r>
        <w:t xml:space="preserve">radiation</w:t>
      </w:r>
      <w:r>
        <w:t xml:space="preserve">doses</w:t>
      </w:r>
      <w:r>
        <w:t xml:space="preserve">to</w:t>
      </w:r>
      <w:r>
        <w:t xml:space="preserve">mem</w:t>
      </w:r>
      <w:r>
        <w:t xml:space="preserve">bers</w:t>
      </w:r>
      <w:r>
        <w:t xml:space="preserve">of</w:t>
      </w:r>
      <w:r>
        <w:t xml:space="preserve">the</w:t>
      </w:r>
      <w:r>
        <w:t xml:space="preserve">pu</w:t>
      </w:r>
      <w:r>
        <w:t xml:space="preserve">blic</w:t>
      </w:r>
      <w:r>
        <w:t xml:space="preserve">arising</w:t>
      </w:r>
      <w:r>
        <w:t xml:space="preserve">from</w:t>
      </w:r>
      <w:r>
        <w:t xml:space="preserve">the</w:t>
      </w:r>
      <w:r>
        <w:t xml:space="preserve">waste</w:t>
      </w:r>
      <w:r>
        <w:t xml:space="preserve">management</w:t>
      </w:r>
      <w:r>
        <w:t xml:space="preserve">practices;</w:t>
      </w:r>
      <w:r/>
      <w:r/>
    </w:p>
    <w:p>
      <w:pPr>
        <w:pStyle w:val="660"/>
        <w:ind w:left="924" w:right="0" w:hanging="356"/>
        <w:jc w:val="left"/>
        <w:spacing w:lineRule="auto" w:line="247" w:before="123"/>
        <w:tabs>
          <w:tab w:val="left" w:pos="2171" w:leader="none"/>
          <w:tab w:val="left" w:pos="2872" w:leader="none"/>
          <w:tab w:val="left" w:pos="4245" w:leader="none"/>
        </w:tabs>
      </w:pPr>
      <w:r>
        <w:rPr>
          <w:rFonts w:ascii="Arial"/>
          <w:sz w:val="21"/>
        </w:rPr>
        <w:t xml:space="preserve">(f)</w:t>
      </w:r>
      <w:r>
        <w:t xml:space="preserve">emergency</w:t>
        <w:tab/>
      </w:r>
      <w:r>
        <w:t xml:space="preserve">plans</w:t>
        <w:tab/>
      </w:r>
      <w:r>
        <w:t xml:space="preserve">for</w:t>
      </w:r>
      <w:r>
        <w:t xml:space="preserve">dealing</w:t>
        <w:tab/>
        <w:t xml:space="preserve">with.</w:t>
      </w:r>
      <w:r>
        <w:t xml:space="preserve">accidental</w:t>
      </w:r>
      <w:r>
        <w:t xml:space="preserve">releases,</w:t>
      </w:r>
      <w:r>
        <w:t xml:space="preserve">or</w:t>
      </w:r>
      <w:r>
        <w:t xml:space="preserve">circumstances</w:t>
      </w:r>
      <w:r>
        <w:t xml:space="preserve">which</w:t>
      </w:r>
      <w:r>
        <w:t xml:space="preserve">might</w:t>
      </w:r>
      <w:r>
        <w:t xml:space="preserve">lead</w:t>
      </w:r>
      <w:r>
        <w:t xml:space="preserve">to</w:t>
      </w:r>
      <w:r>
        <w:t xml:space="preserve">,</w:t>
      </w:r>
      <w:r>
        <w:rPr>
          <w:spacing w:val="29"/>
        </w:rPr>
        <w:t xml:space="preserve">u</w:t>
      </w:r>
      <w:r>
        <w:t xml:space="preserve">ncontrolled</w:t>
      </w:r>
      <w:r>
        <w:t xml:space="preserve">releases</w:t>
      </w:r>
      <w:r>
        <w:t xml:space="preserve">of</w:t>
      </w:r>
      <w:r>
        <w:t xml:space="preserve">radioacti</w:t>
      </w:r>
      <w:r>
        <w:t xml:space="preserve">ve</w:t>
      </w:r>
      <w:r>
        <w:t xml:space="preserve">waste,</w:t>
      </w:r>
      <w:r>
        <w:t xml:space="preserve">to</w:t>
      </w:r>
      <w:r>
        <w:t xml:space="preserve">the</w:t>
      </w:r>
      <w:r>
        <w:t xml:space="preserve">environment;</w:t>
      </w:r>
      <w:r/>
      <w:r/>
    </w:p>
    <w:p>
      <w:pPr>
        <w:pStyle w:val="660"/>
        <w:numPr>
          <w:ilvl w:val="0"/>
          <w:numId w:val="40"/>
        </w:numPr>
        <w:ind w:left="928" w:right="263" w:hanging="360"/>
        <w:jc w:val="both"/>
        <w:spacing w:lineRule="auto" w:line="245" w:after="0" w:before="123"/>
        <w:tabs>
          <w:tab w:val="left" w:pos="929" w:leader="none"/>
        </w:tabs>
      </w:pPr>
      <w:r>
        <w:t xml:space="preserve">a</w:t>
      </w:r>
      <w:r>
        <w:t xml:space="preserve">schedule</w:t>
      </w:r>
      <w:r>
        <w:t xml:space="preserve">for</w:t>
      </w:r>
      <w:r>
        <w:t xml:space="preserve">reporting</w:t>
      </w:r>
      <w:r>
        <w:t xml:space="preserve">on</w:t>
      </w:r>
      <w:r>
        <w:t xml:space="preserve">the</w:t>
      </w:r>
      <w:r>
        <w:t xml:space="preserve">operation</w:t>
      </w:r>
      <w:r>
        <w:t xml:space="preserve">and</w:t>
      </w:r>
      <w:r>
        <w:t xml:space="preserve">results</w:t>
      </w:r>
      <w:r>
        <w:t xml:space="preserve">of</w:t>
      </w:r>
      <w:r>
        <w:t xml:space="preserve">monitori</w:t>
      </w:r>
      <w:r>
        <w:t xml:space="preserve">ng</w:t>
      </w:r>
      <w:r>
        <w:t xml:space="preserve">and</w:t>
      </w:r>
      <w:r>
        <w:t xml:space="preserve">assessments</w:t>
      </w:r>
      <w:r>
        <w:t xml:space="preserve">required</w:t>
      </w:r>
      <w:r>
        <w:t xml:space="preserve">by</w:t>
      </w:r>
      <w:r>
        <w:t xml:space="preserve">this</w:t>
      </w:r>
      <w:r>
        <w:t xml:space="preserve">plan;</w:t>
      </w:r>
      <w:r/>
      <w:r/>
    </w:p>
    <w:p>
      <w:pPr>
        <w:pStyle w:val="660"/>
        <w:numPr>
          <w:ilvl w:val="0"/>
          <w:numId w:val="40"/>
        </w:numPr>
        <w:ind w:left="933" w:right="249" w:hanging="360"/>
        <w:jc w:val="both"/>
        <w:spacing w:lineRule="auto" w:line="250" w:after="0" w:before="120"/>
        <w:tabs>
          <w:tab w:val="left" w:pos="934" w:leader="none"/>
        </w:tabs>
      </w:pPr>
      <w:r>
        <w:t xml:space="preserve">a</w:t>
      </w:r>
      <w:r>
        <w:t xml:space="preserve">plan</w:t>
      </w:r>
      <w:r>
        <w:t xml:space="preserve">for</w:t>
      </w:r>
      <w:r>
        <w:t xml:space="preserve">decommissioning</w:t>
      </w:r>
      <w:r>
        <w:t xml:space="preserve">the</w:t>
      </w:r>
      <w:r>
        <w:t xml:space="preserve">operation</w:t>
      </w:r>
      <w:r>
        <w:t xml:space="preserve">and</w:t>
      </w:r>
      <w:r>
        <w:t xml:space="preserve">the</w:t>
      </w:r>
      <w:r>
        <w:t xml:space="preserve">associated</w:t>
      </w:r>
      <w:r>
        <w:t xml:space="preserve">waste</w:t>
      </w:r>
      <w:r>
        <w:t xml:space="preserve">management</w:t>
      </w:r>
      <w:r>
        <w:t xml:space="preserve">facilities</w:t>
      </w:r>
      <w:r>
        <w:t xml:space="preserve">and</w:t>
      </w:r>
      <w:r>
        <w:t xml:space="preserve">remediation</w:t>
      </w:r>
      <w:r>
        <w:t xml:space="preserve">of</w:t>
      </w:r>
      <w:r>
        <w:t xml:space="preserve">the</w:t>
      </w:r>
      <w:r>
        <w:t xml:space="preserve">site;</w:t>
      </w:r>
      <w:r>
        <w:t xml:space="preserve">and</w:t>
      </w:r>
      <w:r/>
      <w:r/>
    </w:p>
    <w:p>
      <w:pPr>
        <w:pStyle w:val="660"/>
        <w:numPr>
          <w:ilvl w:val="0"/>
          <w:numId w:val="40"/>
        </w:numPr>
        <w:ind w:left="938" w:right="239" w:hanging="355"/>
        <w:jc w:val="both"/>
        <w:spacing w:lineRule="auto" w:line="244" w:after="0" w:before="115"/>
        <w:tabs>
          <w:tab w:val="left" w:pos="939" w:leader="none"/>
        </w:tabs>
      </w:pPr>
      <w:r>
        <w:t xml:space="preserve">a</w:t>
      </w:r>
      <w:r>
        <w:t xml:space="preserve">system</w:t>
      </w:r>
      <w:r>
        <w:t xml:space="preserve">of</w:t>
      </w:r>
      <w:r>
        <w:t xml:space="preserve">periodic</w:t>
      </w:r>
      <w:r>
        <w:t xml:space="preserve">assessment</w:t>
      </w:r>
      <w:r>
        <w:t xml:space="preserve">and</w:t>
      </w:r>
      <w:r>
        <w:t xml:space="preserve">review</w:t>
      </w:r>
      <w:r>
        <w:t xml:space="preserve">of</w:t>
      </w:r>
      <w:r>
        <w:t xml:space="preserve">the</w:t>
      </w:r>
      <w:r>
        <w:t xml:space="preserve">adequacy</w:t>
      </w:r>
      <w:r>
        <w:t xml:space="preserve">and</w:t>
      </w:r>
      <w:r>
        <w:t xml:space="preserve">effectiveness</w:t>
      </w:r>
      <w:r>
        <w:t xml:space="preserve">of</w:t>
      </w:r>
      <w:r>
        <w:t xml:space="preserve">procedures</w:t>
      </w:r>
      <w:r>
        <w:t xml:space="preserve">instituted</w:t>
      </w:r>
      <w:r>
        <w:t xml:space="preserve">under</w:t>
      </w:r>
      <w:r>
        <w:t xml:space="preserve">the</w:t>
      </w:r>
      <w:r>
        <w:t xml:space="preserve">plan</w:t>
      </w:r>
      <w:r>
        <w:t xml:space="preserve">to</w:t>
      </w:r>
      <w:r>
        <w:t xml:space="preserve">ensure</w:t>
      </w:r>
      <w:r>
        <w:t xml:space="preserve">currency</w:t>
      </w:r>
      <w:r>
        <w:t xml:space="preserve">and</w:t>
      </w:r>
      <w:r>
        <w:t xml:space="preserve">to</w:t>
      </w:r>
      <w:r>
        <w:t xml:space="preserve">take</w:t>
      </w:r>
      <w:r>
        <w:t xml:space="preserve">account</w:t>
      </w:r>
      <w:r>
        <w:t xml:space="preserve">of</w:t>
      </w:r>
      <w:r>
        <w:t xml:space="preserve">potential</w:t>
      </w:r>
      <w:r>
        <w:t xml:space="preserve">improvements</w:t>
      </w:r>
      <w:r>
        <w:t xml:space="preserve">consistent</w:t>
      </w:r>
      <w:r>
        <w:t xml:space="preserve">with</w:t>
      </w:r>
      <w:r>
        <w:t xml:space="preserve">best</w:t>
      </w:r>
      <w:r>
        <w:t xml:space="preserve">practicable</w:t>
      </w:r>
      <w:r>
        <w:t xml:space="preserve">technology.</w:t>
      </w:r>
      <w:r/>
      <w:r/>
    </w:p>
    <w:p>
      <w:pPr>
        <w:pStyle w:val="660"/>
        <w:numPr>
          <w:ilvl w:val="0"/>
          <w:numId w:val="42"/>
        </w:numPr>
        <w:ind w:left="108" w:right="242" w:firstLine="480"/>
        <w:jc w:val="both"/>
        <w:spacing w:lineRule="auto" w:line="245" w:after="0" w:before="121"/>
        <w:tabs>
          <w:tab w:val="left" w:pos="1030" w:leader="none"/>
        </w:tabs>
      </w:pPr>
      <w:r>
        <w:t xml:space="preserve">For</w:t>
      </w:r>
      <w:r>
        <w:t xml:space="preserve">the</w:t>
      </w:r>
      <w:r>
        <w:t xml:space="preserve">purposes</w:t>
      </w:r>
      <w:r>
        <w:t xml:space="preserve">of</w:t>
      </w:r>
      <w:r>
        <w:t xml:space="preserve">this</w:t>
      </w:r>
      <w:r>
        <w:t xml:space="preserve">section  "radioacti</w:t>
      </w:r>
      <w:r>
        <w:t xml:space="preserve">ve</w:t>
      </w:r>
      <w:r>
        <w:t xml:space="preserve">waste"</w:t>
      </w:r>
      <w:r>
        <w:t xml:space="preserve">includes</w:t>
      </w:r>
      <w:r>
        <w:t xml:space="preserve">spent</w:t>
      </w:r>
      <w:r>
        <w:t xml:space="preserve">fuel.</w:t>
      </w:r>
      <w:r/>
      <w:r/>
    </w:p>
    <w:p>
      <w:pPr>
        <w:pStyle w:val="660"/>
        <w:ind w:left="107" w:right="232" w:firstLine="475"/>
        <w:jc w:val="both"/>
        <w:spacing w:lineRule="auto" w:line="248" w:before="110"/>
      </w:pPr>
      <w:r>
        <w:t xml:space="preserve">77.</w:t>
      </w:r>
      <w:r>
        <w:t xml:space="preserve">(</w:t>
      </w:r>
      <w:r>
        <w:t xml:space="preserve">I</w:t>
      </w:r>
      <w:r>
        <w:t xml:space="preserve">)</w:t>
      </w:r>
      <w:r>
        <w:t xml:space="preserve">A</w:t>
      </w:r>
      <w:r>
        <w:t xml:space="preserve">person</w:t>
      </w:r>
      <w:r>
        <w:t xml:space="preserve">shall</w:t>
      </w:r>
      <w:r>
        <w:t xml:space="preserve">not  store,</w:t>
      </w:r>
      <w:r>
        <w:t xml:space="preserve">manage,</w:t>
      </w:r>
      <w:r>
        <w:t xml:space="preserve">transfer</w:t>
      </w:r>
      <w:r>
        <w:t xml:space="preserve">or</w:t>
      </w:r>
      <w:r>
        <w:t xml:space="preserve">dispose</w:t>
      </w:r>
      <w:r>
        <w:t xml:space="preserve">of</w:t>
      </w:r>
      <w:r>
        <w:t xml:space="preserve">radioactive</w:t>
      </w:r>
      <w:r>
        <w:t xml:space="preserve">waste</w:t>
      </w:r>
      <w:r>
        <w:t xml:space="preserve">w</w:t>
      </w:r>
      <w:r>
        <w:rPr>
          <w:spacing w:val="28"/>
        </w:rPr>
        <w:t xml:space="preserve">i</w:t>
      </w:r>
      <w:r>
        <w:t xml:space="preserve">thout</w:t>
      </w:r>
      <w:r>
        <w:t xml:space="preserve">an</w:t>
      </w:r>
      <w:r>
        <w:t xml:space="preserve">authorization</w:t>
      </w:r>
      <w:r>
        <w:t xml:space="preserve">from</w:t>
      </w:r>
      <w:r>
        <w:t xml:space="preserve">the</w:t>
      </w:r>
      <w:r>
        <w:t xml:space="preserve">Commission.</w:t>
      </w:r>
      <w:r/>
      <w:r/>
    </w:p>
    <w:p>
      <w:pPr>
        <w:pStyle w:val="660"/>
        <w:numPr>
          <w:ilvl w:val="0"/>
          <w:numId w:val="39"/>
        </w:numPr>
        <w:ind w:left="108" w:right="215" w:firstLine="480"/>
        <w:jc w:val="both"/>
        <w:spacing w:lineRule="auto" w:line="250" w:after="0" w:before="118"/>
        <w:tabs>
          <w:tab w:val="left" w:pos="1164" w:leader="none"/>
        </w:tabs>
      </w:pPr>
      <w:r>
        <w:t xml:space="preserve">An</w:t>
      </w:r>
      <w:r>
        <w:t xml:space="preserve">application</w:t>
      </w:r>
      <w:r>
        <w:t xml:space="preserve">for</w:t>
      </w:r>
      <w:r>
        <w:t xml:space="preserve">an</w:t>
      </w:r>
      <w:r>
        <w:t xml:space="preserve">authori</w:t>
      </w:r>
      <w:r>
        <w:t xml:space="preserve">zation</w:t>
      </w:r>
      <w:r>
        <w:t xml:space="preserve">to</w:t>
      </w:r>
      <w:r>
        <w:t xml:space="preserve">store,</w:t>
      </w:r>
      <w:r>
        <w:t xml:space="preserve">manage,</w:t>
      </w:r>
      <w:r>
        <w:t xml:space="preserve">transfer</w:t>
      </w:r>
      <w:r>
        <w:t xml:space="preserve">or</w:t>
      </w:r>
      <w:r>
        <w:t xml:space="preserve">dispose</w:t>
      </w:r>
      <w:r>
        <w:t xml:space="preserve">of</w:t>
      </w:r>
      <w:r>
        <w:t xml:space="preserve">radioactive</w:t>
      </w:r>
      <w:r>
        <w:t xml:space="preserve">waste</w:t>
      </w:r>
      <w:r>
        <w:t xml:space="preserve">shall</w:t>
      </w:r>
      <w:r>
        <w:t xml:space="preserve">be</w:t>
      </w:r>
      <w:r>
        <w:t xml:space="preserve">in</w:t>
      </w:r>
      <w:r>
        <w:t xml:space="preserve">the</w:t>
      </w:r>
      <w:r>
        <w:t xml:space="preserve">prescribed</w:t>
      </w:r>
      <w:r>
        <w:t xml:space="preserve">form</w:t>
      </w:r>
      <w:r>
        <w:t xml:space="preserve">and</w:t>
      </w:r>
      <w:r>
        <w:t xml:space="preserve">manner.</w:t>
      </w:r>
      <w:r/>
      <w:r/>
    </w:p>
    <w:p>
      <w:pPr>
        <w:pStyle w:val="660"/>
        <w:numPr>
          <w:ilvl w:val="0"/>
          <w:numId w:val="39"/>
        </w:numPr>
        <w:ind w:left="117" w:right="222" w:firstLine="480"/>
        <w:jc w:val="both"/>
        <w:spacing w:lineRule="auto" w:line="250" w:after="0" w:before="115"/>
        <w:tabs>
          <w:tab w:val="left" w:pos="1011" w:leader="none"/>
        </w:tabs>
      </w:pPr>
      <w:r>
        <w:t xml:space="preserve">Every</w:t>
      </w:r>
      <w:r>
        <w:t xml:space="preserve">authorized</w:t>
      </w:r>
      <w:r>
        <w:t xml:space="preserve">person</w:t>
      </w:r>
      <w:r>
        <w:t xml:space="preserve">shall</w:t>
      </w:r>
      <w:r>
        <w:t xml:space="preserve">take</w:t>
      </w:r>
      <w:r>
        <w:t xml:space="preserve">appropriate</w:t>
      </w:r>
      <w:r>
        <w:t xml:space="preserve">me&lt;J.sures</w:t>
      </w:r>
      <w:r>
        <w:t xml:space="preserve">to</w:t>
      </w:r>
      <w:r>
        <w:t xml:space="preserve">keep</w:t>
      </w:r>
      <w:r>
        <w:t xml:space="preserve">generation</w:t>
      </w:r>
      <w:r>
        <w:t xml:space="preserve">of</w:t>
      </w:r>
      <w:r>
        <w:t xml:space="preserve">radioactive</w:t>
      </w:r>
      <w:r>
        <w:t xml:space="preserve">waste</w:t>
      </w:r>
      <w:r>
        <w:t xml:space="preserve">and</w:t>
      </w:r>
      <w:r>
        <w:t xml:space="preserve">its</w:t>
      </w:r>
      <w:r>
        <w:t xml:space="preserve">environmental</w:t>
      </w:r>
      <w:r>
        <w:t xml:space="preserve">impact</w:t>
      </w:r>
      <w:r>
        <w:t xml:space="preserve">to</w:t>
      </w:r>
      <w:r>
        <w:t xml:space="preserve">the</w:t>
      </w:r>
      <w:r>
        <w:t xml:space="preserve">minimum</w:t>
      </w:r>
      <w:r>
        <w:t xml:space="preserve">practicable!.</w:t>
      </w:r>
      <w:r/>
      <w:r/>
    </w:p>
    <w:p>
      <w:pPr>
        <w:pStyle w:val="660"/>
        <w:numPr>
          <w:ilvl w:val="0"/>
          <w:numId w:val="39"/>
        </w:numPr>
        <w:ind w:left="122" w:right="217" w:firstLine="480"/>
        <w:jc w:val="both"/>
        <w:spacing w:lineRule="auto" w:line="250" w:after="0" w:before="110"/>
        <w:tabs>
          <w:tab w:val="left" w:pos="1064" w:leader="none"/>
        </w:tabs>
      </w:pPr>
      <w:r>
        <w:t xml:space="preserve">Any</w:t>
      </w:r>
      <w:r>
        <w:t xml:space="preserve">person</w:t>
      </w:r>
      <w:r>
        <w:t xml:space="preserve">who</w:t>
      </w:r>
      <w:r>
        <w:t xml:space="preserve">contravenes</w:t>
      </w:r>
      <w:r>
        <w:t xml:space="preserve">subsection</w:t>
      </w:r>
      <w:r>
        <w:rPr>
          <w:sz w:val="21"/>
        </w:rPr>
        <w:t xml:space="preserve">(1)</w:t>
      </w:r>
      <w:r>
        <w:t xml:space="preserve">commits</w:t>
      </w:r>
      <w:r>
        <w:t xml:space="preserve">an</w:t>
      </w:r>
      <w:r>
        <w:t xml:space="preserve">offence,</w:t>
      </w:r>
      <w:r>
        <w:t xml:space="preserve">and</w:t>
      </w:r>
      <w:r>
        <w:t xml:space="preserve">is</w:t>
      </w:r>
      <w:r>
        <w:t xml:space="preserve">liable</w:t>
      </w:r>
      <w:r>
        <w:t xml:space="preserve">upon</w:t>
      </w:r>
      <w:r>
        <w:t xml:space="preserve">conviction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</w:t>
      </w:r>
      <w:r>
        <w:t xml:space="preserve">five</w:t>
      </w:r>
      <w:r>
        <w:t xml:space="preserve">million shillings</w:t>
      </w:r>
      <w:r>
        <w:t xml:space="preserve">or</w:t>
      </w:r>
      <w:r>
        <w:t xml:space="preserve">to</w:t>
      </w:r>
      <w:r>
        <w:t xml:space="preserve">an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exceedi</w:t>
      </w:r>
      <w:r>
        <w:t xml:space="preserve">ng</w:t>
      </w:r>
      <w:r>
        <w:t xml:space="preserve">five</w:t>
      </w:r>
      <w:r>
        <w:t xml:space="preserve">years,</w:t>
      </w:r>
      <w:r>
        <w:t xml:space="preserve">or</w:t>
      </w:r>
      <w:r>
        <w:t xml:space="preserve">to</w:t>
      </w:r>
      <w:r>
        <w:rPr>
          <w:spacing w:val="-1"/>
        </w:rPr>
        <w:t xml:space="preserve">both.</w:t>
      </w:r>
      <w:r>
        <w:rPr>
          <w:spacing w:val="-2"/>
        </w:rPr>
        <w:t xml:space="preserve">·</w:t>
      </w:r>
      <w:r/>
      <w:r/>
    </w:p>
    <w:p>
      <w:pPr>
        <w:ind w:left="541" w:right="0" w:firstLine="0"/>
        <w:jc w:val="left"/>
        <w:spacing w:before="70"/>
        <w:rPr>
          <w:rFonts w:ascii="Courier New" w:hAnsi="Courier New" w:cs="Courier New" w:eastAsia="Courier New"/>
          <w:sz w:val="20"/>
          <w:szCs w:val="20"/>
        </w:rPr>
      </w:pPr>
      <w:r>
        <w:br w:type="column"/>
      </w:r>
      <w:r>
        <w:rPr>
          <w:rFonts w:ascii="Courier New"/>
          <w:spacing w:val="-7"/>
          <w:sz w:val="20"/>
        </w:rPr>
        <w:t xml:space="preserve">9</w:t>
      </w:r>
      <w:r>
        <w:rPr>
          <w:rFonts w:ascii="Courier New"/>
          <w:spacing w:val="-8"/>
          <w:sz w:val="20"/>
        </w:rPr>
        <w:t xml:space="preserve">83</w:t>
      </w:r>
      <w:r>
        <w:rPr>
          <w:rFonts w:ascii="Courier New"/>
          <w:sz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ind w:left="-30" w:right="100" w:firstLine="0"/>
        <w:jc w:val="left"/>
        <w:spacing w:lineRule="auto" w:line="264" w:before="175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4"/>
        </w:rPr>
        <w:t xml:space="preserve">Offences</w:t>
      </w:r>
      <w:r>
        <w:rPr>
          <w:rFonts w:ascii="Times New Roman"/>
          <w:sz w:val="14"/>
        </w:rPr>
        <w:t xml:space="preserve">relati</w:t>
      </w:r>
      <w:r>
        <w:rPr>
          <w:rFonts w:ascii="Times New Roman"/>
          <w:sz w:val="14"/>
        </w:rPr>
        <w:t xml:space="preserve">ng</w:t>
      </w:r>
      <w:r>
        <w:rPr>
          <w:rFonts w:ascii="Times New Roman"/>
          <w:sz w:val="14"/>
        </w:rPr>
        <w:t xml:space="preserve">to</w:t>
      </w:r>
      <w:r>
        <w:rPr>
          <w:rFonts w:ascii="Times New Roman"/>
          <w:sz w:val="14"/>
        </w:rPr>
        <w:t xml:space="preserve">radioacti</w:t>
      </w:r>
      <w:r>
        <w:rPr>
          <w:rFonts w:ascii="Times New Roman"/>
          <w:sz w:val="14"/>
        </w:rPr>
        <w:t xml:space="preserve">ve</w:t>
      </w:r>
      <w:r>
        <w:rPr>
          <w:rFonts w:ascii="Times New Roman"/>
          <w:sz w:val="14"/>
        </w:rPr>
        <w:t xml:space="preserve">waste</w:t>
      </w:r>
      <w:r>
        <w:rPr>
          <w:rFonts w:ascii="Times New Roman"/>
          <w:sz w:val="14"/>
        </w:rPr>
        <w:t xml:space="preserve">and</w:t>
      </w:r>
      <w:r>
        <w:rPr>
          <w:rFonts w:ascii="Times New Roman"/>
          <w:sz w:val="14"/>
        </w:rPr>
        <w:t xml:space="preserve">spent</w:t>
      </w:r>
      <w:r>
        <w:rPr>
          <w:rFonts w:ascii="Times New Roman"/>
          <w:sz w:val="15"/>
        </w:rPr>
        <w:t xml:space="preserve">fuel.</w:t>
      </w:r>
      <w:r>
        <w:rPr>
          <w:rFonts w:ascii="Times New Roman"/>
          <w:sz w:val="15"/>
        </w:rPr>
      </w:r>
      <w:r/>
    </w:p>
    <w:p>
      <w:pPr>
        <w:jc w:val="left"/>
        <w:spacing w:lineRule="auto" w:line="264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8640" w:h="14160" w:orient="portrait"/>
          <w:pgMar w:top="680" w:right="320" w:bottom="280" w:left="1020" w:header="709" w:footer="709" w:gutter="0"/>
          <w:cols w:num="2" w:sep="0" w:space="1701" w:equalWidth="0">
            <w:col w:w="6088" w:space="40"/>
            <w:col w:w="1172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60"/>
        <w:ind w:left="103" w:right="0"/>
        <w:jc w:val="left"/>
        <w:spacing w:lineRule="auto" w:line="240" w:before="60"/>
      </w:pPr>
      <w:r>
        <w:t xml:space="preserve">984</w:t>
      </w:r>
      <w:r/>
    </w:p>
    <w:p>
      <w:pPr>
        <w:spacing w:lineRule="auto" w:line="240" w:before="5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3"/>
          <w:szCs w:val="13"/>
        </w:rPr>
        <w:sectPr>
          <w:footnotePr/>
          <w:type w:val="nextPage"/>
          <w:pgSz w:w="8580" w:h="14140" w:orient="portrait"/>
          <w:pgMar w:top="600" w:right="560" w:bottom="280" w:left="58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pStyle w:val="660"/>
        <w:ind w:left="663" w:right="0"/>
        <w:jc w:val="left"/>
        <w:spacing w:lineRule="auto" w:line="240" w:before="100"/>
      </w:pPr>
      <w:r>
        <w:rPr>
          <w:spacing w:val="-20"/>
        </w:rPr>
        <w:t xml:space="preserve">7</w:t>
      </w:r>
      <w:r>
        <w:rPr>
          <w:spacing w:val="-16"/>
        </w:rPr>
        <w:t xml:space="preserve">8</w:t>
      </w:r>
      <w:r>
        <w:rPr>
          <w:spacing w:val="-10"/>
        </w:rPr>
        <w:t xml:space="preserve">.</w:t>
      </w:r>
      <w:r>
        <w:rPr>
          <w:spacing w:val="-23"/>
        </w:rPr>
        <w:t xml:space="preserve">(</w:t>
      </w:r>
      <w:r>
        <w:t xml:space="preserve">l</w:t>
      </w:r>
      <w:r>
        <w:t xml:space="preserve">)</w:t>
      </w:r>
      <w:r>
        <w:t xml:space="preserve">An</w:t>
      </w:r>
      <w:r>
        <w:t xml:space="preserve">authorized</w:t>
      </w:r>
      <w:r>
        <w:t xml:space="preserve">person</w:t>
      </w:r>
      <w:r>
        <w:t xml:space="preserve">shall</w:t>
      </w:r>
      <w:r>
        <w:t xml:space="preserve">ensure</w:t>
      </w:r>
      <w:r>
        <w:t xml:space="preserve">that</w:t>
      </w:r>
      <w:r>
        <w:t xml:space="preserve">-</w:t>
      </w:r>
      <w:r/>
      <w:r/>
    </w:p>
    <w:p>
      <w:pPr>
        <w:ind w:left="1026" w:right="1" w:hanging="374"/>
        <w:jc w:val="both"/>
        <w:spacing w:lineRule="auto" w:line="242" w:before="115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3"/>
        </w:rPr>
        <w:t xml:space="preserve">(a)</w:t>
      </w:r>
      <w:r>
        <w:rPr>
          <w:rFonts w:ascii="Times New Roman"/>
          <w:sz w:val="23"/>
        </w:rPr>
        <w:t xml:space="preserve">radioactive</w:t>
      </w:r>
      <w:r>
        <w:rPr>
          <w:rFonts w:ascii="Times New Roman"/>
          <w:sz w:val="23"/>
        </w:rPr>
        <w:t xml:space="preserve">waste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pacing w:val="-3"/>
          <w:sz w:val="23"/>
        </w:rPr>
        <w:t xml:space="preserve">collected.</w:t>
      </w:r>
      <w:r>
        <w:rPr>
          <w:rFonts w:ascii="Times New Roman"/>
          <w:spacing w:val="-3"/>
          <w:sz w:val="23"/>
        </w:rPr>
        <w:t xml:space="preserve">segre</w:t>
      </w:r>
      <w:r>
        <w:rPr>
          <w:rFonts w:ascii="Times New Roman"/>
          <w:spacing w:val="-2"/>
          <w:sz w:val="23"/>
        </w:rPr>
        <w:t xml:space="preserve">gated.</w:t>
      </w:r>
      <w:r>
        <w:rPr>
          <w:rFonts w:ascii="Times New Roman"/>
          <w:sz w:val="22"/>
        </w:rPr>
        <w:t xml:space="preserve">charn.cterized.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packaged</w:t>
      </w:r>
      <w:r>
        <w:rPr>
          <w:rFonts w:ascii="Times New Roman"/>
          <w:sz w:val="22"/>
        </w:rPr>
        <w:t xml:space="preserve">at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point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origin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2"/>
        </w:rPr>
        <w:t xml:space="preserve">aecordance</w:t>
      </w:r>
      <w:r>
        <w:rPr>
          <w:rFonts w:ascii="Times New Roman"/>
          <w:sz w:val="22"/>
        </w:rPr>
        <w:t xml:space="preserve">with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classification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2"/>
        </w:rPr>
        <w:t xml:space="preserve">packaging</w:t>
      </w:r>
      <w:r>
        <w:rPr>
          <w:rFonts w:ascii="Times New Roman"/>
          <w:sz w:val="22"/>
        </w:rPr>
        <w:t xml:space="preserve">system</w:t>
      </w:r>
      <w:r>
        <w:rPr>
          <w:rFonts w:ascii="Times New Roman"/>
          <w:sz w:val="22"/>
        </w:rPr>
        <w:t xml:space="preserve">estabTished</w:t>
      </w:r>
      <w:r>
        <w:rPr>
          <w:rFonts w:ascii="Times New Roman"/>
          <w:sz w:val="22"/>
        </w:rPr>
        <w:t xml:space="preserve">under</w:t>
      </w:r>
      <w:r>
        <w:rPr>
          <w:rFonts w:ascii="Times New Roman"/>
          <w:sz w:val="22"/>
        </w:rPr>
        <w:t xml:space="preserve">this</w:t>
      </w:r>
      <w:r>
        <w:rPr>
          <w:rFonts w:ascii="Times New Roman"/>
          <w:sz w:val="22"/>
        </w:rPr>
        <w:t xml:space="preserve">Act;</w:t>
      </w:r>
      <w:r>
        <w:rPr>
          <w:rFonts w:ascii="Times New Roman"/>
          <w:sz w:val="22"/>
        </w:rPr>
      </w:r>
      <w:r/>
    </w:p>
    <w:p>
      <w:pPr>
        <w:ind w:left="1031" w:right="20" w:hanging="383"/>
        <w:jc w:val="both"/>
        <w:spacing w:lineRule="auto" w:line="239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1"/>
        </w:rPr>
        <w:t xml:space="preserve">(1:&gt;)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3"/>
        </w:rPr>
        <w:t xml:space="preserve">selected</w:t>
      </w:r>
      <w:r>
        <w:rPr>
          <w:rFonts w:ascii="Times New Roman"/>
          <w:sz w:val="23"/>
        </w:rPr>
        <w:t xml:space="preserve">radioactive</w:t>
      </w:r>
      <w:r>
        <w:rPr>
          <w:rFonts w:ascii="Times New Roman"/>
          <w:spacing w:val="-3"/>
          <w:sz w:val="23"/>
        </w:rPr>
        <w:t xml:space="preserve">waste</w:t>
      </w:r>
      <w:r>
        <w:rPr>
          <w:rFonts w:ascii="Times New Roman"/>
          <w:spacing w:val="-1"/>
          <w:sz w:val="23"/>
        </w:rPr>
        <w:t xml:space="preserve">packages</w:t>
      </w:r>
      <w:r>
        <w:rPr>
          <w:rFonts w:ascii="Times New Roman"/>
          <w:sz w:val="23"/>
        </w:rPr>
        <w:t xml:space="preserve">are</w:t>
      </w:r>
      <w:r>
        <w:rPr>
          <w:rFonts w:ascii="Times New Roman"/>
          <w:sz w:val="23"/>
        </w:rPr>
        <w:t xml:space="preserve">compatible</w:t>
      </w:r>
      <w:r>
        <w:rPr>
          <w:rFonts w:ascii="Times New Roman"/>
          <w:sz w:val="23"/>
        </w:rPr>
        <w:t xml:space="preserve">with</w:t>
      </w:r>
      <w:r>
        <w:rPr>
          <w:rFonts w:ascii="Times New Roman"/>
          <w:sz w:val="23"/>
        </w:rPr>
        <w:t xml:space="preserve">planned</w:t>
      </w:r>
      <w:r>
        <w:rPr>
          <w:rFonts w:ascii="Times New Roman"/>
          <w:sz w:val="23"/>
        </w:rPr>
        <w:t xml:space="preserve">storage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disposal</w:t>
      </w:r>
      <w:r>
        <w:rPr>
          <w:rFonts w:ascii="Arial"/>
          <w:sz w:val="19"/>
        </w:rPr>
        <w:t xml:space="preserve">optiioos.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also</w:t>
      </w:r>
      <w:r>
        <w:rPr>
          <w:rFonts w:ascii="Times New Roman"/>
          <w:sz w:val="22"/>
        </w:rPr>
        <w:t xml:space="preserve">meet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prescribed</w:t>
      </w:r>
      <w:r>
        <w:rPr>
          <w:rFonts w:ascii="Times New Roman"/>
          <w:sz w:val="22"/>
        </w:rPr>
        <w:t xml:space="preserve">radioactive</w:t>
      </w:r>
      <w:r>
        <w:rPr>
          <w:rFonts w:ascii="Times New Roman"/>
          <w:sz w:val="22"/>
        </w:rPr>
        <w:t xml:space="preserve">waste</w:t>
      </w:r>
      <w:r>
        <w:rPr>
          <w:rFonts w:ascii="Times New Roman"/>
          <w:sz w:val="22"/>
        </w:rPr>
        <w:t xml:space="preserve">acceptance</w:t>
      </w:r>
      <w:r>
        <w:rPr>
          <w:rFonts w:ascii="Times New Roman"/>
          <w:sz w:val="22"/>
        </w:rPr>
        <w:t xml:space="preserve">criteria;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-</w:t>
      </w:r>
      <w:r>
        <w:rPr>
          <w:rFonts w:ascii="Times New Roman"/>
          <w:sz w:val="23"/>
        </w:rPr>
      </w:r>
      <w:r/>
    </w:p>
    <w:p>
      <w:pPr>
        <w:ind w:left="1031" w:right="0" w:hanging="369"/>
        <w:jc w:val="both"/>
        <w:spacing w:lineRule="auto" w:line="231" w:before="49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z w:val="23"/>
        </w:rPr>
        <w:t xml:space="preserve">(c).</w:t>
      </w:r>
      <w:r>
        <w:rPr>
          <w:rFonts w:ascii="Times New Roman" w:hAnsi="Times New Roman"/>
          <w:spacing w:val="-5"/>
          <w:sz w:val="23"/>
        </w:rPr>
        <w:t xml:space="preserve">the</w:t>
      </w:r>
      <w:r>
        <w:rPr>
          <w:rFonts w:ascii="Times New Roman" w:hAnsi="Times New Roman"/>
          <w:spacing w:val="-3"/>
          <w:sz w:val="23"/>
        </w:rPr>
        <w:t xml:space="preserve">·</w:t>
      </w:r>
      <w:r>
        <w:rPr>
          <w:rFonts w:ascii="Times New Roman" w:hAnsi="Times New Roman"/>
          <w:spacing w:val="-4"/>
          <w:sz w:val="23"/>
        </w:rPr>
        <w:t xml:space="preserve">waste</w:t>
      </w:r>
      <w:r>
        <w:rPr>
          <w:rFonts w:ascii="Times New Roman" w:hAnsi="Times New Roman"/>
          <w:sz w:val="23"/>
        </w:rPr>
        <w:t xml:space="preserve">packages</w:t>
      </w:r>
      <w:r>
        <w:rPr>
          <w:rFonts w:ascii="Arial" w:hAnsi="Arial"/>
          <w:sz w:val="32"/>
        </w:rPr>
        <w:t xml:space="preserve">are</w:t>
      </w:r>
      <w:r>
        <w:rPr>
          <w:rFonts w:ascii="Times New Roman" w:hAnsi="Times New Roman"/>
          <w:spacing w:val="-3"/>
          <w:sz w:val="22"/>
        </w:rPr>
        <w:t xml:space="preserve">designed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z w:val="23"/>
        </w:rPr>
        <w:t xml:space="preserve">produced</w:t>
      </w:r>
      <w:r>
        <w:rPr>
          <w:rFonts w:ascii="Times New Roman" w:hAnsi="Times New Roman"/>
          <w:sz w:val="23"/>
        </w:rPr>
        <w:t xml:space="preserve">so</w:t>
      </w:r>
      <w:r>
        <w:rPr>
          <w:rFonts w:ascii="Times New Roman" w:hAnsi="Times New Roman"/>
          <w:sz w:val="24"/>
        </w:rPr>
        <w:t xml:space="preserve">that</w:t>
      </w:r>
      <w:r>
        <w:rPr>
          <w:rFonts w:ascii="Times New Roman" w:hAnsi="Times New Roman"/>
          <w:sz w:val="23"/>
        </w:rPr>
        <w:t xml:space="preserve">radionudides-</w:t>
      </w:r>
      <w:r>
        <w:rPr>
          <w:rFonts w:ascii="Times New Roman" w:hAnsi="Times New Roman"/>
          <w:sz w:val="23"/>
        </w:rPr>
        <w:t xml:space="preserve">are</w:t>
      </w:r>
      <w:r>
        <w:rPr>
          <w:rFonts w:ascii="Times New Roman" w:hAnsi="Times New Roman"/>
          <w:sz w:val="22"/>
        </w:rPr>
        <w:t xml:space="preserve">confined</w:t>
      </w:r>
      <w:r>
        <w:rPr>
          <w:rFonts w:ascii="Times New Roman" w:hAnsi="Times New Roman"/>
          <w:sz w:val="22"/>
        </w:rPr>
        <w:t xml:space="preserve">under</w:t>
      </w:r>
      <w:r>
        <w:rPr>
          <w:rFonts w:ascii="Times New Roman" w:hAnsi="Times New Roman"/>
          <w:sz w:val="22"/>
        </w:rPr>
        <w:t xml:space="preserve">both</w:t>
      </w:r>
      <w:r>
        <w:rPr>
          <w:rFonts w:ascii="Times New Roman" w:hAnsi="Times New Roman"/>
          <w:sz w:val="23"/>
        </w:rPr>
        <w:t xml:space="preserve">normal</w:t>
      </w:r>
      <w:r>
        <w:rPr>
          <w:rFonts w:ascii="Times New Roman" w:hAnsi="Times New Roman"/>
          <w:sz w:val="22"/>
        </w:rPr>
        <w:t xml:space="preserve">and</w:t>
      </w:r>
      <w:r>
        <w:rPr>
          <w:rFonts w:ascii="Times New Roman" w:hAnsi="Times New Roman"/>
          <w:sz w:val="22"/>
        </w:rPr>
        <w:t xml:space="preserve">accident</w:t>
      </w:r>
      <w:r>
        <w:rPr>
          <w:rFonts w:ascii="Times New Roman" w:hAnsi="Times New Roman"/>
          <w:sz w:val="22"/>
        </w:rPr>
        <w:t xml:space="preserve">conditions.</w:t>
      </w:r>
      <w:r>
        <w:rPr>
          <w:rFonts w:ascii="Times New Roman" w:hAnsi="Times New Roman"/>
          <w:sz w:val="22"/>
        </w:rPr>
      </w:r>
      <w:r/>
    </w:p>
    <w:p>
      <w:pPr>
        <w:numPr>
          <w:ilvl w:val="1"/>
          <w:numId w:val="39"/>
        </w:numPr>
        <w:ind w:left="185" w:right="17" w:firstLine="483"/>
        <w:jc w:val="both"/>
        <w:spacing w:lineRule="auto" w:line="231" w:before="124"/>
        <w:tabs>
          <w:tab w:val="left" w:pos="1042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sz w:val="23"/>
        </w:rPr>
        <w:t xml:space="preserve">In</w:t>
      </w:r>
      <w:r>
        <w:rPr>
          <w:rFonts w:ascii="Arial"/>
          <w:spacing w:val="-5"/>
          <w:sz w:val="22"/>
        </w:rPr>
        <w:t xml:space="preserve">serectin</w:t>
      </w:r>
      <w:r>
        <w:rPr>
          <w:rFonts w:ascii="Arial"/>
          <w:spacing w:val="-4"/>
          <w:sz w:val="22"/>
        </w:rPr>
        <w:t xml:space="preserve">g</w:t>
      </w:r>
      <w:r>
        <w:rPr>
          <w:rFonts w:ascii="Arial"/>
          <w:sz w:val="20"/>
        </w:rPr>
        <w:t xml:space="preserve">a</w:t>
      </w:r>
      <w:r>
        <w:rPr>
          <w:rFonts w:ascii="Times New Roman"/>
          <w:sz w:val="22"/>
        </w:rPr>
        <w:t xml:space="preserve">conditioning</w:t>
      </w:r>
      <w:r>
        <w:rPr>
          <w:rFonts w:ascii="Arial"/>
          <w:sz w:val="20"/>
        </w:rPr>
        <w:t xml:space="preserve">process,</w:t>
      </w:r>
      <w:r>
        <w:rPr>
          <w:rFonts w:ascii="Arial"/>
          <w:sz w:val="20"/>
        </w:rPr>
        <w:t xml:space="preserve">an</w:t>
      </w:r>
      <w:r>
        <w:rPr>
          <w:rFonts w:ascii="Times New Roman"/>
          <w:sz w:val="22"/>
        </w:rPr>
        <w:t xml:space="preserve">authorized</w:t>
      </w:r>
      <w:r>
        <w:rPr>
          <w:rFonts w:ascii="Times New Roman"/>
          <w:sz w:val="23"/>
        </w:rPr>
        <w:t xml:space="preserve">person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pacing w:val="-5"/>
          <w:sz w:val="23"/>
        </w:rPr>
        <w:t xml:space="preserve">ensme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safety</w:t>
      </w:r>
      <w:r>
        <w:rPr>
          <w:rFonts w:ascii="Times New Roman"/>
          <w:sz w:val="22"/>
        </w:rPr>
        <w:t xml:space="preserve">will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3"/>
        </w:rPr>
        <w:t xml:space="preserve">improved</w:t>
      </w:r>
      <w:r>
        <w:rPr>
          <w:rFonts w:ascii="Times New Roman"/>
          <w:sz w:val="24"/>
        </w:rPr>
        <w:t xml:space="preserve">from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5"/>
        </w:rPr>
        <w:t xml:space="preserve">ure</w:t>
      </w:r>
      <w:r>
        <w:rPr>
          <w:rFonts w:ascii="Times New Roman"/>
          <w:spacing w:val="-13"/>
          <w:sz w:val="25"/>
        </w:rPr>
        <w:t xml:space="preserve">o</w:t>
      </w:r>
      <w:r>
        <w:rPr>
          <w:rFonts w:ascii="Times New Roman"/>
          <w:spacing w:val="-17"/>
          <w:sz w:val="25"/>
        </w:rPr>
        <w:t xml:space="preserve">f</w:t>
      </w:r>
      <w:r>
        <w:rPr>
          <w:rFonts w:ascii="Times New Roman"/>
          <w:sz w:val="25"/>
        </w:rPr>
        <w:t xml:space="preserve">a</w:t>
      </w:r>
      <w:r>
        <w:rPr>
          <w:rFonts w:ascii="Times New Roman"/>
          <w:sz w:val="24"/>
        </w:rPr>
        <w:t xml:space="preserve">matrix</w:t>
      </w:r>
      <w:r>
        <w:rPr>
          <w:rFonts w:ascii="Times New Roman"/>
          <w:sz w:val="23"/>
        </w:rPr>
        <w:t xml:space="preserve">material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5"/>
        </w:rPr>
        <w:t xml:space="preserve">compatibility</w:t>
      </w:r>
      <w:r>
        <w:rPr>
          <w:rFonts w:ascii="Times New Roman"/>
          <w:sz w:val="25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2"/>
        </w:rPr>
        <w:t xml:space="preserve">rad.ioact</w:t>
      </w:r>
      <w:r>
        <w:rPr>
          <w:rFonts w:ascii="Times New Roman"/>
          <w:spacing w:val="1"/>
          <w:sz w:val="22"/>
        </w:rPr>
        <w:t xml:space="preserve">i</w:t>
      </w:r>
      <w:r>
        <w:rPr>
          <w:rFonts w:ascii="Times New Roman"/>
          <w:sz w:val="22"/>
        </w:rPr>
        <w:t xml:space="preserve">'</w:t>
      </w:r>
      <w:r>
        <w:rPr>
          <w:rFonts w:ascii="Times New Roman"/>
          <w:spacing w:val="-30"/>
          <w:sz w:val="22"/>
        </w:rPr>
        <w:t xml:space="preserve">1</w:t>
      </w:r>
      <w:r>
        <w:rPr>
          <w:rFonts w:ascii="Times New Roman"/>
          <w:sz w:val="22"/>
        </w:rPr>
        <w:t xml:space="preserve">e</w:t>
      </w:r>
      <w:r>
        <w:rPr>
          <w:rFonts w:ascii="Times New Roman"/>
          <w:sz w:val="22"/>
        </w:rPr>
        <w:t xml:space="preserve">waste</w:t>
      </w:r>
      <w:r>
        <w:rPr>
          <w:rFonts w:ascii="Times New Roman"/>
          <w:sz w:val="22"/>
        </w:rPr>
        <w:t xml:space="preserve">with</w:t>
      </w:r>
      <w:r>
        <w:rPr>
          <w:rFonts w:ascii="Arial"/>
          <w:sz w:val="21"/>
        </w:rPr>
        <w:t xml:space="preserve">tlre</w:t>
      </w:r>
      <w:r>
        <w:rPr>
          <w:rFonts w:ascii="Times New Roman"/>
          <w:sz w:val="22"/>
        </w:rPr>
        <w:t xml:space="preserve">select</w:t>
      </w:r>
      <w:r>
        <w:rPr>
          <w:rFonts w:ascii="Times New Roman"/>
          <w:spacing w:val="-9"/>
          <w:sz w:val="22"/>
        </w:rPr>
        <w:t xml:space="preserve">e</w:t>
      </w:r>
      <w:r>
        <w:rPr>
          <w:rFonts w:ascii="Times New Roman"/>
          <w:sz w:val="22"/>
        </w:rPr>
        <w:t xml:space="preserve">d</w:t>
      </w:r>
      <w:r>
        <w:rPr>
          <w:rFonts w:ascii="Times New Roman"/>
          <w:sz w:val="22"/>
        </w:rPr>
        <w:t xml:space="preserve">materials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processes.</w:t>
      </w:r>
      <w:r>
        <w:rPr>
          <w:rFonts w:ascii="Times New Roman"/>
          <w:sz w:val="22"/>
        </w:rPr>
      </w:r>
      <w:r/>
    </w:p>
    <w:p>
      <w:pPr>
        <w:ind w:left="194" w:right="24" w:firstLine="473"/>
        <w:jc w:val="left"/>
        <w:spacing w:lineRule="auto" w:line="179" w:before="143"/>
        <w:tabs>
          <w:tab w:val="left" w:pos="1481" w:leader="none"/>
          <w:tab w:val="left" w:pos="2016" w:leader="none"/>
          <w:tab w:val="left" w:pos="2232" w:leader="none"/>
          <w:tab w:val="left" w:pos="2920" w:leader="none"/>
          <w:tab w:val="left" w:pos="3222" w:leader="none"/>
          <w:tab w:val="left" w:pos="4073" w:leader="none"/>
          <w:tab w:val="left" w:pos="4719" w:leader="none"/>
          <w:tab w:val="left" w:pos="5226" w:leader="none"/>
          <w:tab w:val="left" w:pos="5551" w:leader="none"/>
        </w:tabs>
        <w:rPr>
          <w:rFonts w:ascii="Arial" w:hAnsi="Arial" w:cs="Arial" w:eastAsia="Arial"/>
          <w:sz w:val="29"/>
          <w:szCs w:val="29"/>
        </w:rPr>
      </w:pPr>
      <w:r>
        <w:rPr>
          <w:rFonts w:ascii="Times New Roman"/>
          <w:spacing w:val="-9"/>
          <w:sz w:val="23"/>
        </w:rPr>
        <w:t xml:space="preserve">79</w:t>
      </w:r>
      <w:r>
        <w:rPr>
          <w:rFonts w:ascii="Times New Roman"/>
          <w:spacing w:val="-9"/>
          <w:sz w:val="23"/>
        </w:rPr>
        <w:t xml:space="preserve">.</w:t>
      </w:r>
      <w:r>
        <w:rPr>
          <w:rFonts w:ascii="Times New Roman"/>
          <w:spacing w:val="-9"/>
          <w:sz w:val="23"/>
        </w:rPr>
        <w:t xml:space="preserve">(</w:t>
      </w:r>
      <w:r>
        <w:rPr>
          <w:rFonts w:ascii="Times New Roman"/>
          <w:sz w:val="23"/>
        </w:rPr>
        <w:t xml:space="preserve">l</w:t>
      </w:r>
      <w:r>
        <w:rPr>
          <w:rFonts w:ascii="Times New Roman"/>
          <w:sz w:val="23"/>
        </w:rPr>
        <w:t xml:space="preserve">)</w:t>
      </w:r>
      <w:r>
        <w:rPr>
          <w:rFonts w:ascii="Times New Roman"/>
          <w:sz w:val="23"/>
        </w:rPr>
        <w:t xml:space="preserve">An</w:t>
      </w:r>
      <w:r>
        <w:rPr>
          <w:rFonts w:ascii="Times New Roman"/>
          <w:sz w:val="23"/>
        </w:rPr>
        <w:tab/>
      </w:r>
      <w:r>
        <w:rPr>
          <w:rFonts w:ascii="Times New Roman"/>
          <w:sz w:val="23"/>
        </w:rPr>
        <w:t xml:space="preserve">authorized</w:t>
      </w:r>
      <w:r>
        <w:rPr>
          <w:rFonts w:ascii="Times New Roman"/>
          <w:sz w:val="23"/>
        </w:rPr>
        <w:tab/>
      </w:r>
      <w:r>
        <w:rPr>
          <w:rFonts w:ascii="Times New Roman"/>
          <w:sz w:val="25"/>
        </w:rPr>
        <w:t xml:space="preserve">person</w:t>
      </w:r>
      <w:r>
        <w:rPr>
          <w:rFonts w:ascii="Times New Roman"/>
          <w:sz w:val="25"/>
        </w:rPr>
        <w:tab/>
      </w:r>
      <w:r>
        <w:rPr>
          <w:rFonts w:ascii="Times New Roman"/>
          <w:sz w:val="23"/>
        </w:rPr>
        <w:t xml:space="preserve">shall</w:t>
        <w:tab/>
      </w:r>
      <w:r>
        <w:rPr>
          <w:rFonts w:ascii="Times New Roman"/>
          <w:sz w:val="23"/>
        </w:rPr>
        <w:t xml:space="preserve">ensure</w:t>
      </w:r>
      <w:r>
        <w:rPr>
          <w:rFonts w:ascii="Times New Roman"/>
          <w:sz w:val="23"/>
        </w:rPr>
        <w:tab/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radiooctive</w:t>
        <w:tab/>
      </w:r>
      <w:r>
        <w:rPr>
          <w:rFonts w:ascii="Times New Roman"/>
          <w:sz w:val="22"/>
        </w:rPr>
        <w:t xml:space="preserve">wastt-</w:t>
        <w:tab/>
      </w:r>
      <w:r>
        <w:rPr>
          <w:rFonts w:ascii="Times New Roman"/>
          <w:sz w:val="22"/>
        </w:rPr>
        <w:t xml:space="preserve">from</w:t>
        <w:tab/>
        <w:t xml:space="preserve">authorized</w:t>
        <w:tab/>
        <w:t xml:space="preserve">activities</w:t>
        <w:tab/>
      </w:r>
      <w:r>
        <w:rPr>
          <w:rFonts w:ascii="Times New Roman"/>
          <w:i/>
          <w:sz w:val="24"/>
        </w:rPr>
        <w:t xml:space="preserve">is</w:t>
      </w:r>
      <w:r>
        <w:rPr>
          <w:rFonts w:ascii="Arial"/>
          <w:sz w:val="29"/>
        </w:rPr>
        <w:t xml:space="preserve">OOt</w:t>
      </w:r>
      <w:r>
        <w:rPr>
          <w:rFonts w:ascii="Arial"/>
          <w:sz w:val="29"/>
        </w:rPr>
      </w:r>
      <w:r/>
    </w:p>
    <w:p>
      <w:pPr>
        <w:pStyle w:val="660"/>
        <w:ind w:left="137" w:right="0"/>
        <w:jc w:val="left"/>
        <w:spacing w:lineRule="exact" w:line="248"/>
      </w:pPr>
      <w:r>
        <w:rPr>
          <w:spacing w:val="2"/>
        </w:rPr>
        <w:t xml:space="preserve">·</w:t>
      </w:r>
      <w:r>
        <w:rPr>
          <w:spacing w:val="1"/>
        </w:rPr>
        <w:t xml:space="preserve">discharged</w:t>
      </w:r>
      <w:r>
        <w:t xml:space="preserve">to</w:t>
      </w:r>
      <w:r>
        <w:rPr>
          <w:sz w:val="23"/>
        </w:rPr>
        <w:t xml:space="preserve">the</w:t>
      </w:r>
      <w:r>
        <w:t xml:space="preserve">environment</w:t>
      </w:r>
      <w:r>
        <w:t xml:space="preserve">unless</w:t>
      </w:r>
      <w:r>
        <w:t xml:space="preserve">-</w:t>
      </w:r>
      <w:r/>
      <w:r/>
    </w:p>
    <w:p>
      <w:pPr>
        <w:numPr>
          <w:ilvl w:val="0"/>
          <w:numId w:val="38"/>
        </w:numPr>
        <w:ind w:left="1031" w:right="28" w:hanging="358"/>
        <w:jc w:val="both"/>
        <w:spacing w:lineRule="auto" w:line="225" w:before="91"/>
        <w:tabs>
          <w:tab w:val="left" w:pos="1037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</w:rPr>
        <w:t xml:space="preserve">such</w:t>
      </w:r>
      <w:r>
        <w:rPr>
          <w:rFonts w:ascii="Times New Roman" w:hAnsi="Times New Roman"/>
          <w:sz w:val="22"/>
        </w:rPr>
        <w:t xml:space="preserve">discharge</w:t>
      </w:r>
      <w:r>
        <w:rPr>
          <w:rFonts w:ascii="Times New Roman" w:hAnsi="Times New Roman"/>
          <w:sz w:val="22"/>
        </w:rPr>
        <w:t xml:space="preserve">is</w:t>
      </w:r>
      <w:r>
        <w:rPr>
          <w:rFonts w:ascii="Times New Roman" w:hAnsi="Times New Roman"/>
          <w:sz w:val="22"/>
        </w:rPr>
        <w:t xml:space="preserve">within</w:t>
      </w:r>
      <w:r>
        <w:rPr>
          <w:rFonts w:ascii="Times New Roman" w:hAnsi="Times New Roman"/>
          <w:sz w:val="22"/>
        </w:rPr>
        <w:t xml:space="preserve">the</w:t>
      </w:r>
      <w:r>
        <w:rPr>
          <w:rFonts w:ascii="Times New Roman" w:hAnsi="Times New Roman"/>
          <w:sz w:val="22"/>
        </w:rPr>
        <w:t xml:space="preserve">limits</w:t>
      </w:r>
      <w:r>
        <w:rPr>
          <w:rFonts w:ascii="Times New Roman" w:hAnsi="Times New Roman"/>
          <w:sz w:val="22"/>
        </w:rPr>
        <w:t xml:space="preserve">specified</w:t>
      </w:r>
      <w:r>
        <w:rPr>
          <w:rFonts w:ascii="Times New Roman" w:hAnsi="Times New Roman"/>
          <w:sz w:val="22"/>
        </w:rPr>
        <w:t xml:space="preserve">in</w:t>
      </w:r>
      <w:r>
        <w:rPr>
          <w:rFonts w:ascii="Arial" w:hAnsi="Arial"/>
          <w:sz w:val="22"/>
        </w:rPr>
        <w:t xml:space="preserve">the</w:t>
      </w:r>
      <w:r>
        <w:rPr>
          <w:rFonts w:ascii="Times New Roman" w:hAnsi="Times New Roman"/>
          <w:sz w:val="23"/>
        </w:rPr>
        <w:t xml:space="preserve">autOOrization</w:t>
      </w:r>
      <w:r>
        <w:rPr>
          <w:rFonts w:ascii="Times New Roman" w:hAnsi="Times New Roman"/>
          <w:sz w:val="23"/>
        </w:rPr>
        <w:t xml:space="preserve">·and</w:t>
      </w:r>
      <w:r>
        <w:rPr>
          <w:rFonts w:ascii="Times New Roman" w:hAnsi="Times New Roman"/>
          <w:sz w:val="23"/>
        </w:rPr>
        <w:t xml:space="preserve">is</w:t>
      </w:r>
      <w:r>
        <w:rPr>
          <w:rFonts w:ascii="Times New Roman" w:hAnsi="Times New Roman"/>
          <w:sz w:val="23"/>
        </w:rPr>
        <w:t xml:space="preserve">carried</w:t>
      </w:r>
      <w:r>
        <w:rPr>
          <w:rFonts w:ascii="Times New Roman" w:hAnsi="Times New Roman"/>
          <w:sz w:val="23"/>
        </w:rPr>
        <w:t xml:space="preserve">out</w:t>
      </w:r>
      <w:r>
        <w:rPr>
          <w:rFonts w:ascii="Times New Roman" w:hAnsi="Times New Roman"/>
          <w:sz w:val="24"/>
        </w:rPr>
        <w:t xml:space="preserve">in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z w:val="23"/>
        </w:rPr>
        <w:t xml:space="preserve">controlled</w:t>
      </w:r>
      <w:r>
        <w:rPr>
          <w:rFonts w:ascii="Times New Roman" w:hAnsi="Times New Roman"/>
          <w:sz w:val="22"/>
        </w:rPr>
        <w:t xml:space="preserve">manner</w:t>
      </w:r>
      <w:r>
        <w:rPr>
          <w:rFonts w:ascii="Times New Roman" w:hAnsi="Times New Roman"/>
          <w:sz w:val="22"/>
        </w:rPr>
        <w:t xml:space="preserve">using</w:t>
      </w:r>
      <w:r>
        <w:rPr>
          <w:rFonts w:ascii="Times New Roman" w:hAnsi="Times New Roman"/>
          <w:sz w:val="22"/>
        </w:rPr>
        <w:t xml:space="preserve">anthorized</w:t>
      </w:r>
      <w:r>
        <w:rPr>
          <w:rFonts w:ascii="Times New Roman" w:hAnsi="Times New Roman"/>
          <w:sz w:val="22"/>
        </w:rPr>
        <w:t xml:space="preserve">methods;</w:t>
      </w:r>
      <w:r>
        <w:rPr>
          <w:rFonts w:ascii="Times New Roman" w:hAnsi="Times New Roman"/>
          <w:sz w:val="22"/>
        </w:rPr>
        <w:t xml:space="preserve">or</w:t>
      </w:r>
      <w:r>
        <w:rPr>
          <w:rFonts w:ascii="Times New Roman" w:hAnsi="Times New Roman"/>
          <w:sz w:val="22"/>
        </w:rPr>
      </w:r>
      <w:r/>
    </w:p>
    <w:p>
      <w:pPr>
        <w:pStyle w:val="660"/>
        <w:numPr>
          <w:ilvl w:val="0"/>
          <w:numId w:val="38"/>
        </w:numPr>
        <w:ind w:left="1031" w:right="0" w:hanging="363"/>
        <w:jc w:val="left"/>
        <w:spacing w:lineRule="auto" w:line="240" w:after="0" w:before="75"/>
        <w:tabs>
          <w:tab w:val="left" w:pos="1032" w:leader="none"/>
        </w:tabs>
      </w:pPr>
      <w:r>
        <w:rPr>
          <w:rFonts w:ascii="Times New Roman"/>
          <w:i/>
          <w:sz w:val="23"/>
        </w:rPr>
        <w:t xml:space="preserve">the</w:t>
      </w:r>
      <w:r>
        <w:t xml:space="preserve">activity</w:t>
      </w:r>
      <w:r>
        <w:t xml:space="preserve">discharged</w:t>
      </w:r>
      <w:r>
        <w:t xml:space="preserve">is</w:t>
      </w:r>
      <w:r>
        <w:t xml:space="preserve">confirmed</w:t>
      </w:r>
      <w:r>
        <w:t xml:space="preserve">to</w:t>
      </w:r>
      <w:r>
        <w:t xml:space="preserve">be</w:t>
      </w:r>
      <w:r>
        <w:t xml:space="preserve">below</w:t>
      </w:r>
      <w:r/>
      <w:r/>
    </w:p>
    <w:p>
      <w:pPr>
        <w:ind w:left="1031" w:right="0" w:firstLine="0"/>
        <w:jc w:val="left"/>
        <w:spacing w:before="6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 xml:space="preserve">clearance</w:t>
      </w:r>
      <w:r>
        <w:rPr>
          <w:rFonts w:ascii="Arial"/>
          <w:sz w:val="20"/>
        </w:rPr>
        <w:t xml:space="preserve">fevef.</w:t>
      </w:r>
      <w:r>
        <w:rPr>
          <w:rFonts w:ascii="Arial"/>
          <w:sz w:val="20"/>
        </w:rPr>
      </w:r>
      <w:r/>
    </w:p>
    <w:p>
      <w:pPr>
        <w:pStyle w:val="660"/>
        <w:ind w:left="668" w:right="0"/>
        <w:jc w:val="left"/>
        <w:spacing w:lineRule="exact" w:line="248" w:before="72"/>
      </w:pPr>
      <w:r>
        <w:t xml:space="preserve">{2)</w:t>
      </w:r>
      <w:r>
        <w:t xml:space="preserve">An</w:t>
      </w:r>
      <w:r>
        <w:t xml:space="preserve">authorized   person.</w:t>
      </w:r>
      <w:r>
        <w:t xml:space="preserve">during</w:t>
      </w:r>
      <w:r>
        <w:rPr>
          <w:rFonts w:ascii="Arial"/>
          <w:sz w:val="23"/>
        </w:rPr>
        <w:t xml:space="preserve">the</w:t>
      </w:r>
      <w:r>
        <w:t xml:space="preserve">operational</w:t>
      </w:r>
      <w:r/>
      <w:r/>
    </w:p>
    <w:p>
      <w:pPr>
        <w:ind w:left="190" w:right="0" w:firstLine="0"/>
        <w:jc w:val="left"/>
        <w:spacing w:lineRule="exact" w:line="271" w:before="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stages</w:t>
      </w:r>
      <w:r>
        <w:rPr>
          <w:rFonts w:ascii="Times New Roman"/>
          <w:sz w:val="23"/>
        </w:rPr>
        <w:t xml:space="preserve">&lt;&gt;f</w:t>
      </w:r>
      <w:r>
        <w:rPr>
          <w:rFonts w:ascii="Times New Roman"/>
          <w:sz w:val="25"/>
        </w:rPr>
        <w:t xml:space="preserve">any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2"/>
        </w:rPr>
        <w:t xml:space="preserve">material</w:t>
      </w:r>
      <w:r>
        <w:rPr>
          <w:rFonts w:ascii="Times New Roman"/>
          <w:sz w:val="22"/>
        </w:rPr>
        <w:t xml:space="preserve">under</w:t>
      </w:r>
      <w:r>
        <w:rPr>
          <w:rFonts w:ascii="Times New Roman"/>
          <w:sz w:val="22"/>
        </w:rPr>
        <w:t xml:space="preserve">his</w:t>
      </w:r>
      <w:r>
        <w:rPr>
          <w:rFonts w:ascii="Times New Roman"/>
          <w:sz w:val="23"/>
        </w:rPr>
        <w:t xml:space="preserve">responsibility.</w:t>
      </w:r>
      <w:r>
        <w:rPr>
          <w:rFonts w:ascii="Times New Roman"/>
          <w:sz w:val="23"/>
        </w:rPr>
        <w:t xml:space="preserve">shaH</w:t>
      </w:r>
      <w:r>
        <w:rPr>
          <w:rFonts w:ascii="Times New Roman"/>
          <w:sz w:val="23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 w:hAnsi="Times New Roman" w:cs="Times New Roman" w:eastAsia="Times New Roman"/>
          <w:sz w:val="27"/>
          <w:szCs w:val="27"/>
        </w:rPr>
      </w:r>
      <w:r/>
    </w:p>
    <w:p>
      <w:pPr>
        <w:pStyle w:val="665"/>
        <w:ind w:left="744" w:right="0" w:firstLine="0"/>
        <w:jc w:val="left"/>
        <w:spacing w:lineRule="exact" w:line="250"/>
      </w:pPr>
      <w:r>
        <w:t xml:space="preserve">a)</w:t>
      </w:r>
      <w:r>
        <w:t xml:space="preserve">keep</w:t>
      </w:r>
      <w:r>
        <w:t xml:space="preserve">radioactive</w:t>
      </w:r>
      <w:r>
        <w:t xml:space="preserve">discharges</w:t>
      </w:r>
      <w:r>
        <w:rPr>
          <w:sz w:val="22"/>
        </w:rPr>
        <w:t xml:space="preserve">below</w:t>
      </w:r>
      <w:r>
        <w:t xml:space="preserve">the</w:t>
      </w:r>
      <w:r>
        <w:t xml:space="preserve">authorized</w:t>
      </w:r>
      <w:r/>
      <w:r/>
    </w:p>
    <w:p>
      <w:pPr>
        <w:pStyle w:val="660"/>
        <w:ind w:left="1026" w:right="0"/>
        <w:jc w:val="left"/>
        <w:spacing w:lineRule="exact" w:line="261"/>
      </w:pPr>
      <w:r>
        <w:t xml:space="preserve">limits</w:t>
      </w:r>
      <w:r>
        <w:rPr>
          <w:rFonts w:ascii="Arial"/>
          <w:sz w:val="20"/>
        </w:rPr>
        <w:t xml:space="preserve">as.</w:t>
      </w:r>
      <w:r>
        <w:rPr>
          <w:rFonts w:ascii="Times New Roman"/>
          <w:i/>
          <w:sz w:val="24"/>
        </w:rPr>
        <w:t xml:space="preserve">is</w:t>
      </w:r>
      <w:r>
        <w:t xml:space="preserve">reasonably</w:t>
      </w:r>
      <w:r>
        <w:t xml:space="preserve">achievable;</w:t>
      </w:r>
      <w:r/>
      <w:r/>
    </w:p>
    <w:p>
      <w:pPr>
        <w:pStyle w:val="660"/>
        <w:ind w:left="1022" w:right="25" w:hanging="354"/>
        <w:jc w:val="both"/>
        <w:spacing w:lineRule="auto" w:line="233" w:before="83"/>
      </w:pPr>
      <w:r>
        <w:rPr>
          <w:spacing w:val="-5"/>
        </w:rPr>
        <w:t xml:space="preserve">(b</w:t>
      </w:r>
      <w:r>
        <w:rPr>
          <w:spacing w:val="-7"/>
        </w:rPr>
        <w:t xml:space="preserve">)'</w:t>
      </w:r>
      <w:r>
        <w:t xml:space="preserve">monitor</w:t>
      </w:r>
      <w:r>
        <w:t xml:space="preserve">and</w:t>
      </w:r>
      <w:r>
        <w:t xml:space="preserve">record</w:t>
      </w:r>
      <w:r>
        <w:t xml:space="preserve">the</w:t>
      </w:r>
      <w:r>
        <w:t xml:space="preserve">discharges</w:t>
      </w:r>
      <w:r>
        <w:t xml:space="preserve">of</w:t>
      </w:r>
      <w:r>
        <w:t xml:space="preserve">radionuclides</w:t>
      </w:r>
      <w:r>
        <w:t xml:space="preserve">with</w:t>
      </w:r>
      <w:r>
        <w:t xml:space="preserve">sufficient</w:t>
      </w:r>
      <w:r>
        <w:t xml:space="preserve">detail</w:t>
      </w:r>
      <w:r>
        <w:rPr>
          <w:rFonts w:ascii="Arial"/>
          <w:sz w:val="20"/>
        </w:rPr>
        <w:t xml:space="preserve">and</w:t>
      </w:r>
      <w:r>
        <w:t xml:space="preserve">accuracy</w:t>
      </w:r>
      <w:r>
        <w:t xml:space="preserve">to</w:t>
      </w:r>
      <w:r>
        <w:t xml:space="preserve">demonstrate</w:t>
      </w:r>
      <w:r>
        <w:t xml:space="preserve">compliance</w:t>
      </w:r>
      <w:r>
        <w:t xml:space="preserve">with</w:t>
      </w:r>
      <w:r>
        <w:t xml:space="preserve">the</w:t>
      </w:r>
      <w:r>
        <w:t xml:space="preserve">authorized</w:t>
      </w:r>
      <w:r>
        <w:t xml:space="preserve">discharge</w:t>
      </w:r>
      <w:r>
        <w:t xml:space="preserve">limits</w:t>
      </w:r>
      <w:r>
        <w:t xml:space="preserve">and to</w:t>
      </w:r>
      <w:r>
        <w:t xml:space="preserve">pennit</w:t>
      </w:r>
      <w:r>
        <w:t xml:space="preserve">estimation</w:t>
      </w:r>
      <w:r>
        <w:t xml:space="preserve">of</w:t>
      </w:r>
      <w:r>
        <w:t xml:space="preserve">the</w:t>
      </w:r>
      <w:r>
        <w:t xml:space="preserve">exposure</w:t>
      </w:r>
      <w:r>
        <w:t xml:space="preserve">of</w:t>
      </w:r>
      <w:r>
        <w:t xml:space="preserve">the</w:t>
      </w:r>
      <w:r>
        <w:t xml:space="preserve">critical</w:t>
      </w:r>
      <w:r>
        <w:t xml:space="preserve">group;</w:t>
      </w:r>
      <w:r/>
      <w:r/>
    </w:p>
    <w:p>
      <w:pPr>
        <w:numPr>
          <w:ilvl w:val="0"/>
          <w:numId w:val="38"/>
        </w:numPr>
        <w:ind w:left="1026" w:right="21" w:hanging="363"/>
        <w:jc w:val="both"/>
        <w:spacing w:lineRule="auto" w:line="224" w:before="92"/>
        <w:tabs>
          <w:tab w:val="left" w:pos="1027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report</w:t>
      </w:r>
      <w:r>
        <w:rPr>
          <w:rFonts w:ascii="Times New Roman"/>
          <w:sz w:val="22"/>
        </w:rPr>
        <w:t xml:space="preserve">discharges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at</w:t>
      </w:r>
      <w:r>
        <w:rPr>
          <w:rFonts w:ascii="Times New Roman"/>
          <w:sz w:val="22"/>
        </w:rPr>
        <w:t xml:space="preserve">intezyals</w:t>
      </w:r>
      <w:r>
        <w:rPr>
          <w:rFonts w:ascii="Times New Roman"/>
          <w:sz w:val="22"/>
        </w:rPr>
        <w:t xml:space="preserve">as</w:t>
      </w:r>
      <w:r>
        <w:rPr>
          <w:rFonts w:ascii="Times New Roman"/>
          <w:spacing w:val="-32"/>
          <w:sz w:val="23"/>
        </w:rPr>
        <w:t xml:space="preserve">s</w:t>
      </w:r>
      <w:r>
        <w:rPr>
          <w:rFonts w:ascii="Times New Roman"/>
          <w:sz w:val="23"/>
        </w:rPr>
        <w:t xml:space="preserve">pecified</w:t>
      </w:r>
      <w:r>
        <w:rPr>
          <w:rFonts w:ascii="Times New Roman"/>
          <w:sz w:val="22"/>
        </w:rPr>
        <w:t xml:space="preserve">by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z w:val="23"/>
        </w:rPr>
        <w:t xml:space="preserve">may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2"/>
        </w:rPr>
        <w:t xml:space="preserve">determined</w:t>
      </w:r>
      <w:r>
        <w:rPr>
          <w:rFonts w:ascii="Times New Roman"/>
          <w:sz w:val="22"/>
        </w:rPr>
        <w:t xml:space="preserve">from</w:t>
      </w:r>
      <w:r>
        <w:rPr>
          <w:rFonts w:ascii="Times New Roman"/>
          <w:sz w:val="22"/>
        </w:rPr>
        <w:t xml:space="preserve">time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time;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ind w:left="1022" w:right="25" w:hanging="359"/>
        <w:jc w:val="both"/>
        <w:spacing w:lineRule="exact" w:line="244" w:before="95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3"/>
        </w:rPr>
        <w:t xml:space="preserve">(d}</w:t>
      </w:r>
      <w:r>
        <w:rPr>
          <w:rFonts w:ascii="Times New Roman"/>
          <w:sz w:val="22"/>
        </w:rPr>
        <w:t xml:space="preserve">report</w:t>
      </w:r>
      <w:r>
        <w:rPr>
          <w:rFonts w:ascii="Arial"/>
          <w:sz w:val="21"/>
        </w:rPr>
        <w:t xml:space="preserve">as</w:t>
      </w:r>
      <w:r>
        <w:rPr>
          <w:rFonts w:ascii="Times New Roman"/>
          <w:sz w:val="24"/>
        </w:rPr>
        <w:t xml:space="preserve">soon</w:t>
      </w:r>
      <w:r>
        <w:rPr>
          <w:rFonts w:ascii="Arial"/>
          <w:sz w:val="21"/>
        </w:rPr>
        <w:t xml:space="preserve">as</w:t>
      </w:r>
      <w:r>
        <w:rPr>
          <w:rFonts w:ascii="Times New Roman"/>
          <w:sz w:val="23"/>
        </w:rPr>
        <w:t xml:space="preserve">practically</w:t>
      </w:r>
      <w:r>
        <w:rPr>
          <w:rFonts w:ascii="Times New Roman"/>
          <w:sz w:val="23"/>
        </w:rPr>
        <w:t xml:space="preserve">possible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pacing w:val="-9"/>
          <w:sz w:val="23"/>
        </w:rPr>
        <w:t xml:space="preserve">o</w:t>
      </w:r>
      <w:r>
        <w:rPr>
          <w:rFonts w:ascii="Times New Roman"/>
          <w:spacing w:val="-12"/>
          <w:sz w:val="23"/>
        </w:rPr>
        <w:t xml:space="preserve">f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discharges</w:t>
      </w:r>
      <w:r>
        <w:rPr>
          <w:rFonts w:ascii="Times New Roman"/>
          <w:sz w:val="23"/>
        </w:rPr>
        <w:t xml:space="preserve">exceeding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2"/>
        </w:rPr>
        <w:t xml:space="preserve">authorized</w:t>
      </w:r>
      <w:r>
        <w:rPr>
          <w:rFonts w:ascii="Times New Roman"/>
          <w:sz w:val="22"/>
        </w:rPr>
        <w:t xml:space="preserve">limits.</w:t>
      </w:r>
      <w:r>
        <w:rPr>
          <w:rFonts w:ascii="Times New Roman"/>
          <w:sz w:val="22"/>
        </w:rPr>
      </w:r>
      <w:r/>
    </w:p>
    <w:p>
      <w:pPr>
        <w:ind w:left="171" w:right="111" w:firstLine="0"/>
        <w:jc w:val="left"/>
        <w:spacing w:lineRule="auto" w:line="245" w:before="79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6"/>
        </w:rPr>
        <w:t xml:space="preserve">Coflel:tic1t,</w:t>
      </w:r>
      <w:r>
        <w:rPr>
          <w:rFonts w:ascii="Arial"/>
          <w:sz w:val="15"/>
        </w:rPr>
        <w:t xml:space="preserve">scpegaholli</w:t>
      </w:r>
      <w:r>
        <w:rPr>
          <w:rFonts w:ascii="Arial"/>
          <w:sz w:val="14"/>
        </w:rPr>
        <w:t xml:space="preserve">and</w:t>
      </w:r>
      <w:r>
        <w:rPr>
          <w:rFonts w:ascii="Times New Roman"/>
          <w:sz w:val="16"/>
        </w:rPr>
        <w:t xml:space="preserve">cbaracteriution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z w:val="15"/>
        </w:rPr>
        <w:t xml:space="preserve">radl03':tive</w:t>
      </w:r>
      <w:r>
        <w:rPr>
          <w:rFonts w:ascii="Times New Roman"/>
          <w:sz w:val="15"/>
        </w:rPr>
        <w:t xml:space="preserve">wa.</w:t>
      </w:r>
      <w:r>
        <w:rPr>
          <w:rFonts w:ascii="Times New Roman"/>
          <w:spacing w:val="-35"/>
          <w:sz w:val="15"/>
        </w:rPr>
        <w:t xml:space="preserve">.</w:t>
      </w:r>
      <w:r>
        <w:rPr>
          <w:rFonts w:ascii="Times New Roman"/>
          <w:sz w:val="15"/>
        </w:rPr>
        <w:t xml:space="preserve">m.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14" w:right="0" w:firstLine="0"/>
        <w:jc w:val="left"/>
        <w:spacing w:before="0"/>
        <w:rPr>
          <w:rFonts w:ascii="Arial" w:hAnsi="Arial" w:cs="Arial" w:eastAsia="Arial"/>
          <w:sz w:val="15"/>
          <w:szCs w:val="15"/>
        </w:rPr>
      </w:pPr>
      <w:r>
        <w:rPr>
          <w:rFonts w:ascii="Times New Roman"/>
          <w:sz w:val="15"/>
        </w:rPr>
        <w:t xml:space="preserve">.</w:t>
      </w:r>
      <w:r>
        <w:rPr>
          <w:rFonts w:ascii="Times New Roman"/>
          <w:sz w:val="15"/>
        </w:rPr>
        <w:t xml:space="preserve">Dil!chaFge</w:t>
      </w:r>
      <w:r>
        <w:rPr>
          <w:rFonts w:ascii="Arial"/>
          <w:sz w:val="15"/>
        </w:rPr>
        <w:t xml:space="preserve">of</w:t>
      </w:r>
      <w:r>
        <w:rPr>
          <w:rFonts w:ascii="Arial"/>
          <w:sz w:val="15"/>
        </w:rPr>
      </w:r>
      <w:r/>
    </w:p>
    <w:p>
      <w:pPr>
        <w:ind w:left="171" w:right="0" w:firstLine="0"/>
        <w:jc w:val="left"/>
        <w:spacing w:before="9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radioactive</w:t>
      </w:r>
      <w:r>
        <w:rPr>
          <w:rFonts w:ascii="Times New Roman"/>
          <w:sz w:val="15"/>
        </w:rPr>
        <w:t xml:space="preserve">wa.</w:t>
      </w:r>
      <w:r>
        <w:rPr>
          <w:rFonts w:ascii="Times New Roman"/>
          <w:spacing w:val="-29"/>
          <w:sz w:val="15"/>
        </w:rPr>
        <w:t xml:space="preserve">.</w:t>
      </w:r>
      <w:r>
        <w:rPr>
          <w:rFonts w:ascii="Times New Roman"/>
          <w:sz w:val="15"/>
        </w:rPr>
        <w:t xml:space="preserve">qre.</w:t>
      </w:r>
      <w:r>
        <w:rPr>
          <w:rFonts w:ascii="Times New Roman"/>
          <w:sz w:val="15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580" w:h="14140" w:orient="portrait"/>
          <w:pgMar w:top="1240" w:right="560" w:bottom="280" w:left="580" w:header="709" w:footer="709" w:gutter="0"/>
          <w:cols w:num="2" w:sep="0" w:space="1701" w:equalWidth="0">
            <w:col w:w="5928" w:space="40"/>
            <w:col w:w="1472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172" w:right="0" w:firstLine="0"/>
        <w:jc w:val="left"/>
        <w:spacing w:before="49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z w:val="19"/>
        </w:rPr>
        <w:t xml:space="preserve">Nuclear</w:t>
      </w:r>
      <w:r>
        <w:rPr>
          <w:rFonts w:ascii="Times New Roman"/>
          <w:i/>
          <w:sz w:val="19"/>
        </w:rPr>
        <w:t xml:space="preserve">Regulatory</w:t>
      </w:r>
      <w:r>
        <w:rPr>
          <w:rFonts w:ascii="Times New Roman"/>
          <w:i/>
          <w:sz w:val="19"/>
        </w:rPr>
        <w:t xml:space="preserve">Bill,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19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i/>
          <w:sz w:val="25"/>
          <w:szCs w:val="25"/>
        </w:rPr>
      </w:pPr>
      <w:r>
        <w:rPr>
          <w:rFonts w:ascii="Times New Roman" w:hAnsi="Times New Roman" w:cs="Times New Roman" w:eastAsia="Times New Roman"/>
          <w:i/>
          <w:sz w:val="25"/>
          <w:szCs w:val="25"/>
        </w:rPr>
      </w:r>
      <w:r/>
    </w:p>
    <w:p>
      <w:pPr>
        <w:pStyle w:val="660"/>
        <w:numPr>
          <w:ilvl w:val="1"/>
          <w:numId w:val="39"/>
        </w:numPr>
        <w:ind w:left="109" w:right="38" w:firstLine="470"/>
        <w:jc w:val="both"/>
        <w:spacing w:lineRule="auto" w:line="246" w:after="0" w:before="0"/>
        <w:tabs>
          <w:tab w:val="left" w:pos="980" w:leader="none"/>
        </w:tabs>
      </w:pPr>
      <w:r>
        <w:t xml:space="preserve">Every</w:t>
      </w:r>
      <w:r>
        <w:t xml:space="preserve">authorized</w:t>
      </w:r>
      <w:r>
        <w:t xml:space="preserve">person</w:t>
      </w:r>
      <w:r>
        <w:t xml:space="preserve">shall</w:t>
      </w:r>
      <w:r>
        <w:t xml:space="preserve">ensure</w:t>
      </w:r>
      <w:r>
        <w:t xml:space="preserve">that</w:t>
      </w:r>
      <w:r>
        <w:t xml:space="preserve">non­</w:t>
      </w:r>
      <w:r>
        <w:t xml:space="preserve">radiological</w:t>
      </w:r>
      <w:r>
        <w:t xml:space="preserve">hazards</w:t>
      </w:r>
      <w:r>
        <w:t xml:space="preserve">of</w:t>
      </w:r>
      <w:r>
        <w:t xml:space="preserve">the</w:t>
      </w:r>
      <w:r>
        <w:t xml:space="preserve">released</w:t>
      </w:r>
      <w:r>
        <w:t xml:space="preserve">radioactive</w:t>
      </w:r>
      <w:r>
        <w:t xml:space="preserve">waste</w:t>
      </w:r>
      <w:r>
        <w:t xml:space="preserve">comply</w:t>
      </w:r>
      <w:r>
        <w:t xml:space="preserve">with</w:t>
      </w:r>
      <w:r>
        <w:t xml:space="preserve">the</w:t>
      </w:r>
      <w:r>
        <w:t xml:space="preserve">requirements</w:t>
      </w:r>
      <w:r>
        <w:t xml:space="preserve">of</w:t>
      </w:r>
      <w:r>
        <w:t xml:space="preserve">any</w:t>
      </w:r>
      <w:r>
        <w:t xml:space="preserve">other</w:t>
      </w:r>
      <w:r>
        <w:t xml:space="preserve">written</w:t>
      </w:r>
      <w:r>
        <w:t xml:space="preserve">law</w:t>
      </w:r>
      <w:r>
        <w:t xml:space="preserve">concerning</w:t>
      </w:r>
      <w:r>
        <w:t xml:space="preserve">those</w:t>
      </w:r>
      <w:r>
        <w:rPr>
          <w:spacing w:val="-3"/>
        </w:rPr>
        <w:t xml:space="preserve">hazar</w:t>
      </w:r>
      <w:r>
        <w:rPr>
          <w:spacing w:val="-4"/>
        </w:rPr>
        <w:t xml:space="preserve">-ds.</w:t>
      </w:r>
      <w:r/>
      <w:r/>
    </w:p>
    <w:p>
      <w:pPr>
        <w:pStyle w:val="660"/>
        <w:numPr>
          <w:ilvl w:val="1"/>
          <w:numId w:val="39"/>
        </w:numPr>
        <w:ind w:left="104" w:right="48" w:firstLine="471"/>
        <w:jc w:val="both"/>
        <w:spacing w:lineRule="auto" w:line="247" w:after="0" w:before="118"/>
        <w:tabs>
          <w:tab w:val="left" w:pos="956" w:leader="none"/>
        </w:tabs>
      </w:pPr>
      <w:r>
        <w:t xml:space="preserve">Every</w:t>
      </w:r>
      <w:r>
        <w:t xml:space="preserve">authorized</w:t>
      </w:r>
      <w:r>
        <w:t xml:space="preserve">person</w:t>
      </w:r>
      <w:r>
        <w:t xml:space="preserve">shall</w:t>
      </w:r>
      <w:r>
        <w:t xml:space="preserve">ensure</w:t>
      </w:r>
      <w:r>
        <w:t xml:space="preserve">radioactive</w:t>
      </w:r>
      <w:r>
        <w:t xml:space="preserve">waste</w:t>
      </w:r>
      <w:r>
        <w:t xml:space="preserve">is stored</w:t>
      </w:r>
      <w:r>
        <w:t xml:space="preserve">in</w:t>
      </w:r>
      <w:r>
        <w:t xml:space="preserve">such</w:t>
      </w:r>
      <w:r>
        <w:t xml:space="preserve">a</w:t>
      </w:r>
      <w:r>
        <w:t xml:space="preserve">way</w:t>
      </w:r>
      <w:r>
        <w:t xml:space="preserve">as</w:t>
      </w:r>
      <w:r>
        <w:t xml:space="preserve">to</w:t>
      </w:r>
      <w:r>
        <w:t xml:space="preserve">protect</w:t>
      </w:r>
      <w:r>
        <w:t xml:space="preserve">persons,</w:t>
      </w:r>
      <w:r>
        <w:t xml:space="preserve">property</w:t>
      </w:r>
      <w:r>
        <w:t xml:space="preserve">and</w:t>
      </w:r>
      <w:r>
        <w:t xml:space="preserve">the</w:t>
      </w:r>
      <w:r>
        <w:t xml:space="preserve">environment.</w:t>
      </w:r>
      <w:r/>
      <w:r/>
    </w:p>
    <w:p>
      <w:pPr>
        <w:pStyle w:val="660"/>
        <w:numPr>
          <w:ilvl w:val="0"/>
          <w:numId w:val="37"/>
        </w:numPr>
        <w:ind w:left="109" w:right="39" w:firstLine="461"/>
        <w:jc w:val="both"/>
        <w:spacing w:lineRule="exact" w:line="248" w:after="0" w:before="124"/>
        <w:tabs>
          <w:tab w:val="left" w:pos="932" w:leader="none"/>
          <w:tab w:val="left" w:pos="5575" w:leader="none"/>
        </w:tabs>
      </w:pPr>
      <w:r>
        <w:t xml:space="preserve">An</w:t>
      </w:r>
      <w:r>
        <w:t xml:space="preserve">applicant</w:t>
      </w:r>
      <w:r>
        <w:t xml:space="preserve">for</w:t>
      </w:r>
      <w:r>
        <w:t xml:space="preserve">an</w:t>
      </w:r>
      <w:r>
        <w:t xml:space="preserve">authorization</w:t>
      </w:r>
      <w:r>
        <w:t xml:space="preserve">for</w:t>
      </w:r>
      <w:r>
        <w:t xml:space="preserve">a</w:t>
      </w:r>
      <w:r>
        <w:t xml:space="preserve">radioactive</w:t>
      </w:r>
      <w:r>
        <w:t xml:space="preserve">waste</w:t>
      </w:r>
      <w:r>
        <w:t xml:space="preserve">and</w:t>
      </w:r>
      <w:r>
        <w:t xml:space="preserve">spent</w:t>
      </w:r>
      <w:r>
        <w:t xml:space="preserve">fuel</w:t>
      </w:r>
      <w:r>
        <w:t xml:space="preserve">management</w:t>
      </w:r>
      <w:r>
        <w:t xml:space="preserve">facility</w:t>
      </w:r>
      <w:r>
        <w:t xml:space="preserve">shall</w:t>
      </w:r>
      <w:r>
        <w:t xml:space="preserve">-</w:t>
        <w:tab/>
      </w:r>
      <w:r>
        <w:t xml:space="preserve">·</w:t>
      </w:r>
      <w:r/>
      <w:r/>
    </w:p>
    <w:p>
      <w:pPr>
        <w:pStyle w:val="660"/>
        <w:numPr>
          <w:ilvl w:val="0"/>
          <w:numId w:val="36"/>
        </w:numPr>
        <w:ind w:left="926" w:right="17" w:hanging="347"/>
        <w:jc w:val="both"/>
        <w:spacing w:lineRule="auto" w:line="245" w:after="0" w:before="75"/>
        <w:tabs>
          <w:tab w:val="left" w:pos="937" w:leader="none"/>
        </w:tabs>
      </w:pPr>
      <w:r>
        <w:t xml:space="preserve">meet</w:t>
      </w:r>
      <w:r>
        <w:t xml:space="preserve">safety</w:t>
      </w:r>
      <w:r>
        <w:t xml:space="preserve">requirements</w:t>
      </w:r>
      <w:r>
        <w:t xml:space="preserve">for</w:t>
      </w:r>
      <w:r>
        <w:t xml:space="preserve">the</w:t>
      </w:r>
      <w:r>
        <w:t xml:space="preserve">protection</w:t>
      </w:r>
      <w:r>
        <w:t xml:space="preserve">of</w:t>
      </w:r>
      <w:r>
        <w:t xml:space="preserve">persons,</w:t>
      </w:r>
      <w:r>
        <w:t xml:space="preserve">property</w:t>
      </w:r>
      <w:r>
        <w:t xml:space="preserve">and</w:t>
      </w:r>
      <w:r>
        <w:t xml:space="preserve">the</w:t>
      </w:r>
      <w:r>
        <w:t xml:space="preserve">environment</w:t>
      </w:r>
      <w:r>
        <w:t xml:space="preserve">by</w:t>
      </w:r>
      <w:r>
        <w:t xml:space="preserve">appropriate</w:t>
      </w:r>
      <w:r>
        <w:t xml:space="preserve">planning</w:t>
      </w:r>
      <w:r>
        <w:t xml:space="preserve">for</w:t>
      </w:r>
      <w:r>
        <w:t xml:space="preserve">the</w:t>
      </w:r>
      <w:r>
        <w:t xml:space="preserve">siting,</w:t>
      </w:r>
      <w:r>
        <w:t xml:space="preserve">design,</w:t>
      </w:r>
      <w:r>
        <w:t xml:space="preserve">construction,</w:t>
      </w:r>
      <w:r>
        <w:t xml:space="preserve">operation</w:t>
      </w:r>
      <w:r>
        <w:t xml:space="preserve">and</w:t>
      </w:r>
      <w:r>
        <w:t xml:space="preserve">maintenance</w:t>
      </w:r>
      <w:r>
        <w:t xml:space="preserve">of</w:t>
      </w:r>
      <w:r>
        <w:t xml:space="preserve">the</w:t>
      </w:r>
      <w:r>
        <w:t xml:space="preserve">respective</w:t>
      </w:r>
      <w:r>
        <w:t xml:space="preserve">facility,</w:t>
      </w:r>
      <w:r>
        <w:t xml:space="preserve">including</w:t>
      </w:r>
      <w:r>
        <w:t xml:space="preserve">provisions</w:t>
      </w:r>
      <w:r>
        <w:t xml:space="preserve">for</w:t>
      </w:r>
      <w:r>
        <w:t xml:space="preserve">eventual</w:t>
      </w:r>
      <w:r>
        <w:t xml:space="preserve">retrieval</w:t>
      </w:r>
      <w:r>
        <w:t xml:space="preserve">of</w:t>
      </w:r>
      <w:r>
        <w:t xml:space="preserve">the</w:t>
      </w:r>
      <w:r>
        <w:t xml:space="preserve">waste;</w:t>
      </w:r>
      <w:r/>
      <w:r/>
    </w:p>
    <w:p>
      <w:pPr>
        <w:pStyle w:val="660"/>
        <w:numPr>
          <w:ilvl w:val="0"/>
          <w:numId w:val="36"/>
        </w:numPr>
        <w:ind w:left="931" w:right="0" w:hanging="352"/>
        <w:jc w:val="left"/>
        <w:spacing w:lineRule="auto" w:line="240" w:after="0" w:before="62"/>
        <w:tabs>
          <w:tab w:val="left" w:pos="932" w:leader="none"/>
        </w:tabs>
      </w:pPr>
      <w:r>
        <w:t xml:space="preserve">design</w:t>
      </w:r>
      <w:r>
        <w:t xml:space="preserve">the</w:t>
      </w:r>
      <w:r>
        <w:t xml:space="preserve">facility</w:t>
      </w:r>
      <w:r>
        <w:t xml:space="preserve">-</w:t>
      </w:r>
      <w:r/>
      <w:r/>
    </w:p>
    <w:p>
      <w:pPr>
        <w:pStyle w:val="660"/>
        <w:numPr>
          <w:ilvl w:val="1"/>
          <w:numId w:val="36"/>
        </w:numPr>
        <w:ind w:left="1406" w:right="20" w:hanging="470"/>
        <w:jc w:val="both"/>
        <w:spacing w:lineRule="auto" w:line="245" w:after="0" w:before="72"/>
        <w:tabs>
          <w:tab w:val="left" w:pos="1403" w:leader="none"/>
        </w:tabs>
      </w:pPr>
      <w:r>
        <w:t xml:space="preserve">on</w:t>
      </w:r>
      <w:r>
        <w:t xml:space="preserve">the</w:t>
      </w:r>
      <w:r>
        <w:t xml:space="preserve">basis</w:t>
      </w:r>
      <w:r>
        <w:t xml:space="preserve">of</w:t>
      </w:r>
      <w:r>
        <w:t xml:space="preserve">assumed</w:t>
      </w:r>
      <w:r>
        <w:t xml:space="preserve">conditions</w:t>
      </w:r>
      <w:r>
        <w:t xml:space="preserve">for</w:t>
      </w:r>
      <w:r>
        <w:t xml:space="preserve">its</w:t>
      </w:r>
      <w:r>
        <w:t xml:space="preserve">normal</w:t>
      </w:r>
      <w:r>
        <w:t xml:space="preserve">operation</w:t>
      </w:r>
      <w:r>
        <w:t xml:space="preserve">and</w:t>
      </w:r>
      <w:r>
        <w:t xml:space="preserve">assumed</w:t>
      </w:r>
      <w:r>
        <w:t xml:space="preserve">incidents</w:t>
      </w:r>
      <w:r>
        <w:t xml:space="preserve">or</w:t>
      </w:r>
      <w:r>
        <w:t xml:space="preserve">accidents;</w:t>
      </w:r>
      <w:r/>
      <w:r/>
    </w:p>
    <w:p>
      <w:pPr>
        <w:pStyle w:val="660"/>
        <w:numPr>
          <w:ilvl w:val="1"/>
          <w:numId w:val="36"/>
        </w:numPr>
        <w:ind w:left="1406" w:right="13" w:hanging="465"/>
        <w:jc w:val="both"/>
        <w:spacing w:lineRule="auto" w:line="245" w:after="0" w:before="62"/>
        <w:tabs>
          <w:tab w:val="left" w:pos="1407" w:leader="none"/>
        </w:tabs>
      </w:pPr>
      <w:r>
        <w:t xml:space="preserve">for</w:t>
      </w:r>
      <w:r>
        <w:t xml:space="preserve">the</w:t>
      </w:r>
      <w:r>
        <w:t xml:space="preserve">likely</w:t>
      </w:r>
      <w:r>
        <w:t xml:space="preserve">period</w:t>
      </w:r>
      <w:r>
        <w:t xml:space="preserve">of</w:t>
      </w:r>
      <w:r>
        <w:t xml:space="preserve">storage,</w:t>
      </w:r>
      <w:r>
        <w:t xml:space="preserve">with</w:t>
      </w:r>
      <w:r>
        <w:t xml:space="preserve">the</w:t>
      </w:r>
      <w:r>
        <w:t xml:space="preserve">potential for</w:t>
      </w:r>
      <w:r>
        <w:t xml:space="preserve">degradation</w:t>
      </w:r>
      <w:r>
        <w:t xml:space="preserve">being</w:t>
      </w:r>
      <w:r>
        <w:t xml:space="preserve">taken</w:t>
      </w:r>
      <w:r>
        <w:t xml:space="preserve">into</w:t>
      </w:r>
      <w:r>
        <w:t xml:space="preserve">account;</w:t>
      </w:r>
      <w:r/>
      <w:r/>
    </w:p>
    <w:p>
      <w:pPr>
        <w:pStyle w:val="660"/>
        <w:numPr>
          <w:ilvl w:val="1"/>
          <w:numId w:val="36"/>
        </w:numPr>
        <w:ind w:left="1411" w:right="42" w:hanging="470"/>
        <w:jc w:val="both"/>
        <w:spacing w:lineRule="auto" w:line="240" w:after="0" w:before="62"/>
        <w:tabs>
          <w:tab w:val="left" w:pos="1417" w:leader="none"/>
        </w:tabs>
      </w:pPr>
      <w:r>
        <w:t xml:space="preserve">in</w:t>
      </w:r>
      <w:r>
        <w:t xml:space="preserve">such</w:t>
      </w:r>
      <w:r>
        <w:t xml:space="preserve">a</w:t>
      </w:r>
      <w:r>
        <w:t xml:space="preserve">way</w:t>
      </w:r>
      <w:r>
        <w:t xml:space="preserve">that</w:t>
      </w:r>
      <w:r>
        <w:t xml:space="preserve">the</w:t>
      </w:r>
      <w:r>
        <w:t xml:space="preserve">waste</w:t>
      </w:r>
      <w:r>
        <w:t xml:space="preserve">can</w:t>
      </w:r>
      <w:r>
        <w:t xml:space="preserve">be</w:t>
      </w:r>
      <w:r>
        <w:t xml:space="preserve">retrieved</w:t>
      </w:r>
      <w:r>
        <w:t xml:space="preserve">whenever</w:t>
      </w:r>
      <w:r>
        <w:t xml:space="preserve">required;</w:t>
      </w:r>
      <w:r/>
      <w:r/>
    </w:p>
    <w:p>
      <w:pPr>
        <w:pStyle w:val="660"/>
        <w:numPr>
          <w:ilvl w:val="1"/>
          <w:numId w:val="36"/>
        </w:numPr>
        <w:ind w:left="1411" w:right="15" w:hanging="470"/>
        <w:jc w:val="both"/>
        <w:spacing w:lineRule="auto" w:line="240" w:after="0" w:before="86"/>
        <w:tabs>
          <w:tab w:val="left" w:pos="1412" w:leader="none"/>
        </w:tabs>
      </w:pPr>
      <w:r>
        <w:t xml:space="preserve">so</w:t>
      </w:r>
      <w:r>
        <w:t xml:space="preserve">that</w:t>
      </w:r>
      <w:r>
        <w:t xml:space="preserve">it</w:t>
      </w:r>
      <w:r>
        <w:t xml:space="preserve">is</w:t>
      </w:r>
      <w:r>
        <w:t xml:space="preserve">adequately</w:t>
      </w:r>
      <w:r>
        <w:t xml:space="preserve">ventilated</w:t>
      </w:r>
      <w:r>
        <w:t xml:space="preserve">to</w:t>
      </w:r>
      <w:r>
        <w:t xml:space="preserve">exhaust</w:t>
      </w:r>
      <w:r>
        <w:t xml:space="preserve">any</w:t>
      </w:r>
      <w:r>
        <w:rPr>
          <w:spacing w:val="-1"/>
        </w:rPr>
        <w:t xml:space="preserve">g</w:t>
      </w:r>
      <w:r>
        <w:rPr>
          <w:spacing w:val="-2"/>
        </w:rPr>
        <w:t xml:space="preserve">!IB</w:t>
      </w:r>
      <w:r>
        <w:t xml:space="preserve">generated</w:t>
      </w:r>
      <w:r>
        <w:t xml:space="preserve">in</w:t>
      </w:r>
      <w:r>
        <w:t xml:space="preserve">normal</w:t>
      </w:r>
      <w:r>
        <w:t xml:space="preserve">conditions</w:t>
      </w:r>
      <w:r>
        <w:t xml:space="preserve">or</w:t>
      </w:r>
      <w:r>
        <w:t xml:space="preserve">under</w:t>
      </w:r>
      <w:r>
        <w:t xml:space="preserve">anticipated</w:t>
      </w:r>
      <w:r>
        <w:t xml:space="preserve">accidents</w:t>
      </w:r>
      <w:r>
        <w:t xml:space="preserve">conditions;</w:t>
      </w:r>
      <w:r/>
      <w:r/>
    </w:p>
    <w:p>
      <w:pPr>
        <w:pStyle w:val="660"/>
        <w:ind w:left="1406" w:right="22" w:hanging="466"/>
        <w:jc w:val="both"/>
        <w:spacing w:lineRule="auto" w:line="240" w:before="86"/>
      </w:pPr>
      <w:r>
        <w:t xml:space="preserve">(v)'</w:t>
      </w:r>
      <w:r>
        <w:t xml:space="preserve">so</w:t>
      </w:r>
      <w:r>
        <w:t xml:space="preserve">that</w:t>
      </w:r>
      <w:r>
        <w:t xml:space="preserve">measures</w:t>
      </w:r>
      <w:r>
        <w:t xml:space="preserve">to</w:t>
      </w:r>
      <w:r>
        <w:t xml:space="preserve">prevent,</w:t>
      </w:r>
      <w:r>
        <w:t xml:space="preserve">detect</w:t>
      </w:r>
      <w:r>
        <w:t xml:space="preserve">and</w:t>
      </w:r>
      <w:r>
        <w:t xml:space="preserve">control</w:t>
      </w:r>
      <w:r>
        <w:t xml:space="preserve">fires</w:t>
      </w:r>
      <w:r>
        <w:t xml:space="preserve">are</w:t>
      </w:r>
      <w:r>
        <w:t xml:space="preserve">incorporated</w:t>
      </w:r>
      <w:r>
        <w:t xml:space="preserve">as</w:t>
      </w:r>
      <w:r>
        <w:t xml:space="preserve">required;</w:t>
      </w:r>
      <w:r>
        <w:t xml:space="preserve">and</w:t>
      </w:r>
      <w:r/>
      <w:r/>
    </w:p>
    <w:p>
      <w:pPr>
        <w:pStyle w:val="660"/>
        <w:ind w:left="1416" w:right="28" w:hanging="471"/>
        <w:jc w:val="both"/>
        <w:spacing w:lineRule="auto" w:line="245" w:before="91"/>
      </w:pPr>
      <w:r>
        <w:t xml:space="preserve">(vi)</w:t>
      </w:r>
      <w:r>
        <w:t xml:space="preserve">so</w:t>
      </w:r>
      <w:r>
        <w:t xml:space="preserve">that</w:t>
      </w:r>
      <w:r>
        <w:t xml:space="preserve">radiological</w:t>
      </w:r>
      <w:r>
        <w:t xml:space="preserve">monitoring</w:t>
      </w:r>
      <w:r>
        <w:t xml:space="preserve">and</w:t>
      </w:r>
      <w:r>
        <w:t xml:space="preserve">visual</w:t>
      </w:r>
      <w:r>
        <w:t xml:space="preserve">inspection</w:t>
      </w:r>
      <w:r>
        <w:t xml:space="preserve">is</w:t>
      </w:r>
      <w:r>
        <w:t xml:space="preserve">readily</w:t>
      </w:r>
      <w:r>
        <w:t xml:space="preserve">possible.</w:t>
      </w:r>
      <w:r/>
      <w:r/>
    </w:p>
    <w:p>
      <w:pPr>
        <w:pStyle w:val="660"/>
        <w:numPr>
          <w:ilvl w:val="0"/>
          <w:numId w:val="37"/>
        </w:numPr>
        <w:ind w:left="114" w:right="2" w:firstLine="470"/>
        <w:jc w:val="both"/>
        <w:spacing w:lineRule="auto" w:line="245" w:after="0" w:before="86"/>
        <w:tabs>
          <w:tab w:val="left" w:pos="942" w:leader="none"/>
        </w:tabs>
      </w:pPr>
      <w:r>
        <w:t xml:space="preserve">Radioactive</w:t>
      </w:r>
      <w:r>
        <w:t xml:space="preserve">waste</w:t>
      </w:r>
      <w:r>
        <w:t xml:space="preserve">and</w:t>
      </w:r>
      <w:r>
        <w:t xml:space="preserve">spent</w:t>
      </w:r>
      <w:r>
        <w:t xml:space="preserve">fuel</w:t>
      </w:r>
      <w:r>
        <w:t xml:space="preserve">generated</w:t>
      </w:r>
      <w:r>
        <w:t xml:space="preserve">outside</w:t>
      </w:r>
      <w:r>
        <w:t xml:space="preserve">the</w:t>
      </w:r>
      <w:r>
        <w:t xml:space="preserve">territory</w:t>
      </w:r>
      <w:r>
        <w:t xml:space="preserve">of</w:t>
      </w:r>
      <w:r>
        <w:t xml:space="preserve">Kenya</w:t>
      </w:r>
      <w:r>
        <w:t xml:space="preserve">shall</w:t>
      </w:r>
      <w:r>
        <w:t xml:space="preserve">not</w:t>
      </w:r>
      <w:r>
        <w:rPr>
          <w:rFonts w:ascii="Arial"/>
          <w:sz w:val="21"/>
        </w:rPr>
        <w:t xml:space="preserve">be</w:t>
      </w:r>
      <w:r>
        <w:t xml:space="preserve">imported</w:t>
      </w:r>
      <w:r>
        <w:t xml:space="preserve">into</w:t>
      </w:r>
      <w:r>
        <w:t xml:space="preserve">Kenya</w:t>
      </w:r>
      <w:r>
        <w:t xml:space="preserve">for</w:t>
      </w:r>
      <w:r>
        <w:t xml:space="preserve">any</w:t>
      </w:r>
      <w:r>
        <w:t xml:space="preserve">purpose.</w:t>
      </w:r>
      <w:r/>
      <w:r/>
    </w:p>
    <w:p>
      <w:pPr>
        <w:pStyle w:val="660"/>
        <w:numPr>
          <w:ilvl w:val="0"/>
          <w:numId w:val="37"/>
        </w:numPr>
        <w:ind w:left="114" w:right="25" w:firstLine="470"/>
        <w:jc w:val="both"/>
        <w:spacing w:lineRule="auto" w:line="245" w:after="0" w:before="62"/>
        <w:tabs>
          <w:tab w:val="left" w:pos="942" w:leader="none"/>
        </w:tabs>
      </w:pPr>
      <w:r>
        <w:t xml:space="preserve">(</w:t>
      </w:r>
      <w:r>
        <w:t xml:space="preserve">I</w:t>
      </w:r>
      <w:r>
        <w:t xml:space="preserve">)</w:t>
      </w:r>
      <w:r>
        <w:t xml:space="preserve">Radioactive</w:t>
      </w:r>
      <w:r>
        <w:t xml:space="preserve">waste</w:t>
      </w:r>
      <w:r>
        <w:t xml:space="preserve">and</w:t>
      </w:r>
      <w:r>
        <w:t xml:space="preserve">spent</w:t>
      </w:r>
      <w:r>
        <w:t xml:space="preserve">fuel</w:t>
      </w:r>
      <w:r>
        <w:t xml:space="preserve">generated</w:t>
      </w:r>
      <w:r>
        <w:t xml:space="preserve">within</w:t>
      </w:r>
      <w:r>
        <w:t xml:space="preserve">the</w:t>
      </w:r>
      <w:r>
        <w:t xml:space="preserve">Republic</w:t>
      </w:r>
      <w:r>
        <w:t xml:space="preserve">of</w:t>
      </w:r>
      <w:r>
        <w:t xml:space="preserve">Kenya</w:t>
      </w:r>
      <w:r>
        <w:t xml:space="preserve">may</w:t>
      </w:r>
      <w:r>
        <w:t xml:space="preserve">be</w:t>
      </w:r>
      <w:r>
        <w:t xml:space="preserve">exported</w:t>
      </w:r>
      <w:r>
        <w:t xml:space="preserve">only</w:t>
      </w:r>
      <w:r>
        <w:t xml:space="preserve">upon</w:t>
      </w:r>
      <w:r>
        <w:t xml:space="preserve">authorization</w:t>
      </w:r>
      <w:r>
        <w:t xml:space="preserve">by</w:t>
      </w:r>
      <w:r>
        <w:t xml:space="preserve">the</w:t>
      </w:r>
      <w:r>
        <w:t xml:space="preserve">Commission.</w:t>
      </w:r>
      <w:r/>
      <w:r/>
    </w:p>
    <w:p>
      <w:pPr>
        <w:pStyle w:val="660"/>
        <w:numPr>
          <w:ilvl w:val="0"/>
          <w:numId w:val="35"/>
        </w:numPr>
        <w:ind w:left="114" w:right="0" w:firstLine="475"/>
        <w:jc w:val="both"/>
        <w:spacing w:lineRule="auto" w:line="245" w:after="0" w:before="67"/>
        <w:tabs>
          <w:tab w:val="left" w:pos="1003" w:leader="none"/>
        </w:tabs>
      </w:pPr>
      <w:r>
        <w:t xml:space="preserve">Radioactive</w:t>
      </w:r>
      <w:r>
        <w:t xml:space="preserve">waste</w:t>
      </w:r>
      <w:r>
        <w:t xml:space="preserve">and</w:t>
      </w:r>
      <w:r>
        <w:t xml:space="preserve">spent</w:t>
      </w:r>
      <w:r>
        <w:t xml:space="preserve">fuel</w:t>
      </w:r>
      <w:r>
        <w:t xml:space="preserve">shall</w:t>
      </w:r>
      <w:r>
        <w:t xml:space="preserve">not</w:t>
      </w:r>
      <w:r>
        <w:t xml:space="preserve">be</w:t>
      </w:r>
      <w:r>
        <w:t xml:space="preserve">authorized</w:t>
      </w:r>
      <w:r>
        <w:t xml:space="preserve">for</w:t>
      </w:r>
      <w:r>
        <w:t xml:space="preserve">export</w:t>
      </w:r>
      <w:r>
        <w:t xml:space="preserve">to</w:t>
      </w:r>
      <w:r>
        <w:t xml:space="preserve">a</w:t>
      </w:r>
      <w:r>
        <w:t xml:space="preserve">destination</w:t>
      </w:r>
      <w:r>
        <w:t xml:space="preserve">south</w:t>
      </w:r>
      <w:r>
        <w:t xml:space="preserve">of</w:t>
      </w:r>
      <w:r>
        <w:t xml:space="preserve">latitude</w:t>
      </w:r>
      <w:r>
        <w:t xml:space="preserve">60</w:t>
      </w:r>
      <w:r>
        <w:t xml:space="preserve">degrees</w:t>
      </w:r>
      <w:r>
        <w:t xml:space="preserve">for</w:t>
      </w:r>
      <w:r>
        <w:t xml:space="preserve">storage</w:t>
      </w:r>
      <w:r>
        <w:t xml:space="preserve">or</w:t>
      </w:r>
      <w:r>
        <w:t xml:space="preserve">disposal.</w:t>
      </w:r>
      <w:r/>
      <w:r/>
    </w:p>
    <w:p>
      <w:pPr>
        <w:ind w:left="693" w:right="0" w:firstLine="0"/>
        <w:jc w:val="left"/>
        <w:spacing w:before="59"/>
        <w:rPr>
          <w:rFonts w:ascii="Times New Roman" w:hAnsi="Times New Roman" w:cs="Times New Roman" w:eastAsia="Times New Roman"/>
          <w:sz w:val="19"/>
          <w:szCs w:val="19"/>
        </w:rPr>
      </w:pPr>
      <w:r>
        <w:br w:type="column"/>
      </w:r>
      <w:r>
        <w:rPr>
          <w:rFonts w:ascii="Times New Roman"/>
          <w:sz w:val="19"/>
        </w:rPr>
        <w:t xml:space="preserve">985</w:t>
      </w:r>
      <w:r>
        <w:rPr>
          <w:rFonts w:ascii="Times New Roman"/>
          <w:sz w:val="19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ind w:left="104" w:right="67" w:firstLine="9"/>
        <w:jc w:val="left"/>
        <w:spacing w:lineRule="auto" w:line="247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Authorization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operate</w:t>
      </w:r>
      <w:r>
        <w:rPr>
          <w:rFonts w:ascii="Times New Roman"/>
          <w:sz w:val="15"/>
        </w:rPr>
        <w:t xml:space="preserve">a</w:t>
      </w:r>
      <w:r>
        <w:rPr>
          <w:rFonts w:ascii="Times New Roman"/>
          <w:sz w:val="15"/>
        </w:rPr>
        <w:t xml:space="preserve">radioactive</w:t>
      </w:r>
      <w:r>
        <w:rPr>
          <w:rFonts w:ascii="Times New Roman"/>
          <w:sz w:val="15"/>
        </w:rPr>
        <w:t xml:space="preserve">waste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spent</w:t>
      </w:r>
      <w:r>
        <w:rPr>
          <w:rFonts w:ascii="Times New Roman"/>
          <w:sz w:val="15"/>
        </w:rPr>
        <w:t xml:space="preserve">fuel</w:t>
      </w:r>
      <w:r>
        <w:rPr>
          <w:rFonts w:ascii="Times New Roman"/>
          <w:sz w:val="15"/>
        </w:rPr>
        <w:t xml:space="preserve">management</w:t>
      </w:r>
      <w:r>
        <w:rPr>
          <w:rFonts w:ascii="Times New Roman"/>
          <w:sz w:val="15"/>
        </w:rPr>
        <w:t xml:space="preserve">facility.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23" w:right="67" w:hanging="5"/>
        <w:jc w:val="left"/>
        <w:spacing w:lineRule="auto" w:line="246" w:before="119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Radioactive</w:t>
      </w:r>
      <w:r>
        <w:rPr>
          <w:rFonts w:ascii="Times New Roman"/>
          <w:sz w:val="15"/>
        </w:rPr>
        <w:t xml:space="preserve">waste</w:t>
      </w:r>
      <w:r>
        <w:rPr>
          <w:rFonts w:ascii="Times New Roman"/>
          <w:sz w:val="15"/>
        </w:rPr>
        <w:t xml:space="preserve">imports.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23" w:right="67" w:firstLine="0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Radioactive</w:t>
      </w:r>
      <w:r>
        <w:rPr>
          <w:rFonts w:ascii="Times New Roman"/>
          <w:sz w:val="15"/>
        </w:rPr>
        <w:t xml:space="preserve">waste</w:t>
      </w:r>
      <w:r>
        <w:rPr>
          <w:rFonts w:ascii="Times New Roman"/>
          <w:sz w:val="15"/>
        </w:rPr>
        <w:t xml:space="preserve">exports.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6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8660" w:h="14140" w:orient="portrait"/>
          <w:pgMar w:top="720" w:right="300" w:bottom="280" w:left="1060" w:header="709" w:footer="709" w:gutter="0"/>
          <w:cols w:num="2" w:sep="0" w:space="1701" w:equalWidth="0">
            <w:col w:w="5815" w:space="103"/>
            <w:col w:w="1382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17" w:right="0" w:firstLine="0"/>
        <w:jc w:val="left"/>
        <w:spacing w:before="66"/>
        <w:tabs>
          <w:tab w:val="left" w:pos="2306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 xml:space="preserve">986</w:t>
        <w:tab/>
      </w:r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z w:val="19"/>
        </w:rPr>
        <w:t xml:space="preserve">Nuclear</w:t>
      </w:r>
      <w:r>
        <w:rPr>
          <w:rFonts w:ascii="Times New Roman"/>
          <w:i/>
          <w:sz w:val="19"/>
        </w:rPr>
        <w:t xml:space="preserve">Regulatory</w:t>
      </w:r>
      <w:r>
        <w:rPr>
          <w:rFonts w:ascii="Times New Roman"/>
          <w:i/>
          <w:sz w:val="19"/>
        </w:rPr>
        <w:t xml:space="preserve">Bill</w:t>
      </w:r>
      <w:r>
        <w:rPr>
          <w:rFonts w:ascii="Times New Roman"/>
          <w:i/>
          <w:sz w:val="19"/>
        </w:rPr>
        <w:t xml:space="preserve">,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19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8640" w:h="14100" w:orient="portrait"/>
          <w:pgMar w:top="640" w:right="200" w:bottom="280" w:left="36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660"/>
        <w:numPr>
          <w:ilvl w:val="0"/>
          <w:numId w:val="35"/>
        </w:numPr>
        <w:ind w:left="212" w:right="11" w:firstLine="472"/>
        <w:jc w:val="both"/>
        <w:spacing w:lineRule="auto" w:line="242" w:after="0" w:before="71"/>
        <w:tabs>
          <w:tab w:val="left" w:pos="1034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apply</w:t>
      </w:r>
      <w:r>
        <w:t xml:space="preserve">the</w:t>
      </w:r>
      <w:r>
        <w:t xml:space="preserve">following</w:t>
      </w:r>
      <w:r>
        <w:t xml:space="preserve">criteria</w:t>
      </w:r>
      <w:r>
        <w:t xml:space="preserve">in</w:t>
      </w:r>
      <w:r>
        <w:t xml:space="preserve">determining</w:t>
      </w:r>
      <w:r>
        <w:t xml:space="preserve">export</w:t>
      </w:r>
      <w:r>
        <w:t xml:space="preserve">authorization</w:t>
      </w:r>
      <w:r>
        <w:t xml:space="preserve">for</w:t>
      </w:r>
      <w:r>
        <w:t xml:space="preserve">radioactive</w:t>
      </w:r>
      <w:r>
        <w:t xml:space="preserve">waste</w:t>
      </w:r>
      <w:r>
        <w:t xml:space="preserve">and</w:t>
      </w:r>
      <w:r>
        <w:t xml:space="preserve">spent</w:t>
      </w:r>
      <w:r>
        <w:t xml:space="preserve">fuel</w:t>
      </w:r>
      <w:r>
        <w:t xml:space="preserve">,</w:t>
      </w:r>
      <w:r>
        <w:t xml:space="preserve">whether</w:t>
      </w:r>
      <w:r>
        <w:t xml:space="preserve">-</w:t>
      </w:r>
      <w:r/>
      <w:r/>
    </w:p>
    <w:p>
      <w:pPr>
        <w:pStyle w:val="660"/>
        <w:numPr>
          <w:ilvl w:val="0"/>
          <w:numId w:val="34"/>
        </w:numPr>
        <w:ind w:left="1052" w:right="5" w:hanging="358"/>
        <w:jc w:val="both"/>
        <w:spacing w:lineRule="auto" w:line="240" w:after="0" w:before="69"/>
        <w:tabs>
          <w:tab w:val="left" w:pos="1048" w:leader="none"/>
        </w:tabs>
      </w:pPr>
      <w:r>
        <w:t xml:space="preserve">the</w:t>
      </w:r>
      <w:r>
        <w:t xml:space="preserve">importing</w:t>
      </w:r>
      <w:r>
        <w:t xml:space="preserve">State</w:t>
      </w:r>
      <w:r>
        <w:t xml:space="preserve">has</w:t>
      </w:r>
      <w:r>
        <w:t xml:space="preserve">been</w:t>
      </w:r>
      <w:r>
        <w:t xml:space="preserve">notified</w:t>
      </w:r>
      <w:r>
        <w:t xml:space="preserve">of</w:t>
      </w:r>
      <w:r>
        <w:t xml:space="preserve">the</w:t>
      </w:r>
      <w:r>
        <w:t xml:space="preserve">transfer</w:t>
      </w:r>
      <w:r>
        <w:t xml:space="preserve">of</w:t>
      </w:r>
      <w:r>
        <w:t xml:space="preserve">radioactive</w:t>
      </w:r>
      <w:r>
        <w:t xml:space="preserve">waste</w:t>
      </w:r>
      <w:r>
        <w:t xml:space="preserve">and</w:t>
      </w:r>
      <w:r>
        <w:t xml:space="preserve">spent</w:t>
      </w:r>
      <w:r>
        <w:t xml:space="preserve">fuel</w:t>
      </w:r>
      <w:r>
        <w:t xml:space="preserve">prior</w:t>
      </w:r>
      <w:r>
        <w:t xml:space="preserve">to</w:t>
      </w:r>
      <w:r>
        <w:t xml:space="preserve">its</w:t>
      </w:r>
      <w:r>
        <w:t xml:space="preserve">recei</w:t>
      </w:r>
      <w:r>
        <w:t xml:space="preserve">pt</w:t>
      </w:r>
      <w:r>
        <w:t xml:space="preserve">and</w:t>
      </w:r>
      <w:r>
        <w:t xml:space="preserve">has consented</w:t>
      </w:r>
      <w:r>
        <w:t xml:space="preserve">to</w:t>
      </w:r>
      <w:r>
        <w:t xml:space="preserve">such</w:t>
      </w:r>
      <w:r>
        <w:t xml:space="preserve">transfer;</w:t>
      </w:r>
      <w:r/>
      <w:r/>
    </w:p>
    <w:p>
      <w:pPr>
        <w:pStyle w:val="660"/>
        <w:numPr>
          <w:ilvl w:val="0"/>
          <w:numId w:val="34"/>
        </w:numPr>
        <w:ind w:left="1056" w:right="5" w:hanging="357"/>
        <w:jc w:val="both"/>
        <w:spacing w:lineRule="auto" w:line="246" w:after="0" w:before="76"/>
        <w:tabs>
          <w:tab w:val="left" w:pos="1062" w:leader="none"/>
        </w:tabs>
      </w:pPr>
      <w:r>
        <w:t xml:space="preserve">movement</w:t>
      </w:r>
      <w:r>
        <w:t xml:space="preserve">of</w:t>
      </w:r>
      <w:r>
        <w:t xml:space="preserve">the</w:t>
      </w:r>
      <w:r>
        <w:t xml:space="preserve">intended</w:t>
      </w:r>
      <w:r>
        <w:t xml:space="preserve">exported</w:t>
      </w:r>
      <w:r>
        <w:t xml:space="preserve">material</w:t>
      </w:r>
      <w:r>
        <w:t xml:space="preserve">shall</w:t>
      </w:r>
      <w:r>
        <w:t xml:space="preserve">be</w:t>
      </w:r>
      <w:r>
        <w:t xml:space="preserve">conducted</w:t>
      </w:r>
      <w:r>
        <w:t xml:space="preserve">in</w:t>
      </w:r>
      <w:r>
        <w:t xml:space="preserve">conformity</w:t>
      </w:r>
      <w:r>
        <w:t xml:space="preserve">with</w:t>
      </w:r>
      <w:r>
        <w:t xml:space="preserve">relevant</w:t>
      </w:r>
      <w:r>
        <w:t xml:space="preserve">international</w:t>
      </w:r>
      <w:r>
        <w:t xml:space="preserve">obligations</w:t>
      </w:r>
      <w:r>
        <w:t xml:space="preserve">in</w:t>
      </w:r>
      <w:r>
        <w:t xml:space="preserve">all</w:t>
      </w:r>
      <w:r>
        <w:t xml:space="preserve">States</w:t>
      </w:r>
      <w:r>
        <w:t xml:space="preserve">through</w:t>
      </w:r>
      <w:r>
        <w:t xml:space="preserve">which</w:t>
      </w:r>
      <w:r>
        <w:t xml:space="preserve">the</w:t>
      </w:r>
      <w:r>
        <w:t xml:space="preserve">material</w:t>
      </w:r>
      <w:r>
        <w:t xml:space="preserve">will</w:t>
      </w:r>
      <w:r>
        <w:t xml:space="preserve">transit;</w:t>
      </w:r>
      <w:r>
        <w:t xml:space="preserve">and</w:t>
      </w:r>
      <w:r/>
      <w:r/>
    </w:p>
    <w:p>
      <w:pPr>
        <w:pStyle w:val="660"/>
        <w:numPr>
          <w:ilvl w:val="0"/>
          <w:numId w:val="34"/>
        </w:numPr>
        <w:ind w:left="1052" w:right="5" w:hanging="353"/>
        <w:jc w:val="both"/>
        <w:spacing w:lineRule="auto" w:line="244" w:after="0" w:before="61"/>
        <w:tabs>
          <w:tab w:val="left" w:pos="1057" w:leader="none"/>
        </w:tabs>
      </w:pPr>
      <w:r>
        <w:t xml:space="preserve">the</w:t>
      </w:r>
      <w:r>
        <w:rPr>
          <w:spacing w:val="2"/>
        </w:rPr>
        <w:t xml:space="preserve">importing</w:t>
      </w:r>
      <w:r>
        <w:t xml:space="preserve">State</w:t>
      </w:r>
      <w:r>
        <w:t xml:space="preserve">possesses</w:t>
      </w:r>
      <w:r>
        <w:t xml:space="preserve">the</w:t>
      </w:r>
      <w:r>
        <w:t xml:space="preserve">regulatory</w:t>
      </w:r>
      <w:r>
        <w:t xml:space="preserve">infrastructure</w:t>
      </w:r>
      <w:r>
        <w:t xml:space="preserve">and</w:t>
      </w:r>
      <w:r>
        <w:t xml:space="preserve">technical</w:t>
      </w:r>
      <w:r>
        <w:t xml:space="preserve">capacity</w:t>
      </w:r>
      <w:r>
        <w:t xml:space="preserve">necessary</w:t>
      </w:r>
      <w:r>
        <w:t xml:space="preserve">to</w:t>
      </w:r>
      <w:r>
        <w:t xml:space="preserve">manage</w:t>
      </w:r>
      <w:r>
        <w:t xml:space="preserve">the</w:t>
      </w:r>
      <w:r>
        <w:t xml:space="preserve">exported</w:t>
      </w:r>
      <w:r>
        <w:t xml:space="preserve">radioactive waste</w:t>
      </w:r>
      <w:r>
        <w:t xml:space="preserve">and</w:t>
      </w:r>
      <w:r>
        <w:t xml:space="preserve">spent</w:t>
      </w:r>
      <w:r>
        <w:t xml:space="preserve">fuel</w:t>
      </w:r>
      <w:r>
        <w:t xml:space="preserve">.</w:t>
      </w:r>
      <w:r/>
      <w:r/>
    </w:p>
    <w:p>
      <w:pPr>
        <w:pStyle w:val="660"/>
        <w:numPr>
          <w:ilvl w:val="0"/>
          <w:numId w:val="35"/>
        </w:numPr>
        <w:ind w:left="212" w:right="0" w:firstLine="487"/>
        <w:jc w:val="both"/>
        <w:spacing w:lineRule="auto" w:line="243" w:after="0" w:before="66"/>
        <w:tabs>
          <w:tab w:val="left" w:pos="1105" w:leader="none"/>
        </w:tabs>
      </w:pPr>
      <w:r>
        <w:rPr>
          <w:rFonts w:ascii="Arial"/>
        </w:rPr>
        <w:t xml:space="preserve">If</w:t>
      </w:r>
      <w:r>
        <w:t xml:space="preserve">an</w:t>
      </w:r>
      <w:r>
        <w:t xml:space="preserve">authorized</w:t>
      </w:r>
      <w:r>
        <w:t xml:space="preserve">export</w:t>
      </w:r>
      <w:r>
        <w:t xml:space="preserve">of</w:t>
      </w:r>
      <w:r>
        <w:t xml:space="preserve">radioactive</w:t>
      </w:r>
      <w:r>
        <w:t xml:space="preserve">waste</w:t>
      </w:r>
      <w:r>
        <w:t xml:space="preserve">or</w:t>
      </w:r>
      <w:r>
        <w:t xml:space="preserve">spent</w:t>
      </w:r>
      <w:r>
        <w:t xml:space="preserve">fuel</w:t>
      </w:r>
      <w:r>
        <w:t xml:space="preserve">cannot</w:t>
      </w:r>
      <w:r>
        <w:t xml:space="preserve">be</w:t>
      </w:r>
      <w:r>
        <w:t xml:space="preserve">.</w:t>
      </w:r>
      <w:r>
        <w:t xml:space="preserve">completed</w:t>
      </w:r>
      <w:r>
        <w:t xml:space="preserve">in</w:t>
      </w:r>
      <w:r>
        <w:t xml:space="preserve">compliance</w:t>
      </w:r>
      <w:r>
        <w:t xml:space="preserve">with</w:t>
      </w:r>
      <w:r>
        <w:t xml:space="preserve">the</w:t>
      </w:r>
      <w:r>
        <w:t xml:space="preserve">provisions of</w:t>
      </w:r>
      <w:r>
        <w:t xml:space="preserve">this</w:t>
      </w:r>
      <w:r>
        <w:t xml:space="preserve">Act,</w:t>
      </w:r>
      <w:r>
        <w:t xml:space="preserve">the</w:t>
      </w:r>
      <w:r>
        <w:t xml:space="preserve">radioactive  waste</w:t>
      </w:r>
      <w:r>
        <w:t xml:space="preserve">or</w:t>
      </w:r>
      <w:r>
        <w:t xml:space="preserve">spent</w:t>
      </w:r>
      <w:r>
        <w:t xml:space="preserve">fuel</w:t>
      </w:r>
      <w:r>
        <w:t xml:space="preserve">shall</w:t>
      </w:r>
      <w:r>
        <w:t xml:space="preserve">be</w:t>
      </w:r>
      <w:r>
        <w:t xml:space="preserve">re-imported</w:t>
      </w:r>
      <w:r>
        <w:t xml:space="preserve">into</w:t>
      </w:r>
      <w:r>
        <w:t xml:space="preserve">the</w:t>
      </w:r>
      <w:r>
        <w:t xml:space="preserve">Kenya</w:t>
      </w:r>
      <w:r>
        <w:rPr>
          <w:spacing w:val="30"/>
        </w:rPr>
        <w:t xml:space="preserve">u</w:t>
      </w:r>
      <w:r>
        <w:t xml:space="preserve">nless</w:t>
      </w:r>
      <w:r>
        <w:t xml:space="preserve">alternative</w:t>
      </w:r>
      <w:r>
        <w:t xml:space="preserve">safe</w:t>
      </w:r>
      <w:r>
        <w:t xml:space="preserve">and</w:t>
      </w:r>
      <w:r>
        <w:t xml:space="preserve">secure</w:t>
      </w:r>
      <w:r>
        <w:t xml:space="preserve">arrangements</w:t>
      </w:r>
      <w:r>
        <w:t xml:space="preserve">can</w:t>
      </w:r>
      <w:r>
        <w:t xml:space="preserve">be</w:t>
      </w:r>
      <w:r>
        <w:t xml:space="preserve">made.</w:t>
      </w:r>
      <w:r/>
      <w:r/>
    </w:p>
    <w:p>
      <w:pPr>
        <w:ind w:left="1572" w:right="0" w:firstLine="0"/>
        <w:jc w:val="left"/>
        <w:spacing w:before="5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PART</w:t>
      </w:r>
      <w:r>
        <w:rPr>
          <w:rFonts w:ascii="Times New Roman"/>
          <w:b/>
          <w:sz w:val="23"/>
        </w:rPr>
        <w:t xml:space="preserve">XIII</w:t>
      </w:r>
      <w:r>
        <w:rPr>
          <w:rFonts w:ascii="Times New Roman"/>
          <w:b/>
          <w:sz w:val="23"/>
        </w:rPr>
        <w:t xml:space="preserve">-SAFEGUARDS</w:t>
      </w:r>
      <w:r>
        <w:rPr>
          <w:rFonts w:ascii="Times New Roman"/>
          <w:sz w:val="23"/>
        </w:rPr>
      </w:r>
      <w:r/>
    </w:p>
    <w:p>
      <w:pPr>
        <w:pStyle w:val="660"/>
        <w:numPr>
          <w:ilvl w:val="0"/>
          <w:numId w:val="33"/>
        </w:numPr>
        <w:ind w:left="212" w:right="22" w:firstLine="482"/>
        <w:jc w:val="both"/>
        <w:spacing w:lineRule="auto" w:line="243" w:after="0" w:before="113"/>
        <w:tabs>
          <w:tab w:val="left" w:pos="1057" w:leader="none"/>
        </w:tabs>
      </w:pPr>
      <w:r>
        <w:t xml:space="preserve">(</w:t>
      </w:r>
      <w:r>
        <w:t xml:space="preserve">I</w:t>
      </w:r>
      <w:r>
        <w:t xml:space="preserve">)</w:t>
      </w:r>
      <w:r>
        <w:t xml:space="preserve">All</w:t>
      </w:r>
      <w:r>
        <w:t xml:space="preserve">tht(</w:t>
      </w:r>
      <w:r>
        <w:t xml:space="preserve">Nuclear</w:t>
      </w:r>
      <w:r>
        <w:t xml:space="preserve">material</w:t>
      </w:r>
      <w:r>
        <w:t xml:space="preserve">in</w:t>
      </w:r>
      <w:r>
        <w:t xml:space="preserve">Kenya</w:t>
      </w:r>
      <w:r>
        <w:t xml:space="preserve">shall</w:t>
      </w:r>
      <w:r>
        <w:t xml:space="preserve">be</w:t>
      </w:r>
      <w:r>
        <w:t xml:space="preserve">used</w:t>
      </w:r>
      <w:r>
        <w:t xml:space="preserve">exclus</w:t>
      </w:r>
      <w:r>
        <w:rPr>
          <w:spacing w:val="25"/>
        </w:rPr>
        <w:t xml:space="preserve">i</w:t>
      </w:r>
      <w:r>
        <w:t xml:space="preserve">vely</w:t>
      </w:r>
      <w:r>
        <w:t xml:space="preserve">for</w:t>
      </w:r>
      <w:r>
        <w:t xml:space="preserve">peaceful</w:t>
      </w:r>
      <w:r>
        <w:t xml:space="preserve">purposes</w:t>
      </w:r>
      <w:r>
        <w:t xml:space="preserve">and</w:t>
      </w:r>
      <w:r>
        <w:t xml:space="preserve">in</w:t>
      </w:r>
      <w:r>
        <w:t xml:space="preserve">accordance</w:t>
      </w:r>
      <w:r>
        <w:t xml:space="preserve">with</w:t>
      </w:r>
      <w:r>
        <w:t xml:space="preserve">this</w:t>
      </w:r>
      <w:r>
        <w:t xml:space="preserve">Act.</w:t>
      </w:r>
      <w:r/>
      <w:r/>
    </w:p>
    <w:p>
      <w:pPr>
        <w:pStyle w:val="660"/>
        <w:numPr>
          <w:ilvl w:val="0"/>
          <w:numId w:val="32"/>
        </w:numPr>
        <w:ind w:left="217" w:right="3" w:firstLine="482"/>
        <w:jc w:val="both"/>
        <w:spacing w:lineRule="auto" w:line="243" w:after="0" w:before="68"/>
        <w:tabs>
          <w:tab w:val="left" w:pos="1081" w:leader="none"/>
        </w:tabs>
      </w:pPr>
      <w:r>
        <w:t xml:space="preserve">No</w:t>
      </w:r>
      <w:r>
        <w:t xml:space="preserve">direct</w:t>
      </w:r>
      <w:r>
        <w:t xml:space="preserve">or</w:t>
      </w:r>
      <w:r>
        <w:rPr>
          <w:spacing w:val="2"/>
        </w:rPr>
        <w:t xml:space="preserve">indirect</w:t>
      </w:r>
      <w:r>
        <w:t xml:space="preserve">control</w:t>
      </w:r>
      <w:r>
        <w:t xml:space="preserve">of</w:t>
      </w:r>
      <w:r>
        <w:rPr>
          <w:spacing w:val="3"/>
        </w:rPr>
        <w:t xml:space="preserve">nuclear</w:t>
      </w:r>
      <w:r>
        <w:t xml:space="preserve">weapons</w:t>
      </w:r>
      <w:r>
        <w:t xml:space="preserve">ano</w:t>
      </w:r>
      <w:r>
        <w:t xml:space="preserve">other</w:t>
      </w:r>
      <w:r>
        <w:t xml:space="preserve">nuclear</w:t>
      </w:r>
      <w:r>
        <w:t xml:space="preserve">related</w:t>
      </w:r>
      <w:r>
        <w:t xml:space="preserve">explosive</w:t>
      </w:r>
      <w:r>
        <w:t xml:space="preserve">devices,</w:t>
      </w:r>
      <w:r>
        <w:t xml:space="preserve">the</w:t>
      </w:r>
      <w:r>
        <w:t xml:space="preserve">manufacture</w:t>
      </w:r>
      <w:r>
        <w:t xml:space="preserve">or</w:t>
      </w:r>
      <w:r>
        <w:t xml:space="preserve">otherwise</w:t>
      </w:r>
      <w:r>
        <w:t xml:space="preserve">acquisition</w:t>
      </w:r>
      <w:r>
        <w:t xml:space="preserve">of</w:t>
      </w:r>
      <w:r>
        <w:t xml:space="preserve">such</w:t>
      </w:r>
      <w:r>
        <w:t xml:space="preserve">weapons</w:t>
      </w:r>
      <w:r>
        <w:t xml:space="preserve">or</w:t>
      </w:r>
      <w:r>
        <w:t xml:space="preserve">devices</w:t>
      </w:r>
      <w:r>
        <w:t xml:space="preserve">and</w:t>
      </w:r>
      <w:r>
        <w:t xml:space="preserve">the</w:t>
      </w:r>
      <w:r>
        <w:t xml:space="preserve">seeking</w:t>
      </w:r>
      <w:r>
        <w:t xml:space="preserve">of</w:t>
      </w:r>
      <w:r>
        <w:t xml:space="preserve">assistance</w:t>
      </w:r>
      <w:r>
        <w:t xml:space="preserve">in</w:t>
      </w:r>
      <w:r>
        <w:t xml:space="preserve">the</w:t>
      </w:r>
      <w:r>
        <w:t xml:space="preserve">manufacture</w:t>
      </w:r>
      <w:r>
        <w:t xml:space="preserve">of</w:t>
      </w:r>
      <w:r>
        <w:t xml:space="preserve">nuclear</w:t>
      </w:r>
      <w:r>
        <w:t xml:space="preserve">weapons</w:t>
      </w:r>
      <w:r>
        <w:t xml:space="preserve">or</w:t>
      </w:r>
      <w:r>
        <w:t xml:space="preserve">other</w:t>
      </w:r>
      <w:r>
        <w:t xml:space="preserve">nuclear</w:t>
      </w:r>
      <w:r>
        <w:t xml:space="preserve">related</w:t>
      </w:r>
      <w:r>
        <w:t xml:space="preserve">explosive</w:t>
      </w:r>
      <w:r>
        <w:t xml:space="preserve">devices,</w:t>
      </w:r>
      <w:r>
        <w:t xml:space="preserve">shall</w:t>
      </w:r>
      <w:r>
        <w:t xml:space="preserve">be</w:t>
      </w:r>
      <w:r>
        <w:t xml:space="preserve">allowed</w:t>
      </w:r>
      <w:r>
        <w:t xml:space="preserve">in</w:t>
      </w:r>
      <w:r>
        <w:t xml:space="preserve">Kenya.</w:t>
      </w:r>
      <w:r/>
      <w:r/>
    </w:p>
    <w:p>
      <w:pPr>
        <w:pStyle w:val="660"/>
        <w:numPr>
          <w:ilvl w:val="0"/>
          <w:numId w:val="32"/>
        </w:numPr>
        <w:ind w:left="217" w:right="10" w:firstLine="477"/>
        <w:jc w:val="both"/>
        <w:spacing w:lineRule="auto" w:line="242" w:after="0" w:before="68"/>
        <w:tabs>
          <w:tab w:val="left" w:pos="1100" w:leader="none"/>
        </w:tabs>
      </w:pPr>
      <w:r>
        <w:t xml:space="preserve">Any</w:t>
      </w:r>
      <w:r>
        <w:t xml:space="preserve">person</w:t>
      </w:r>
      <w:r>
        <w:t xml:space="preserve">who</w:t>
      </w:r>
      <w:r>
        <w:t xml:space="preserve">contravenes</w:t>
      </w:r>
      <w:r>
        <w:t xml:space="preserve">the</w:t>
      </w:r>
      <w:r>
        <w:t xml:space="preserve">provisions</w:t>
      </w:r>
      <w:r>
        <w:t xml:space="preserve">of</w:t>
      </w:r>
      <w:r>
        <w:t xml:space="preserve">subsections</w:t>
      </w:r>
      <w:r>
        <w:t xml:space="preserve">(</w:t>
      </w:r>
      <w:r>
        <w:rPr>
          <w:rFonts w:ascii="Arial"/>
          <w:b/>
          <w:sz w:val="19"/>
        </w:rPr>
        <w:t xml:space="preserve">1</w:t>
      </w:r>
      <w:r>
        <w:rPr>
          <w:rFonts w:ascii="Arial"/>
          <w:b/>
          <w:sz w:val="19"/>
        </w:rPr>
        <w:t xml:space="preserve">)</w:t>
      </w:r>
      <w:r>
        <w:t xml:space="preserve">or</w:t>
      </w:r>
      <w:r>
        <w:t xml:space="preserve">(2)</w:t>
      </w:r>
      <w:r>
        <w:t xml:space="preserve">commits</w:t>
      </w:r>
      <w:r>
        <w:t xml:space="preserve">an</w:t>
      </w:r>
      <w:r>
        <w:t xml:space="preserve">offence,</w:t>
      </w:r>
      <w:r>
        <w:t xml:space="preserve">and</w:t>
      </w:r>
      <w:r>
        <w:t xml:space="preserve">is</w:t>
      </w:r>
      <w:r>
        <w:t xml:space="preserve">liable</w:t>
      </w:r>
      <w:r>
        <w:rPr>
          <w:spacing w:val="7"/>
        </w:rPr>
        <w:t xml:space="preserve">u</w:t>
      </w:r>
      <w:r>
        <w:rPr>
          <w:spacing w:val="6"/>
        </w:rPr>
        <w:t xml:space="preserve">pon</w:t>
      </w:r>
      <w:r>
        <w:t xml:space="preserve">conviction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</w:t>
      </w:r>
      <w:r>
        <w:t xml:space="preserve">ten</w:t>
      </w:r>
      <w:r>
        <w:t xml:space="preserve">million</w:t>
      </w:r>
      <w:r>
        <w:t xml:space="preserve">shillings</w:t>
      </w:r>
      <w:r>
        <w:t xml:space="preserve">or</w:t>
      </w:r>
      <w:r>
        <w:t xml:space="preserve">to</w:t>
      </w:r>
      <w:r>
        <w:t xml:space="preserve">an  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exceeding</w:t>
      </w:r>
      <w:r>
        <w:t xml:space="preserve">twenty</w:t>
      </w:r>
      <w:r>
        <w:t xml:space="preserve">years</w:t>
      </w:r>
      <w:r>
        <w:t xml:space="preserve">or</w:t>
      </w:r>
      <w:r>
        <w:t xml:space="preserve">to</w:t>
      </w:r>
      <w:r>
        <w:t xml:space="preserve">both.</w:t>
      </w:r>
      <w:r/>
      <w:r/>
    </w:p>
    <w:p>
      <w:pPr>
        <w:pStyle w:val="660"/>
        <w:numPr>
          <w:ilvl w:val="0"/>
          <w:numId w:val="33"/>
        </w:numPr>
        <w:ind w:left="1056" w:right="0" w:hanging="362"/>
        <w:jc w:val="left"/>
        <w:spacing w:lineRule="auto" w:line="240" w:after="0" w:before="50"/>
        <w:tabs>
          <w:tab w:val="left" w:pos="1057" w:leader="none"/>
        </w:tabs>
      </w:pPr>
      <w:r>
        <w:t xml:space="preserve">(</w:t>
      </w:r>
      <w:r>
        <w:t xml:space="preserve">I</w:t>
      </w:r>
      <w:r>
        <w:t xml:space="preserve">)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-</w:t>
      </w:r>
      <w:r/>
      <w:r/>
    </w:p>
    <w:p>
      <w:pPr>
        <w:pStyle w:val="660"/>
        <w:numPr>
          <w:ilvl w:val="0"/>
          <w:numId w:val="31"/>
        </w:numPr>
        <w:ind w:left="1052" w:right="21" w:hanging="358"/>
        <w:jc w:val="both"/>
        <w:spacing w:lineRule="auto" w:line="240" w:after="0" w:before="65"/>
        <w:tabs>
          <w:tab w:val="left" w:pos="1048" w:leader="none"/>
        </w:tabs>
      </w:pPr>
      <w:r>
        <w:t xml:space="preserve">ensure</w:t>
      </w:r>
      <w:r>
        <w:t xml:space="preserve">the</w:t>
      </w:r>
      <w:r>
        <w:t xml:space="preserve">implementation</w:t>
      </w:r>
      <w:r>
        <w:t xml:space="preserve">of</w:t>
      </w:r>
      <w:r>
        <w:t xml:space="preserve">the</w:t>
      </w:r>
      <w:r>
        <w:t xml:space="preserve">obligations</w:t>
      </w:r>
      <w:r>
        <w:t xml:space="preserve">of</w:t>
      </w:r>
      <w:r>
        <w:t xml:space="preserve">Kenya</w:t>
      </w:r>
      <w:r>
        <w:rPr>
          <w:spacing w:val="-3"/>
        </w:rPr>
        <w:t xml:space="preserve">aris</w:t>
      </w:r>
      <w:r>
        <w:rPr>
          <w:spacing w:val="-4"/>
        </w:rPr>
        <w:t xml:space="preserve">.ing</w:t>
      </w:r>
      <w:r>
        <w:t xml:space="preserve">from</w:t>
      </w:r>
      <w:r>
        <w:t xml:space="preserve">ratified</w:t>
      </w:r>
      <w:r>
        <w:rPr>
          <w:spacing w:val="1"/>
        </w:rPr>
        <w:t xml:space="preserve">international</w:t>
      </w:r>
      <w:r>
        <w:t xml:space="preserve">treaties</w:t>
      </w:r>
      <w:r>
        <w:t xml:space="preserve">and</w:t>
      </w:r>
      <w:r>
        <w:t xml:space="preserve">conventions;</w:t>
      </w:r>
      <w:r/>
      <w:r/>
    </w:p>
    <w:p>
      <w:pPr>
        <w:pStyle w:val="660"/>
        <w:numPr>
          <w:ilvl w:val="0"/>
          <w:numId w:val="31"/>
        </w:numPr>
        <w:ind w:left="1042" w:right="31" w:hanging="348"/>
        <w:jc w:val="both"/>
        <w:spacing w:lineRule="auto" w:line="244" w:after="0" w:before="67"/>
        <w:tabs>
          <w:tab w:val="left" w:pos="1048" w:leader="none"/>
        </w:tabs>
      </w:pPr>
      <w:r>
        <w:t xml:space="preserve">collect</w:t>
      </w:r>
      <w:r>
        <w:t xml:space="preserve">and</w:t>
      </w:r>
      <w:r>
        <w:t xml:space="preserve">provide</w:t>
      </w:r>
      <w:r>
        <w:t xml:space="preserve">to</w:t>
      </w:r>
      <w:r>
        <w:t xml:space="preserve">the</w:t>
      </w:r>
      <w:r>
        <w:t xml:space="preserve">applicable</w:t>
      </w:r>
      <w:r>
        <w:t xml:space="preserve">international</w:t>
      </w:r>
      <w:r>
        <w:t xml:space="preserve">entity</w:t>
      </w:r>
      <w:r>
        <w:t xml:space="preserve">information  required</w:t>
      </w:r>
      <w:r>
        <w:t xml:space="preserve">to</w:t>
      </w:r>
      <w:r>
        <w:t xml:space="preserve">fully</w:t>
      </w:r>
      <w:r>
        <w:t xml:space="preserve">implement</w:t>
      </w:r>
      <w:r>
        <w:t xml:space="preserve">Kenya's</w:t>
      </w:r>
      <w:r>
        <w:t xml:space="preserve">international</w:t>
      </w:r>
      <w:r>
        <w:t xml:space="preserve">and</w:t>
      </w:r>
      <w:r>
        <w:t xml:space="preserve">national</w:t>
      </w:r>
      <w:r>
        <w:t xml:space="preserve">obligations;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6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99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Peaceful</w:t>
      </w:r>
      <w:r>
        <w:rPr>
          <w:rFonts w:ascii="Times New Roman"/>
          <w:sz w:val="15"/>
        </w:rPr>
        <w:t xml:space="preserve">uses.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0" w:right="108" w:firstLine="0"/>
        <w:jc w:val="right"/>
        <w:spacing w:before="0"/>
        <w:rPr>
          <w:rFonts w:ascii="Arial" w:hAnsi="Arial" w:cs="Arial" w:eastAsia="Arial"/>
          <w:sz w:val="30"/>
          <w:szCs w:val="30"/>
        </w:rPr>
      </w:pPr>
      <w:r>
        <w:rPr>
          <w:rFonts w:ascii="Arial" w:hAnsi="Arial" w:cs="Arial" w:eastAsia="Arial"/>
          <w:sz w:val="30"/>
          <w:szCs w:val="30"/>
        </w:rPr>
        <w:t xml:space="preserve">•</w:t>
      </w:r>
      <w:r>
        <w:rPr>
          <w:rFonts w:ascii="Arial" w:hAnsi="Arial" w:cs="Arial" w:eastAsia="Arial"/>
          <w:sz w:val="30"/>
          <w:szCs w:val="30"/>
        </w:rPr>
      </w:r>
      <w:r/>
    </w:p>
    <w:p>
      <w:pPr>
        <w:spacing w:lineRule="auto" w:line="240" w:before="0"/>
        <w:rPr>
          <w:rFonts w:ascii="Arial" w:hAnsi="Arial" w:cs="Arial" w:eastAsia="Arial"/>
          <w:sz w:val="30"/>
          <w:szCs w:val="30"/>
        </w:rPr>
      </w:pPr>
      <w:r>
        <w:rPr>
          <w:rFonts w:ascii="Arial" w:hAnsi="Arial" w:cs="Arial" w:eastAsia="Arial"/>
          <w:sz w:val="30"/>
          <w:szCs w:val="30"/>
        </w:rPr>
      </w:r>
      <w:r/>
    </w:p>
    <w:p>
      <w:pPr>
        <w:spacing w:lineRule="auto" w:line="240" w:before="0"/>
        <w:rPr>
          <w:rFonts w:ascii="Arial" w:hAnsi="Arial" w:cs="Arial" w:eastAsia="Arial"/>
          <w:sz w:val="30"/>
          <w:szCs w:val="30"/>
        </w:rPr>
      </w:pPr>
      <w:r>
        <w:rPr>
          <w:rFonts w:ascii="Arial" w:hAnsi="Arial" w:cs="Arial" w:eastAsia="Arial"/>
          <w:sz w:val="30"/>
          <w:szCs w:val="30"/>
        </w:rPr>
      </w:r>
      <w:r/>
    </w:p>
    <w:p>
      <w:pPr>
        <w:spacing w:lineRule="auto" w:line="240" w:before="0"/>
        <w:rPr>
          <w:rFonts w:ascii="Arial" w:hAnsi="Arial" w:cs="Arial" w:eastAsia="Arial"/>
          <w:sz w:val="30"/>
          <w:szCs w:val="30"/>
        </w:rPr>
      </w:pPr>
      <w:r>
        <w:rPr>
          <w:rFonts w:ascii="Arial" w:hAnsi="Arial" w:cs="Arial" w:eastAsia="Arial"/>
          <w:sz w:val="30"/>
          <w:szCs w:val="30"/>
        </w:rPr>
      </w:r>
      <w:r/>
    </w:p>
    <w:p>
      <w:pPr>
        <w:ind w:left="194" w:right="1012" w:firstLine="4"/>
        <w:jc w:val="left"/>
        <w:spacing w:lineRule="auto" w:line="245" w:before="261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Application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safeguards.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5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640" w:h="14100" w:orient="portrait"/>
          <w:pgMar w:top="1240" w:right="200" w:bottom="280" w:left="360" w:header="709" w:footer="709" w:gutter="0"/>
          <w:cols w:num="2" w:sep="0" w:space="1701" w:equalWidth="0">
            <w:col w:w="5923" w:space="40"/>
            <w:col w:w="2117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60"/>
        <w:ind w:left="0" w:right="372"/>
        <w:jc w:val="right"/>
        <w:spacing w:lineRule="auto" w:line="240" w:before="59"/>
        <w:rPr>
          <w:rFonts w:ascii="Courier New" w:hAnsi="Courier New" w:cs="Courier New" w:eastAsia="Courier New"/>
        </w:rPr>
      </w:pPr>
      <w:r>
        <w:rPr>
          <w:rFonts w:ascii="Courier New"/>
          <w:spacing w:val="-18"/>
        </w:rPr>
        <w:t xml:space="preserve">9</w:t>
      </w:r>
      <w:r>
        <w:rPr>
          <w:rFonts w:ascii="Courier New"/>
          <w:spacing w:val="-20"/>
        </w:rPr>
        <w:t xml:space="preserve">8</w:t>
      </w:r>
      <w:r>
        <w:rPr>
          <w:rFonts w:ascii="Courier New"/>
          <w:spacing w:val="-19"/>
        </w:rPr>
        <w:t xml:space="preserve">7</w:t>
      </w:r>
      <w:r>
        <w:rPr>
          <w:rFonts w:ascii="Courier New"/>
        </w:rPr>
      </w:r>
      <w:r/>
    </w:p>
    <w:p>
      <w:pPr>
        <w:spacing w:lineRule="auto" w:line="240" w:before="2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16"/>
          <w:szCs w:val="16"/>
        </w:rPr>
        <w:sectPr>
          <w:footnotePr/>
          <w:type w:val="nextPage"/>
          <w:pgSz w:w="8680" w:h="14140" w:orient="portrait"/>
          <w:pgMar w:top="700" w:right="360" w:bottom="280" w:left="920" w:header="709" w:footer="709" w:gutter="0"/>
          <w:cols w:num="1" w:sep="0" w:space="1701" w:equalWidth="1"/>
          <w:docGrid w:linePitch="360"/>
        </w:sectPr>
      </w:pPr>
      <w:r>
        <w:rPr>
          <w:rFonts w:ascii="Courier New" w:hAnsi="Courier New" w:cs="Courier New" w:eastAsia="Courier New"/>
          <w:sz w:val="16"/>
          <w:szCs w:val="16"/>
        </w:rPr>
      </w:r>
      <w:r/>
    </w:p>
    <w:p>
      <w:pPr>
        <w:pStyle w:val="660"/>
        <w:numPr>
          <w:ilvl w:val="0"/>
          <w:numId w:val="31"/>
        </w:numPr>
        <w:ind w:left="959" w:right="157" w:hanging="349"/>
        <w:jc w:val="both"/>
        <w:spacing w:lineRule="auto" w:line="245" w:after="0" w:before="71"/>
        <w:tabs>
          <w:tab w:val="left" w:pos="965" w:leader="none"/>
        </w:tabs>
      </w:pPr>
      <w:r>
        <w:t xml:space="preserve">facil</w:t>
      </w:r>
      <w:r>
        <w:t xml:space="preserve">itate,</w:t>
      </w:r>
      <w:r>
        <w:t xml:space="preserve">entry</w:t>
      </w:r>
      <w:r>
        <w:t xml:space="preserve">into,</w:t>
      </w:r>
      <w:r>
        <w:t xml:space="preserve">access</w:t>
      </w:r>
      <w:r>
        <w:t xml:space="preserve">within</w:t>
      </w:r>
      <w:r>
        <w:t xml:space="preserve">the</w:t>
      </w:r>
      <w:r>
        <w:t xml:space="preserve">Republic</w:t>
      </w:r>
      <w:r>
        <w:t xml:space="preserve">of</w:t>
      </w:r>
      <w:r>
        <w:t xml:space="preserve">Kenya</w:t>
      </w:r>
      <w:r>
        <w:t xml:space="preserve">and</w:t>
      </w:r>
      <w:r>
        <w:t xml:space="preserve">offer</w:t>
      </w:r>
      <w:r>
        <w:t xml:space="preserve">necessary</w:t>
      </w:r>
      <w:r>
        <w:t xml:space="preserve">support to</w:t>
      </w:r>
      <w:r>
        <w:t xml:space="preserve">designated</w:t>
      </w:r>
      <w:r>
        <w:t xml:space="preserve">inspectors</w:t>
      </w:r>
      <w:r>
        <w:t xml:space="preserve">of</w:t>
      </w:r>
      <w:r>
        <w:t xml:space="preserve">the</w:t>
      </w:r>
      <w:r>
        <w:t xml:space="preserve">applicable</w:t>
      </w:r>
      <w:r>
        <w:rPr>
          <w:spacing w:val="1"/>
        </w:rPr>
        <w:t xml:space="preserve">international</w:t>
      </w:r>
      <w:r>
        <w:t xml:space="preserve">entity;</w:t>
      </w:r>
      <w:r>
        <w:t xml:space="preserve">and</w:t>
      </w:r>
      <w:r/>
      <w:r/>
    </w:p>
    <w:p>
      <w:pPr>
        <w:pStyle w:val="660"/>
        <w:numPr>
          <w:ilvl w:val="0"/>
          <w:numId w:val="31"/>
        </w:numPr>
        <w:ind w:left="959" w:right="157" w:hanging="354"/>
        <w:jc w:val="both"/>
        <w:spacing w:lineRule="auto" w:line="248" w:after="0" w:before="120"/>
        <w:tabs>
          <w:tab w:val="left" w:pos="955" w:leader="none"/>
        </w:tabs>
      </w:pPr>
      <w:r>
        <w:t xml:space="preserve">ensure</w:t>
      </w:r>
      <w:r>
        <w:t xml:space="preserve">all</w:t>
      </w:r>
      <w:r>
        <w:t xml:space="preserve">agencies</w:t>
      </w:r>
      <w:r>
        <w:t xml:space="preserve">of</w:t>
      </w:r>
      <w:r>
        <w:t xml:space="preserve">the</w:t>
      </w:r>
      <w:r>
        <w:t xml:space="preserve">Government</w:t>
      </w:r>
      <w:r>
        <w:t xml:space="preserve">of</w:t>
      </w:r>
      <w:r>
        <w:t xml:space="preserve">Kenya</w:t>
      </w:r>
      <w:r>
        <w:t xml:space="preserve">and</w:t>
      </w:r>
      <w:r>
        <w:t xml:space="preserve">authorized</w:t>
      </w:r>
      <w:r>
        <w:t xml:space="preserve">persons</w:t>
      </w:r>
      <w:r>
        <w:t xml:space="preserve">cooperate</w:t>
      </w:r>
      <w:r>
        <w:t xml:space="preserve">fully</w:t>
      </w:r>
      <w:r>
        <w:t xml:space="preserve">with</w:t>
      </w:r>
      <w:r>
        <w:t xml:space="preserve">the</w:t>
      </w:r>
      <w:r>
        <w:t xml:space="preserve">applicable</w:t>
      </w:r>
      <w:r>
        <w:t xml:space="preserve">international</w:t>
      </w:r>
      <w:r>
        <w:t xml:space="preserve">and</w:t>
      </w:r>
      <w:r>
        <w:t xml:space="preserve">national</w:t>
      </w:r>
      <w:r>
        <w:t xml:space="preserve">entities</w:t>
      </w:r>
      <w:r>
        <w:t xml:space="preserve">in</w:t>
      </w:r>
      <w:r>
        <w:t xml:space="preserve">application</w:t>
      </w:r>
      <w:r>
        <w:t xml:space="preserve">of</w:t>
      </w:r>
      <w:r>
        <w:t xml:space="preserve">safeguard</w:t>
      </w:r>
      <w:r>
        <w:t xml:space="preserve">measures.</w:t>
      </w:r>
      <w:r/>
      <w:r/>
    </w:p>
    <w:p>
      <w:pPr>
        <w:pStyle w:val="660"/>
        <w:ind w:left="122" w:right="162" w:firstLine="483"/>
        <w:jc w:val="both"/>
        <w:spacing w:lineRule="auto" w:line="247" w:before="116"/>
      </w:pPr>
      <w:r>
        <w:t xml:space="preserve">(2)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cooperate</w:t>
      </w:r>
      <w:r>
        <w:t xml:space="preserve">with</w:t>
      </w:r>
      <w:r>
        <w:t xml:space="preserve">the</w:t>
      </w:r>
      <w:r>
        <w:t xml:space="preserve">International</w:t>
      </w:r>
      <w:r>
        <w:t xml:space="preserve">Atomic</w:t>
      </w:r>
      <w:r>
        <w:t xml:space="preserve">Energy</w:t>
      </w:r>
      <w:r>
        <w:t xml:space="preserve">Agency</w:t>
      </w:r>
      <w:r>
        <w:t xml:space="preserve">in</w:t>
      </w:r>
      <w:r>
        <w:t xml:space="preserve">the</w:t>
      </w:r>
      <w:r>
        <w:t xml:space="preserve">implementation</w:t>
      </w:r>
      <w:r>
        <w:t xml:space="preserve">of</w:t>
      </w:r>
      <w:r>
        <w:t xml:space="preserve">the</w:t>
      </w:r>
      <w:r>
        <w:t xml:space="preserve">safeguards</w:t>
      </w:r>
      <w:r>
        <w:t xml:space="preserve">under</w:t>
      </w:r>
      <w:r>
        <w:t xml:space="preserve">this</w:t>
      </w:r>
      <w:r>
        <w:t xml:space="preserve">Part.</w:t>
      </w:r>
      <w:r/>
      <w:r/>
    </w:p>
    <w:p>
      <w:pPr>
        <w:pStyle w:val="660"/>
        <w:numPr>
          <w:ilvl w:val="0"/>
          <w:numId w:val="30"/>
        </w:numPr>
        <w:ind w:left="122" w:right="160" w:firstLine="478"/>
        <w:jc w:val="both"/>
        <w:spacing w:lineRule="auto" w:line="247" w:after="0" w:before="122"/>
        <w:tabs>
          <w:tab w:val="left" w:pos="960" w:leader="none"/>
        </w:tabs>
      </w:pPr>
      <w:r>
        <w:t xml:space="preserve">(</w:t>
      </w:r>
      <w:r>
        <w:t xml:space="preserve">I</w:t>
      </w:r>
      <w:r>
        <w:t xml:space="preserve">)</w:t>
      </w:r>
      <w:r>
        <w:t xml:space="preserve">An</w:t>
      </w:r>
      <w:r>
        <w:t xml:space="preserve">Inspector</w:t>
      </w:r>
      <w:r>
        <w:t xml:space="preserve">of</w:t>
      </w:r>
      <w:r>
        <w:t xml:space="preserve">the</w:t>
      </w:r>
      <w:r>
        <w:t xml:space="preserve">Commission</w:t>
      </w:r>
      <w:r>
        <w:t xml:space="preserve">and</w:t>
      </w:r>
      <w:r>
        <w:t xml:space="preserve">a</w:t>
      </w:r>
      <w:r>
        <w:t xml:space="preserve">designated</w:t>
      </w:r>
      <w:r>
        <w:t xml:space="preserve">inspector</w:t>
      </w:r>
      <w:r>
        <w:t xml:space="preserve">of</w:t>
      </w:r>
      <w:r>
        <w:t xml:space="preserve">the</w:t>
      </w:r>
      <w:r>
        <w:t xml:space="preserve">,applicable</w:t>
      </w:r>
      <w:r>
        <w:rPr>
          <w:spacing w:val="28"/>
        </w:rPr>
        <w:t xml:space="preserve">i</w:t>
      </w:r>
      <w:r>
        <w:t xml:space="preserve">nternational</w:t>
      </w:r>
      <w:r>
        <w:rPr>
          <w:spacing w:val="-63"/>
        </w:rPr>
        <w:t xml:space="preserve">·</w:t>
      </w:r>
      <w:r>
        <w:t xml:space="preserve">entity</w:t>
      </w:r>
      <w:r>
        <w:t xml:space="preserve">shall</w:t>
      </w:r>
      <w:r>
        <w:t xml:space="preserve">have</w:t>
      </w:r>
      <w:r>
        <w:t xml:space="preserve">access</w:t>
      </w:r>
      <w:r>
        <w:t xml:space="preserve">to</w:t>
      </w:r>
      <w:r>
        <w:t xml:space="preserve">any</w:t>
      </w:r>
      <w:r>
        <w:t xml:space="preserve">facility·</w:t>
      </w:r>
      <w:r>
        <w:t xml:space="preserve">or</w:t>
      </w:r>
      <w:r>
        <w:t xml:space="preserve">location</w:t>
      </w:r>
      <w:r>
        <w:t xml:space="preserve">as</w:t>
      </w:r>
      <w:r>
        <w:t xml:space="preserve">provided</w:t>
      </w:r>
      <w:r>
        <w:t xml:space="preserve">for</w:t>
      </w:r>
      <w:r>
        <w:t xml:space="preserve">under</w:t>
      </w:r>
      <w:r>
        <w:t xml:space="preserve">the</w:t>
      </w:r>
      <w:r>
        <w:t xml:space="preserve">safeguards</w:t>
      </w:r>
      <w:r>
        <w:t xml:space="preserve">regime</w:t>
      </w:r>
      <w:r>
        <w:t xml:space="preserve">with</w:t>
      </w:r>
      <w:r>
        <w:t xml:space="preserve">a</w:t>
      </w:r>
      <w:r>
        <w:t xml:space="preserve">view</w:t>
      </w:r>
      <w:r>
        <w:t xml:space="preserve">of</w:t>
      </w:r>
      <w:r>
        <w:t xml:space="preserve">conducting</w:t>
      </w:r>
      <w:r>
        <w:t xml:space="preserve">verification</w:t>
      </w:r>
      <w:r>
        <w:t xml:space="preserve">activities.</w:t>
      </w:r>
      <w:r/>
      <w:r/>
    </w:p>
    <w:p>
      <w:pPr>
        <w:pStyle w:val="660"/>
        <w:ind w:left="122" w:right="155" w:firstLine="483"/>
        <w:jc w:val="both"/>
        <w:spacing w:lineRule="auto" w:line="248" w:before="117"/>
      </w:pPr>
      <w:r>
        <w:t xml:space="preserve">(2)</w:t>
      </w:r>
      <w:r>
        <w:t xml:space="preserve">Any</w:t>
      </w:r>
      <w:r>
        <w:t xml:space="preserve">person</w:t>
      </w:r>
      <w:r>
        <w:t xml:space="preserve">performing</w:t>
      </w:r>
      <w:r>
        <w:t xml:space="preserve">activities</w:t>
      </w:r>
      <w:r>
        <w:t xml:space="preserve">subject</w:t>
      </w:r>
      <w:r>
        <w:t xml:space="preserve">to</w:t>
      </w:r>
      <w:r>
        <w:t xml:space="preserve">the</w:t>
      </w:r>
      <w:r>
        <w:t xml:space="preserve">safeguards</w:t>
      </w:r>
      <w:r>
        <w:t xml:space="preserve">regime</w:t>
      </w:r>
      <w:r>
        <w:t xml:space="preserve">shall</w:t>
      </w:r>
      <w:r>
        <w:t xml:space="preserve">allow</w:t>
      </w:r>
      <w:r>
        <w:t xml:space="preserve">the</w:t>
      </w:r>
      <w:r>
        <w:t xml:space="preserve">Commission and</w:t>
      </w:r>
      <w:r>
        <w:t xml:space="preserve">designated</w:t>
      </w:r>
      <w:r>
        <w:t xml:space="preserve">inspectors</w:t>
      </w:r>
      <w:r>
        <w:t xml:space="preserve">of</w:t>
      </w:r>
      <w:r>
        <w:t xml:space="preserve">the</w:t>
      </w:r>
      <w:r>
        <w:t xml:space="preserve">applicable</w:t>
      </w:r>
      <w:r>
        <w:t xml:space="preserve">international</w:t>
      </w:r>
      <w:r>
        <w:t xml:space="preserve">entity</w:t>
      </w:r>
      <w:r>
        <w:t xml:space="preserve">to</w:t>
      </w:r>
      <w:r>
        <w:t xml:space="preserve">carry</w:t>
      </w:r>
      <w:r>
        <w:t xml:space="preserve">out</w:t>
      </w:r>
      <w:r>
        <w:t xml:space="preserve">any</w:t>
      </w:r>
      <w:r>
        <w:t xml:space="preserve">measures</w:t>
      </w:r>
      <w:r>
        <w:t xml:space="preserve">they</w:t>
      </w:r>
      <w:r>
        <w:t xml:space="preserve">consider</w:t>
      </w:r>
      <w:r>
        <w:t xml:space="preserve">necessary</w:t>
      </w:r>
      <w:r>
        <w:t xml:space="preserve">for</w:t>
      </w:r>
      <w:r>
        <w:t xml:space="preserve">achieving</w:t>
      </w:r>
      <w:r>
        <w:t xml:space="preserve">compliance</w:t>
      </w:r>
      <w:r>
        <w:t xml:space="preserve">with</w:t>
      </w:r>
      <w:r>
        <w:t xml:space="preserve">safeguard</w:t>
      </w:r>
      <w:r>
        <w:t xml:space="preserve">measures.</w:t>
      </w:r>
      <w:r/>
      <w:r/>
    </w:p>
    <w:p>
      <w:pPr>
        <w:pStyle w:val="660"/>
        <w:numPr>
          <w:ilvl w:val="0"/>
          <w:numId w:val="30"/>
        </w:numPr>
        <w:ind w:left="117" w:right="0" w:firstLine="488"/>
        <w:jc w:val="left"/>
        <w:spacing w:lineRule="auto" w:line="245" w:after="0" w:before="116"/>
        <w:tabs>
          <w:tab w:val="left" w:pos="1022" w:leader="none"/>
          <w:tab w:val="left" w:pos="1638" w:leader="none"/>
          <w:tab w:val="left" w:pos="3092" w:leader="none"/>
          <w:tab w:val="left" w:pos="3785" w:leader="none"/>
          <w:tab w:val="left" w:pos="4254" w:leader="none"/>
          <w:tab w:val="left" w:pos="5588" w:leader="none"/>
        </w:tabs>
      </w:pPr>
      <w:r>
        <w:t xml:space="preserve">The</w:t>
        <w:tab/>
        <w:t xml:space="preserve">Commission</w:t>
        <w:tab/>
        <w:t xml:space="preserve">shall</w:t>
        <w:tab/>
      </w:r>
      <w:r>
        <w:t xml:space="preserve">be</w:t>
        <w:tab/>
        <w:t xml:space="preserve">responsible</w:t>
        <w:tab/>
      </w:r>
      <w:r>
        <w:t xml:space="preserve">for</w:t>
      </w:r>
      <w:r>
        <w:t xml:space="preserve">approving</w:t>
      </w:r>
      <w:r>
        <w:t xml:space="preserve">the</w:t>
      </w:r>
      <w:r>
        <w:t xml:space="preserve">designation</w:t>
      </w:r>
      <w:r>
        <w:t xml:space="preserve">to</w:t>
      </w:r>
      <w:r>
        <w:t xml:space="preserve">Kenya</w:t>
      </w:r>
      <w:r>
        <w:t xml:space="preserve">of</w:t>
      </w:r>
      <w:r>
        <w:t xml:space="preserve">inspectors</w:t>
      </w:r>
      <w:r>
        <w:t xml:space="preserve">proposed</w:t>
      </w:r>
      <w:r>
        <w:t xml:space="preserve">·</w:t>
      </w:r>
      <w:r>
        <w:t xml:space="preserve">by</w:t>
      </w:r>
      <w:r>
        <w:t xml:space="preserve">the</w:t>
      </w:r>
      <w:r>
        <w:t xml:space="preserve">applicable</w:t>
      </w:r>
      <w:r>
        <w:t xml:space="preserve">international</w:t>
      </w:r>
      <w:r>
        <w:t xml:space="preserve">entity.</w:t>
      </w:r>
      <w:r/>
      <w:r/>
    </w:p>
    <w:p>
      <w:pPr>
        <w:pStyle w:val="660"/>
        <w:numPr>
          <w:ilvl w:val="0"/>
          <w:numId w:val="30"/>
        </w:numPr>
        <w:ind w:left="122" w:right="159" w:firstLine="488"/>
        <w:jc w:val="both"/>
        <w:spacing w:lineRule="auto" w:line="240" w:after="0" w:before="115"/>
        <w:tabs>
          <w:tab w:val="left" w:pos="965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make</w:t>
      </w:r>
      <w:r>
        <w:t xml:space="preserve">regu</w:t>
      </w:r>
      <w:r>
        <w:t xml:space="preserve">lations</w:t>
      </w:r>
      <w:r>
        <w:t xml:space="preserve">to</w:t>
      </w:r>
      <w:r>
        <w:t xml:space="preserve">ensure</w:t>
      </w:r>
      <w:r>
        <w:t xml:space="preserve">the</w:t>
      </w:r>
      <w:r>
        <w:t xml:space="preserve">effective</w:t>
      </w:r>
      <w:r>
        <w:t xml:space="preserve">implementation</w:t>
      </w:r>
      <w:r>
        <w:t xml:space="preserve">of</w:t>
      </w:r>
      <w:r>
        <w:t xml:space="preserve">safeguards</w:t>
      </w:r>
      <w:r>
        <w:t xml:space="preserve">in</w:t>
      </w:r>
      <w:r>
        <w:t xml:space="preserve">Kenya</w:t>
      </w:r>
      <w:r>
        <w:t xml:space="preserve">by</w:t>
      </w:r>
      <w:r>
        <w:t xml:space="preserve">establishing</w:t>
      </w:r>
      <w:r>
        <w:t xml:space="preserve">and</w:t>
      </w:r>
      <w:r>
        <w:t xml:space="preserve">implementing</w:t>
      </w:r>
      <w:r>
        <w:t xml:space="preserve">-</w:t>
      </w:r>
      <w:r/>
      <w:r/>
    </w:p>
    <w:p>
      <w:pPr>
        <w:pStyle w:val="660"/>
        <w:numPr>
          <w:ilvl w:val="0"/>
          <w:numId w:val="29"/>
        </w:numPr>
        <w:ind w:left="964" w:right="0" w:hanging="354"/>
        <w:jc w:val="left"/>
        <w:spacing w:lineRule="auto" w:line="240" w:after="0" w:before="62"/>
        <w:tabs>
          <w:tab w:val="left" w:pos="970" w:leader="none"/>
        </w:tabs>
      </w:pPr>
      <w:r>
        <w:t xml:space="preserve">a</w:t>
      </w:r>
      <w:r>
        <w:t xml:space="preserve">system</w:t>
      </w:r>
      <w:r>
        <w:t xml:space="preserve">for</w:t>
      </w:r>
      <w:r>
        <w:t xml:space="preserve">the</w:t>
      </w:r>
      <w:r>
        <w:t xml:space="preserve">measurement</w:t>
      </w:r>
      <w:r>
        <w:t xml:space="preserve">of</w:t>
      </w:r>
      <w:r>
        <w:t xml:space="preserve">nuclear</w:t>
      </w:r>
      <w:r>
        <w:t xml:space="preserve">material;</w:t>
      </w:r>
      <w:r/>
      <w:r/>
    </w:p>
    <w:p>
      <w:pPr>
        <w:pStyle w:val="660"/>
        <w:numPr>
          <w:ilvl w:val="0"/>
          <w:numId w:val="29"/>
        </w:numPr>
        <w:ind w:left="964" w:right="178" w:hanging="354"/>
        <w:jc w:val="both"/>
        <w:spacing w:lineRule="auto" w:line="249" w:after="0" w:before="67"/>
        <w:tabs>
          <w:tab w:val="left" w:pos="970" w:leader="none"/>
        </w:tabs>
      </w:pPr>
      <w:r>
        <w:t xml:space="preserve">a</w:t>
      </w:r>
      <w:r>
        <w:t xml:space="preserve">system</w:t>
      </w:r>
      <w:r>
        <w:t xml:space="preserve">for</w:t>
      </w:r>
      <w:r>
        <w:t xml:space="preserve">the</w:t>
      </w:r>
      <w:r>
        <w:t xml:space="preserve">eva</w:t>
      </w:r>
      <w:r>
        <w:rPr>
          <w:spacing w:val="23"/>
        </w:rPr>
        <w:t xml:space="preserve">l</w:t>
      </w:r>
      <w:r>
        <w:t xml:space="preserve">uation</w:t>
      </w:r>
      <w:r>
        <w:t xml:space="preserve">of</w:t>
      </w:r>
      <w:r>
        <w:t xml:space="preserve">measurement</w:t>
      </w:r>
      <w:r>
        <w:t xml:space="preserve">accuracy;</w:t>
      </w:r>
      <w:r/>
      <w:r/>
    </w:p>
    <w:p>
      <w:pPr>
        <w:pStyle w:val="660"/>
        <w:numPr>
          <w:ilvl w:val="0"/>
          <w:numId w:val="29"/>
        </w:numPr>
        <w:ind w:left="969" w:right="173" w:hanging="359"/>
        <w:jc w:val="both"/>
        <w:spacing w:lineRule="auto" w:line="249" w:after="0" w:before="57"/>
        <w:tabs>
          <w:tab w:val="left" w:pos="965" w:leader="none"/>
        </w:tabs>
      </w:pPr>
      <w:r>
        <w:t xml:space="preserve">procedu</w:t>
      </w:r>
      <w:r>
        <w:t xml:space="preserve">res</w:t>
      </w:r>
      <w:r>
        <w:t xml:space="preserve">for</w:t>
      </w:r>
      <w:r>
        <w:t xml:space="preserve">reviewing</w:t>
      </w:r>
      <w:r>
        <w:t xml:space="preserve">measurement</w:t>
      </w:r>
      <w:r>
        <w:t xml:space="preserve">differences;</w:t>
      </w:r>
      <w:r/>
      <w:r/>
    </w:p>
    <w:p>
      <w:pPr>
        <w:pStyle w:val="660"/>
        <w:numPr>
          <w:ilvl w:val="0"/>
          <w:numId w:val="29"/>
        </w:numPr>
        <w:ind w:left="969" w:right="0" w:hanging="359"/>
        <w:jc w:val="left"/>
        <w:spacing w:lineRule="auto" w:line="240" w:after="0" w:before="57"/>
        <w:tabs>
          <w:tab w:val="left" w:pos="970" w:leader="none"/>
        </w:tabs>
      </w:pPr>
      <w:r>
        <w:t xml:space="preserve">procedures</w:t>
      </w:r>
      <w:r>
        <w:t xml:space="preserve">for</w:t>
      </w:r>
      <w:r>
        <w:t xml:space="preserve">carrying</w:t>
      </w:r>
      <w:r>
        <w:t xml:space="preserve">out</w:t>
      </w:r>
      <w:r>
        <w:t xml:space="preserve">physical</w:t>
      </w:r>
      <w:r>
        <w:t xml:space="preserve">inventories;</w:t>
      </w:r>
      <w:r/>
      <w:r/>
    </w:p>
    <w:p>
      <w:pPr>
        <w:pStyle w:val="660"/>
        <w:numPr>
          <w:ilvl w:val="0"/>
          <w:numId w:val="29"/>
        </w:numPr>
        <w:ind w:left="969" w:right="0" w:hanging="359"/>
        <w:jc w:val="left"/>
        <w:spacing w:lineRule="auto" w:line="240" w:after="0" w:before="67"/>
        <w:tabs>
          <w:tab w:val="left" w:pos="970" w:leader="none"/>
        </w:tabs>
      </w:pPr>
      <w:r>
        <w:t xml:space="preserve">a</w:t>
      </w:r>
      <w:r>
        <w:t xml:space="preserve">system</w:t>
      </w:r>
      <w:r>
        <w:t xml:space="preserve">for</w:t>
      </w:r>
      <w:r>
        <w:t xml:space="preserve">evaluation</w:t>
      </w:r>
      <w:r>
        <w:t xml:space="preserve">of</w:t>
      </w:r>
      <w:r>
        <w:t xml:space="preserve">unmeasured</w:t>
      </w:r>
      <w:r>
        <w:rPr>
          <w:spacing w:val="1"/>
        </w:rPr>
        <w:t xml:space="preserve">inventories;</w:t>
      </w:r>
      <w:r/>
      <w:r/>
    </w:p>
    <w:p>
      <w:pPr>
        <w:pStyle w:val="660"/>
        <w:ind w:left="969" w:right="156" w:hanging="354"/>
        <w:jc w:val="both"/>
        <w:spacing w:lineRule="auto" w:line="245" w:before="71"/>
      </w:pPr>
      <w:r>
        <w:rPr>
          <w:rFonts w:ascii="Arial"/>
        </w:rPr>
        <w:t xml:space="preserve">(f)</w:t>
      </w:r>
      <w:r>
        <w:t xml:space="preserve">a</w:t>
      </w:r>
      <w:r>
        <w:t xml:space="preserve">system</w:t>
      </w:r>
      <w:r>
        <w:t xml:space="preserve">of</w:t>
      </w:r>
      <w:r>
        <w:t xml:space="preserve">records</w:t>
      </w:r>
      <w:r>
        <w:t xml:space="preserve">and</w:t>
      </w:r>
      <w:r>
        <w:t xml:space="preserve">reports</w:t>
      </w:r>
      <w:r>
        <w:t xml:space="preserve">for</w:t>
      </w:r>
      <w:r>
        <w:t xml:space="preserve">tracking</w:t>
      </w:r>
      <w:r>
        <w:t xml:space="preserve">nuclear</w:t>
      </w:r>
      <w:r>
        <w:t xml:space="preserve">material</w:t>
      </w:r>
      <w:r>
        <w:t xml:space="preserve">inventories</w:t>
      </w:r>
      <w:r>
        <w:t xml:space="preserve">and</w:t>
      </w:r>
      <w:r>
        <w:t xml:space="preserve">flows;</w:t>
      </w:r>
      <w:r/>
      <w:r/>
    </w:p>
    <w:p>
      <w:pPr>
        <w:pStyle w:val="660"/>
        <w:numPr>
          <w:ilvl w:val="0"/>
          <w:numId w:val="28"/>
        </w:numPr>
        <w:ind w:left="969" w:right="163" w:hanging="359"/>
        <w:jc w:val="both"/>
        <w:spacing w:lineRule="auto" w:line="247" w:after="0" w:before="72"/>
        <w:tabs>
          <w:tab w:val="left" w:pos="970" w:leader="none"/>
        </w:tabs>
      </w:pPr>
      <w:r>
        <w:t xml:space="preserve">procedures</w:t>
      </w:r>
      <w:r>
        <w:t xml:space="preserve">for</w:t>
      </w:r>
      <w:r>
        <w:t xml:space="preserve">ensuring</w:t>
      </w:r>
      <w:r>
        <w:t xml:space="preserve">that</w:t>
      </w:r>
      <w:r>
        <w:t xml:space="preserve">accounting</w:t>
      </w:r>
      <w:r>
        <w:t xml:space="preserve">procedures</w:t>
      </w:r>
      <w:r>
        <w:t xml:space="preserve">and</w:t>
      </w:r>
      <w:r>
        <w:t xml:space="preserve">arrangements</w:t>
      </w:r>
      <w:r>
        <w:t xml:space="preserve">are</w:t>
      </w:r>
      <w:r>
        <w:t xml:space="preserve">being</w:t>
      </w:r>
      <w:r>
        <w:t xml:space="preserve">operated</w:t>
      </w:r>
      <w:r>
        <w:rPr>
          <w:spacing w:val="-1"/>
        </w:rPr>
        <w:t xml:space="preserve">correct!</w:t>
      </w:r>
      <w:r>
        <w:rPr>
          <w:spacing w:val="-2"/>
        </w:rPr>
        <w:t xml:space="preserve">y;</w:t>
      </w:r>
      <w:r>
        <w:t xml:space="preserve">and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44" w:right="0" w:hanging="5"/>
        <w:jc w:val="left"/>
        <w:spacing w:lineRule="auto" w:line="25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Safeguard</w:t>
      </w:r>
      <w:r>
        <w:rPr>
          <w:rFonts w:ascii="Times New Roman"/>
          <w:sz w:val="15"/>
        </w:rPr>
        <w:t xml:space="preserve">inspections.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6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53" w:right="0" w:hanging="5"/>
        <w:jc w:val="left"/>
        <w:spacing w:lineRule="auto" w:line="25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Designation of</w:t>
      </w:r>
      <w:r>
        <w:rPr>
          <w:rFonts w:ascii="Times New Roman"/>
          <w:sz w:val="15"/>
        </w:rPr>
        <w:t xml:space="preserve">inspectors.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44" w:right="0" w:firstLine="9"/>
        <w:jc w:val="left"/>
        <w:spacing w:lineRule="auto" w:line="244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State</w:t>
      </w:r>
      <w:r>
        <w:rPr>
          <w:rFonts w:ascii="Times New Roman"/>
          <w:sz w:val="15"/>
        </w:rPr>
        <w:t xml:space="preserve">system of</w:t>
      </w:r>
      <w:r>
        <w:rPr>
          <w:rFonts w:ascii="Times New Roman"/>
          <w:sz w:val="15"/>
        </w:rPr>
        <w:t xml:space="preserve">accounting</w:t>
      </w:r>
      <w:r>
        <w:rPr>
          <w:rFonts w:ascii="Times New Roman"/>
          <w:sz w:val="15"/>
        </w:rPr>
        <w:t xml:space="preserve">for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control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nuc</w:t>
      </w:r>
      <w:r>
        <w:rPr>
          <w:rFonts w:ascii="Times New Roman"/>
          <w:sz w:val="15"/>
        </w:rPr>
        <w:t xml:space="preserve">!car</w:t>
      </w:r>
      <w:r>
        <w:rPr>
          <w:rFonts w:ascii="Times New Roman"/>
          <w:sz w:val="15"/>
        </w:rPr>
        <w:t xml:space="preserve">material.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4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680" w:h="14140" w:orient="portrait"/>
          <w:pgMar w:top="1240" w:right="360" w:bottom="280" w:left="920" w:header="709" w:footer="709" w:gutter="0"/>
          <w:cols w:num="2" w:sep="0" w:space="1701" w:equalWidth="0">
            <w:col w:w="6017" w:space="40"/>
            <w:col w:w="1343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19" w:right="0" w:firstLine="0"/>
        <w:jc w:val="left"/>
        <w:spacing w:before="58"/>
        <w:tabs>
          <w:tab w:val="left" w:pos="2315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 xml:space="preserve">988</w:t>
        <w:tab/>
      </w:r>
      <w:r>
        <w:rPr>
          <w:rFonts w:ascii="Times New Roman"/>
          <w:i/>
          <w:sz w:val="18"/>
        </w:rPr>
        <w:t xml:space="preserve">The</w:t>
      </w:r>
      <w:r>
        <w:rPr>
          <w:rFonts w:ascii="Times New Roman"/>
          <w:i/>
          <w:sz w:val="18"/>
        </w:rPr>
        <w:t xml:space="preserve">Nuclear  Rexulatory</w:t>
      </w:r>
      <w:r>
        <w:rPr>
          <w:rFonts w:ascii="Times New Roman"/>
          <w:i/>
          <w:sz w:val="18"/>
        </w:rPr>
        <w:t xml:space="preserve">/Jill.</w:t>
      </w:r>
      <w:r>
        <w:rPr>
          <w:rFonts w:ascii="Times New Roman"/>
          <w:i/>
          <w:sz w:val="18"/>
        </w:rPr>
        <w:t xml:space="preserve">20</w:t>
      </w:r>
      <w:r>
        <w:rPr>
          <w:rFonts w:ascii="Times New Roman"/>
          <w:i/>
          <w:sz w:val="18"/>
        </w:rPr>
        <w:t xml:space="preserve">I</w:t>
      </w:r>
      <w:r>
        <w:rPr>
          <w:rFonts w:ascii="Times New Roman"/>
          <w:i/>
          <w:sz w:val="20"/>
        </w:rPr>
        <w:t xml:space="preserve">R</w:t>
      </w:r>
      <w:r>
        <w:rPr>
          <w:rFonts w:ascii="Times New Roman"/>
          <w:sz w:val="20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8640" w:h="14100" w:orient="portrait"/>
          <w:pgMar w:top="740" w:right="740" w:bottom="280" w:left="44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660"/>
        <w:numPr>
          <w:ilvl w:val="0"/>
          <w:numId w:val="28"/>
        </w:numPr>
        <w:ind w:left="1062" w:right="34" w:hanging="373"/>
        <w:jc w:val="both"/>
        <w:spacing w:lineRule="auto" w:line="245" w:after="0" w:before="71"/>
        <w:tabs>
          <w:tab w:val="left" w:pos="1048" w:leader="none"/>
        </w:tabs>
      </w:pPr>
      <w:r>
        <w:t xml:space="preserve">procedures</w:t>
      </w:r>
      <w:r>
        <w:t xml:space="preserve">of</w:t>
      </w:r>
      <w:r>
        <w:t xml:space="preserve">reporting</w:t>
      </w:r>
      <w:r>
        <w:t xml:space="preserve">to</w:t>
      </w:r>
      <w:r>
        <w:t xml:space="preserve">the</w:t>
      </w:r>
      <w:r>
        <w:t xml:space="preserve">applicable</w:t>
      </w:r>
      <w:r>
        <w:t xml:space="preserve">international</w:t>
      </w:r>
      <w:r>
        <w:t xml:space="preserve">entity.</w:t>
      </w:r>
      <w:r/>
      <w:r/>
    </w:p>
    <w:p>
      <w:pPr>
        <w:pStyle w:val="660"/>
        <w:numPr>
          <w:ilvl w:val="0"/>
          <w:numId w:val="27"/>
        </w:numPr>
        <w:ind w:left="210" w:right="15" w:firstLine="479"/>
        <w:jc w:val="both"/>
        <w:spacing w:lineRule="auto" w:line="244" w:after="0" w:before="96"/>
        <w:tabs>
          <w:tab w:val="left" w:pos="1053" w:leader="none"/>
        </w:tabs>
      </w:pPr>
      <w:r>
        <w:t xml:space="preserve">Any</w:t>
      </w:r>
      <w:r>
        <w:t xml:space="preserve">person</w:t>
      </w:r>
      <w:r>
        <w:t xml:space="preserve">intendi</w:t>
      </w:r>
      <w:r>
        <w:t xml:space="preserve">ng</w:t>
      </w:r>
      <w:r>
        <w:t xml:space="preserve">to</w:t>
      </w:r>
      <w:r>
        <w:t xml:space="preserve">carry</w:t>
      </w:r>
      <w:r>
        <w:t xml:space="preserve">out</w:t>
      </w:r>
      <w:r>
        <w:t xml:space="preserve">research</w:t>
      </w:r>
      <w:r>
        <w:t xml:space="preserve">and</w:t>
      </w:r>
      <w:r>
        <w:t xml:space="preserve">development</w:t>
      </w:r>
      <w:r>
        <w:t xml:space="preserve">activities</w:t>
      </w:r>
      <w:r>
        <w:t xml:space="preserve">related</w:t>
      </w:r>
      <w:r>
        <w:t xml:space="preserve">to</w:t>
      </w:r>
      <w:r>
        <w:t xml:space="preserve">the</w:t>
      </w:r>
      <w:r>
        <w:rPr>
          <w:spacing w:val="27"/>
        </w:rPr>
        <w:t xml:space="preserve">n</w:t>
      </w:r>
      <w:r>
        <w:t xml:space="preserve">uclear</w:t>
      </w:r>
      <w:r>
        <w:rPr>
          <w:sz w:val="23"/>
        </w:rPr>
        <w:t xml:space="preserve">fuel</w:t>
      </w:r>
      <w:r>
        <w:t xml:space="preserve">cycle,</w:t>
      </w:r>
      <w:r>
        <w:t xml:space="preserve">shall</w:t>
      </w:r>
      <w:r>
        <w:t xml:space="preserve">prior</w:t>
      </w:r>
      <w:r>
        <w:t xml:space="preserve">to</w:t>
      </w:r>
      <w:r>
        <w:t xml:space="preserve">commencement,</w:t>
      </w:r>
      <w:r>
        <w:t xml:space="preserve">provide</w:t>
      </w:r>
      <w:r>
        <w:t xml:space="preserve">to</w:t>
      </w:r>
      <w:r>
        <w:t xml:space="preserve">the</w:t>
      </w:r>
      <w:r>
        <w:t xml:space="preserve">Commission</w:t>
      </w:r>
      <w:r>
        <w:t xml:space="preserve">information</w:t>
      </w:r>
      <w:r>
        <w:t xml:space="preserve">and</w:t>
      </w:r>
      <w:r>
        <w:t xml:space="preserve">data</w:t>
      </w:r>
      <w:r>
        <w:t xml:space="preserve">necessary</w:t>
      </w:r>
      <w:r>
        <w:t xml:space="preserve">for</w:t>
      </w:r>
      <w:r>
        <w:t xml:space="preserve">compliance</w:t>
      </w:r>
      <w:r>
        <w:rPr>
          <w:spacing w:val="2"/>
        </w:rPr>
        <w:t xml:space="preserve">subject</w:t>
      </w:r>
      <w:r>
        <w:t xml:space="preserve">to</w:t>
      </w:r>
      <w:r>
        <w:t xml:space="preserve">the</w:t>
      </w:r>
      <w:r>
        <w:t xml:space="preserve">Safeguards</w:t>
      </w:r>
      <w:r>
        <w:t xml:space="preserve">Agreement</w:t>
      </w:r>
      <w:r>
        <w:t xml:space="preserve">or</w:t>
      </w:r>
      <w:r>
        <w:t xml:space="preserve">any</w:t>
      </w:r>
      <w:r>
        <w:t xml:space="preserve">protocal</w:t>
      </w:r>
      <w:r>
        <w:t xml:space="preserve">thereton.</w:t>
      </w:r>
      <w:r/>
      <w:r/>
    </w:p>
    <w:p>
      <w:pPr>
        <w:pStyle w:val="661"/>
        <w:ind w:left="2282" w:right="43" w:hanging="2058"/>
        <w:jc w:val="left"/>
        <w:spacing w:lineRule="exact" w:line="264" w:before="114"/>
      </w:pPr>
      <w:r>
        <w:rPr>
          <w:rFonts w:ascii="Arial"/>
          <w:b/>
          <w:sz w:val="23"/>
        </w:rPr>
        <w:t xml:space="preserve">PART</w:t>
      </w:r>
      <w:r>
        <w:t xml:space="preserve">XIV-NUCLEAR</w:t>
      </w:r>
      <w:r>
        <w:t xml:space="preserve">SECURITY</w:t>
      </w:r>
      <w:r>
        <w:t xml:space="preserve">AND</w:t>
      </w:r>
      <w:r>
        <w:t xml:space="preserve">PHYSICAL</w:t>
      </w:r>
      <w:r>
        <w:t xml:space="preserve">PROTECTION</w:t>
      </w:r>
      <w:r/>
    </w:p>
    <w:p>
      <w:pPr>
        <w:pStyle w:val="660"/>
        <w:numPr>
          <w:ilvl w:val="0"/>
          <w:numId w:val="27"/>
        </w:numPr>
        <w:ind w:left="225" w:right="31" w:firstLine="473"/>
        <w:jc w:val="both"/>
        <w:spacing w:lineRule="auto" w:line="240" w:after="0" w:before="91"/>
        <w:tabs>
          <w:tab w:val="left" w:pos="1063" w:leader="none"/>
        </w:tabs>
      </w:pPr>
      <w:r>
        <w:rPr>
          <w:sz w:val="21"/>
        </w:rPr>
        <w:t xml:space="preserve">(</w:t>
      </w:r>
      <w:r>
        <w:rPr>
          <w:sz w:val="21"/>
        </w:rPr>
        <w:t xml:space="preserve">I)</w:t>
      </w:r>
      <w:r>
        <w:rPr>
          <w:sz w:val="21"/>
        </w:rPr>
        <w:t xml:space="preserve">.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coordinate</w:t>
      </w:r>
      <w:r>
        <w:t xml:space="preserve">threat</w:t>
      </w:r>
      <w:r>
        <w:t xml:space="preserve">assessment</w:t>
      </w:r>
      <w:r>
        <w:t xml:space="preserve">to</w:t>
      </w:r>
      <w:r>
        <w:t xml:space="preserve">be</w:t>
      </w:r>
      <w:r>
        <w:t xml:space="preserve">done</w:t>
      </w:r>
      <w:r>
        <w:t xml:space="preserve">by</w:t>
      </w:r>
      <w:r>
        <w:t xml:space="preserve">the</w:t>
      </w:r>
      <w:r>
        <w:t xml:space="preserve">national</w:t>
      </w:r>
      <w:r>
        <w:t xml:space="preserve">security</w:t>
      </w:r>
      <w:r>
        <w:t xml:space="preserve">institutions.</w:t>
      </w:r>
      <w:r/>
      <w:r/>
    </w:p>
    <w:p>
      <w:pPr>
        <w:pStyle w:val="660"/>
        <w:ind w:left="220" w:right="24" w:firstLine="483"/>
        <w:jc w:val="both"/>
        <w:spacing w:lineRule="auto" w:line="247" w:before="125"/>
        <w:rPr>
          <w:sz w:val="21"/>
          <w:szCs w:val="21"/>
        </w:rPr>
      </w:pPr>
      <w:r>
        <w:rPr>
          <w:sz w:val="21"/>
        </w:rPr>
        <w:t xml:space="preserve">(2)</w:t>
      </w:r>
      <w:r>
        <w:t xml:space="preserve">Every</w:t>
      </w:r>
      <w:r>
        <w:t xml:space="preserve">authorized</w:t>
      </w:r>
      <w:r>
        <w:t xml:space="preserve">person</w:t>
      </w:r>
      <w:r>
        <w:t xml:space="preserve">shall</w:t>
      </w:r>
      <w:r>
        <w:t xml:space="preserve">ensure</w:t>
      </w:r>
      <w:r>
        <w:t xml:space="preserve">security</w:t>
      </w:r>
      <w:r>
        <w:t xml:space="preserve">measures</w:t>
      </w:r>
      <w:r>
        <w:t xml:space="preserve">are</w:t>
      </w:r>
      <w:r>
        <w:t xml:space="preserve">put</w:t>
      </w:r>
      <w:r>
        <w:t xml:space="preserve">in</w:t>
      </w:r>
      <w:r>
        <w:t xml:space="preserve">place</w:t>
      </w:r>
      <w:r>
        <w:t xml:space="preserve">in</w:t>
      </w:r>
      <w:r>
        <w:t xml:space="preserve">accordance</w:t>
      </w:r>
      <w:r>
        <w:t xml:space="preserve">with</w:t>
      </w:r>
      <w:r>
        <w:t xml:space="preserve">the</w:t>
      </w:r>
      <w:r>
        <w:t xml:space="preserve">threat</w:t>
      </w:r>
      <w:r>
        <w:t xml:space="preserve">identified</w:t>
      </w:r>
      <w:r>
        <w:t xml:space="preserve">under</w:t>
      </w:r>
      <w:r>
        <w:t xml:space="preserve">subsection</w:t>
      </w:r>
      <w:r>
        <w:t xml:space="preserve">(</w:t>
      </w:r>
      <w:r>
        <w:rPr>
          <w:sz w:val="21"/>
        </w:rPr>
        <w:t xml:space="preserve">l</w:t>
      </w:r>
      <w:r>
        <w:rPr>
          <w:sz w:val="21"/>
        </w:rPr>
        <w:t xml:space="preserve">).</w:t>
      </w:r>
      <w:r>
        <w:rPr>
          <w:sz w:val="21"/>
        </w:rPr>
      </w:r>
      <w:r/>
    </w:p>
    <w:p>
      <w:pPr>
        <w:pStyle w:val="660"/>
        <w:ind w:left="210" w:right="0" w:firstLine="483"/>
        <w:jc w:val="both"/>
        <w:spacing w:lineRule="auto" w:line="247" w:before="117"/>
      </w:pPr>
      <w:r>
        <w:rPr>
          <w:sz w:val="21"/>
        </w:rPr>
        <w:t xml:space="preserve">90.</w:t>
      </w:r>
      <w:r>
        <w:rPr>
          <w:sz w:val="21"/>
        </w:rPr>
        <w:t xml:space="preserve">(</w:t>
      </w:r>
      <w:r>
        <w:rPr>
          <w:sz w:val="21"/>
        </w:rPr>
        <w:t xml:space="preserve">I</w:t>
      </w:r>
      <w:r>
        <w:rPr>
          <w:sz w:val="21"/>
        </w:rPr>
        <w:t xml:space="preserve">)</w:t>
      </w:r>
      <w:r>
        <w:t xml:space="preserve">An</w:t>
      </w:r>
      <w:r>
        <w:t xml:space="preserve">authorized</w:t>
      </w:r>
      <w:r>
        <w:t xml:space="preserve">person</w:t>
      </w:r>
      <w:r>
        <w:t xml:space="preserve">is</w:t>
      </w:r>
      <w:r>
        <w:t xml:space="preserve">primarily</w:t>
      </w:r>
      <w:r>
        <w:t xml:space="preserve">responsible</w:t>
      </w:r>
      <w:r>
        <w:t xml:space="preserve">for</w:t>
      </w:r>
      <w:r>
        <w:t xml:space="preserve">ensuring</w:t>
      </w:r>
      <w:r>
        <w:t xml:space="preserve">the</w:t>
      </w:r>
      <w:r>
        <w:t xml:space="preserve">physical</w:t>
      </w:r>
      <w:r>
        <w:t xml:space="preserve">protection</w:t>
      </w:r>
      <w:r>
        <w:t xml:space="preserve">of</w:t>
      </w:r>
      <w:r>
        <w:rPr>
          <w:spacing w:val="27"/>
        </w:rPr>
        <w:t xml:space="preserve">n</w:t>
      </w:r>
      <w:r>
        <w:t xml:space="preserve">uclear</w:t>
      </w:r>
      <w:r>
        <w:t xml:space="preserve">material</w:t>
      </w:r>
      <w:r>
        <w:t xml:space="preserve">,</w:t>
      </w:r>
      <w:r>
        <w:t xml:space="preserve">radioactive</w:t>
      </w:r>
      <w:r>
        <w:t xml:space="preserve">material</w:t>
      </w:r>
      <w:r>
        <w:t xml:space="preserve">and</w:t>
      </w:r>
      <w:r>
        <w:t xml:space="preserve">related</w:t>
      </w:r>
      <w:r>
        <w:t xml:space="preserve">facilities</w:t>
      </w:r>
      <w:r>
        <w:t xml:space="preserve">under</w:t>
      </w:r>
      <w:r>
        <w:t xml:space="preserve">i</w:t>
      </w:r>
      <w:r>
        <w:t xml:space="preserve">ts</w:t>
      </w:r>
      <w:r>
        <w:t xml:space="preserve">control.</w:t>
      </w:r>
      <w:r/>
      <w:r/>
    </w:p>
    <w:p>
      <w:pPr>
        <w:pStyle w:val="660"/>
        <w:numPr>
          <w:ilvl w:val="0"/>
          <w:numId w:val="26"/>
        </w:numPr>
        <w:ind w:left="215" w:right="16" w:firstLine="483"/>
        <w:jc w:val="both"/>
        <w:spacing w:lineRule="auto" w:line="245" w:after="0" w:before="112"/>
        <w:tabs>
          <w:tab w:val="left" w:pos="1067" w:leader="none"/>
        </w:tabs>
      </w:pPr>
      <w:r>
        <w:t xml:space="preserve">Where</w:t>
      </w:r>
      <w:r>
        <w:t xml:space="preserve">there</w:t>
      </w:r>
      <w:r>
        <w:t xml:space="preserve">has</w:t>
      </w:r>
      <w:r>
        <w:t xml:space="preserve">been</w:t>
      </w:r>
      <w:r>
        <w:t xml:space="preserve">theft,</w:t>
      </w:r>
      <w:r>
        <w:t xml:space="preserve">threat</w:t>
      </w:r>
      <w:r>
        <w:t xml:space="preserve">of</w:t>
      </w:r>
      <w:r>
        <w:t xml:space="preserve">theft</w:t>
      </w:r>
      <w:r>
        <w:t xml:space="preserve">or</w:t>
      </w:r>
      <w:r>
        <w:t xml:space="preserve">loss</w:t>
      </w:r>
      <w:r>
        <w:t xml:space="preserve">of</w:t>
      </w:r>
      <w:r>
        <w:t xml:space="preserve">nuclear</w:t>
      </w:r>
      <w:r>
        <w:t xml:space="preserve">material,</w:t>
      </w:r>
      <w:r>
        <w:t xml:space="preserve">an</w:t>
      </w:r>
      <w:r>
        <w:t xml:space="preserve">authorized</w:t>
      </w:r>
      <w:r>
        <w:t xml:space="preserve">perso</w:t>
      </w:r>
      <w:r>
        <w:t xml:space="preserve">shall</w:t>
      </w:r>
      <w:r>
        <w:t xml:space="preserve">-</w:t>
      </w:r>
      <w:r/>
      <w:r/>
    </w:p>
    <w:p>
      <w:pPr>
        <w:pStyle w:val="660"/>
        <w:numPr>
          <w:ilvl w:val="0"/>
          <w:numId w:val="25"/>
        </w:numPr>
        <w:ind w:left="1062" w:right="20" w:hanging="359"/>
        <w:jc w:val="both"/>
        <w:spacing w:lineRule="auto" w:line="245" w:after="0" w:before="124"/>
        <w:tabs>
          <w:tab w:val="left" w:pos="1058" w:leader="none"/>
        </w:tabs>
      </w:pPr>
      <w:r>
        <w:t xml:space="preserve">notify</w:t>
      </w:r>
      <w:r>
        <w:t xml:space="preserve">the</w:t>
      </w:r>
      <w:r>
        <w:t xml:space="preserve">Commission</w:t>
      </w:r>
      <w:r>
        <w:t xml:space="preserve">without</w:t>
      </w:r>
      <w:r>
        <w:t xml:space="preserve">delay</w:t>
      </w:r>
      <w:r>
        <w:t xml:space="preserve">of</w:t>
      </w:r>
      <w:r>
        <w:t xml:space="preserve">the</w:t>
      </w:r>
      <w:r>
        <w:t xml:space="preserve">incident</w:t>
      </w:r>
      <w:r>
        <w:t xml:space="preserve">and</w:t>
      </w:r>
      <w:r>
        <w:t xml:space="preserve">circumstances</w:t>
      </w:r>
      <w:r>
        <w:t xml:space="preserve">thereof</w:t>
      </w:r>
      <w:r/>
      <w:r/>
    </w:p>
    <w:p>
      <w:pPr>
        <w:pStyle w:val="660"/>
        <w:numPr>
          <w:ilvl w:val="0"/>
          <w:numId w:val="25"/>
        </w:numPr>
        <w:ind w:left="1057" w:right="18" w:hanging="354"/>
        <w:jc w:val="both"/>
        <w:spacing w:lineRule="auto" w:line="231" w:after="0" w:before="132"/>
        <w:tabs>
          <w:tab w:val="left" w:pos="1058" w:leader="none"/>
        </w:tabs>
        <w:rPr>
          <w:sz w:val="25"/>
          <w:szCs w:val="25"/>
        </w:rPr>
      </w:pPr>
      <w:r>
        <w:t xml:space="preserve">provide</w:t>
      </w:r>
      <w:r>
        <w:t xml:space="preserve">a</w:t>
      </w:r>
      <w:r>
        <w:t xml:space="preserve">written</w:t>
      </w:r>
      <w:r>
        <w:t xml:space="preserve">report,</w:t>
      </w:r>
      <w:r>
        <w:t xml:space="preserve">including</w:t>
      </w:r>
      <w:r>
        <w:t xml:space="preserve">particulars,</w:t>
      </w:r>
      <w:r>
        <w:t xml:space="preserve">to</w:t>
      </w:r>
      <w:r>
        <w:t xml:space="preserve">the</w:t>
      </w:r>
      <w:r>
        <w:t xml:space="preserve">Commission</w:t>
      </w:r>
      <w:r>
        <w:rPr>
          <w:rFonts w:ascii="Arial"/>
        </w:rPr>
        <w:t xml:space="preserve">as</w:t>
      </w:r>
      <w:r>
        <w:t xml:space="preserve">soon</w:t>
      </w:r>
      <w:r>
        <w:rPr>
          <w:rFonts w:ascii="Arial"/>
        </w:rPr>
        <w:t xml:space="preserve">as</w:t>
      </w:r>
      <w:r>
        <w:t xml:space="preserve">practicable</w:t>
      </w:r>
      <w:r>
        <w:t xml:space="preserve">after</w:t>
      </w:r>
      <w:r>
        <w:t xml:space="preserve">giving</w:t>
      </w:r>
      <w:r>
        <w:t xml:space="preserve">notice;</w:t>
      </w:r>
      <w:r>
        <w:rPr>
          <w:sz w:val="25"/>
        </w:rPr>
        <w:t xml:space="preserve">and</w:t>
      </w:r>
      <w:r>
        <w:rPr>
          <w:sz w:val="25"/>
        </w:rPr>
      </w:r>
      <w:r/>
    </w:p>
    <w:p>
      <w:pPr>
        <w:pStyle w:val="660"/>
        <w:numPr>
          <w:ilvl w:val="0"/>
          <w:numId w:val="25"/>
        </w:numPr>
        <w:ind w:left="1057" w:right="27" w:hanging="354"/>
        <w:jc w:val="both"/>
        <w:spacing w:lineRule="exact" w:line="264" w:after="0" w:before="114"/>
        <w:tabs>
          <w:tab w:val="left" w:pos="1058" w:leader="none"/>
        </w:tabs>
      </w:pPr>
      <w:r>
        <w:t xml:space="preserve">provide</w:t>
      </w:r>
      <w:r>
        <w:t xml:space="preserve">the</w:t>
      </w:r>
      <w:r>
        <w:t xml:space="preserve">Commission</w:t>
      </w:r>
      <w:r>
        <w:t xml:space="preserve">with</w:t>
      </w:r>
      <w:r>
        <w:t xml:space="preserve">any</w:t>
      </w:r>
      <w:r>
        <w:t xml:space="preserve">additional</w:t>
      </w:r>
      <w:r>
        <w:t xml:space="preserve">information</w:t>
      </w:r>
      <w:r>
        <w:rPr>
          <w:sz w:val="25"/>
        </w:rPr>
        <w:t xml:space="preserve">as</w:t>
      </w:r>
      <w:r>
        <w:t xml:space="preserve">may</w:t>
      </w:r>
      <w:r>
        <w:rPr>
          <w:sz w:val="23"/>
        </w:rPr>
        <w:t xml:space="preserve">be</w:t>
      </w:r>
      <w:r>
        <w:t xml:space="preserve">requested.</w:t>
      </w:r>
      <w:r/>
      <w:r/>
    </w:p>
    <w:p>
      <w:pPr>
        <w:pStyle w:val="660"/>
        <w:numPr>
          <w:ilvl w:val="0"/>
          <w:numId w:val="26"/>
        </w:numPr>
        <w:ind w:left="215" w:right="19" w:firstLine="483"/>
        <w:jc w:val="both"/>
        <w:spacing w:lineRule="auto" w:line="234" w:after="0" w:before="92"/>
        <w:tabs>
          <w:tab w:val="left" w:pos="1120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issue</w:t>
      </w:r>
      <w:r>
        <w:t xml:space="preserve">guidelines</w:t>
      </w:r>
      <w:r>
        <w:t xml:space="preserve">to</w:t>
      </w:r>
      <w:r>
        <w:rPr>
          <w:sz w:val="25"/>
        </w:rPr>
        <w:t xml:space="preserve">on</w:t>
      </w:r>
      <w:r>
        <w:t xml:space="preserve">protection</w:t>
      </w:r>
      <w:r>
        <w:t xml:space="preserve">from</w:t>
      </w:r>
      <w:r>
        <w:t xml:space="preserve">attempted</w:t>
      </w:r>
      <w:r>
        <w:t xml:space="preserve">or</w:t>
      </w:r>
      <w:r>
        <w:t xml:space="preserve">actual</w:t>
      </w:r>
      <w:r>
        <w:t xml:space="preserve">unauthorized</w:t>
      </w:r>
      <w:r>
        <w:t xml:space="preserve">access</w:t>
      </w:r>
      <w:r>
        <w:rPr>
          <w:sz w:val="24"/>
        </w:rPr>
        <w:t xml:space="preserve">of</w:t>
      </w:r>
      <w:r>
        <w:t xml:space="preserve">or</w:t>
      </w:r>
      <w:r>
        <w:t xml:space="preserve">illicit</w:t>
      </w:r>
      <w:r>
        <w:t xml:space="preserve">trafficking</w:t>
      </w:r>
      <w:r>
        <w:rPr>
          <w:sz w:val="23"/>
        </w:rPr>
        <w:t xml:space="preserve">of</w:t>
      </w:r>
      <w:r>
        <w:t xml:space="preserve">nuclear</w:t>
      </w:r>
      <w:r>
        <w:rPr>
          <w:sz w:val="23"/>
        </w:rPr>
        <w:t xml:space="preserve">and</w:t>
      </w:r>
      <w:r>
        <w:t xml:space="preserve">radioactive</w:t>
      </w:r>
      <w:r>
        <w:t xml:space="preserve">materials</w:t>
      </w:r>
      <w:r>
        <w:t xml:space="preserve">or</w:t>
      </w:r>
      <w:r>
        <w:t xml:space="preserve">sabotage</w:t>
      </w:r>
      <w:r>
        <w:t xml:space="preserve">of</w:t>
      </w:r>
      <w:r>
        <w:t xml:space="preserve">their</w:t>
      </w:r>
      <w:r>
        <w:t xml:space="preserve">associated</w:t>
      </w:r>
      <w:r>
        <w:t xml:space="preserve">facilities.</w:t>
      </w:r>
      <w:r/>
      <w:r/>
    </w:p>
    <w:p>
      <w:pPr>
        <w:pStyle w:val="660"/>
        <w:ind w:left="210" w:right="13" w:firstLine="483"/>
        <w:jc w:val="both"/>
        <w:spacing w:lineRule="auto" w:line="234" w:before="103"/>
      </w:pPr>
      <w:r>
        <w:rPr>
          <w:rFonts w:ascii="Times New Roman"/>
          <w:b/>
          <w:sz w:val="24"/>
        </w:rPr>
        <w:t xml:space="preserve">91.</w:t>
      </w:r>
      <w:r>
        <w:rPr>
          <w:sz w:val="21"/>
        </w:rPr>
        <w:t xml:space="preserve">(1)</w:t>
      </w:r>
      <w:r>
        <w:rPr>
          <w:sz w:val="25"/>
        </w:rPr>
        <w:t xml:space="preserve">In</w:t>
      </w:r>
      <w:r>
        <w:t xml:space="preserve">the</w:t>
      </w:r>
      <w:r>
        <w:t xml:space="preserve">event</w:t>
      </w:r>
      <w:r>
        <w:t xml:space="preserve">of</w:t>
      </w:r>
      <w:r>
        <w:t xml:space="preserve">an</w:t>
      </w:r>
      <w:r>
        <w:t xml:space="preserve">unlawful</w:t>
      </w:r>
      <w:r>
        <w:t xml:space="preserve">taking</w:t>
      </w:r>
      <w:r>
        <w:rPr>
          <w:sz w:val="25"/>
        </w:rPr>
        <w:t xml:space="preserve">or</w:t>
      </w:r>
      <w:r>
        <w:t xml:space="preserve">threat</w:t>
      </w:r>
      <w:r>
        <w:t xml:space="preserve">of</w:t>
      </w:r>
      <w:r>
        <w:t xml:space="preserve">unlawful</w:t>
      </w:r>
      <w:r>
        <w:t xml:space="preserve">taking</w:t>
      </w:r>
      <w:r>
        <w:t xml:space="preserve">of</w:t>
      </w:r>
      <w:r>
        <w:t xml:space="preserve">nuclear</w:t>
      </w:r>
      <w:r>
        <w:t xml:space="preserve">material,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take</w:t>
      </w:r>
      <w:r>
        <w:t xml:space="preserve">appropriate</w:t>
      </w:r>
      <w:r>
        <w:t xml:space="preserve">steps</w:t>
      </w:r>
      <w:r>
        <w:rPr>
          <w:rFonts w:ascii="Arial"/>
        </w:rPr>
        <w:t xml:space="preserve">as</w:t>
      </w:r>
      <w:r>
        <w:t xml:space="preserve">soon</w:t>
      </w:r>
      <w:r>
        <w:t xml:space="preserve">as</w:t>
      </w:r>
      <w:r>
        <w:t xml:space="preserve">possible</w:t>
      </w:r>
      <w:r>
        <w:t xml:space="preserve">to</w:t>
      </w:r>
      <w:r>
        <w:t xml:space="preserve">inform</w:t>
      </w:r>
      <w:r>
        <w:t xml:space="preserve">other</w:t>
      </w:r>
      <w:r>
        <w:t xml:space="preserve">States</w:t>
      </w:r>
      <w:r>
        <w:t xml:space="preserve">that</w:t>
      </w:r>
      <w:r>
        <w:t xml:space="preserve">may</w:t>
      </w:r>
      <w:r>
        <w:rPr>
          <w:rFonts w:ascii="Arial"/>
          <w:sz w:val="24"/>
        </w:rPr>
        <w:t xml:space="preserve">be</w:t>
      </w:r>
      <w:r>
        <w:t xml:space="preserve">affected</w:t>
      </w:r>
      <w:r>
        <w:t xml:space="preserve">of</w:t>
      </w:r>
      <w:r>
        <w:t xml:space="preserve">the</w:t>
      </w:r>
      <w:r>
        <w:t xml:space="preserve">circumstances</w:t>
      </w:r>
      <w:r>
        <w:t xml:space="preserve">of</w:t>
      </w:r>
      <w:r>
        <w:rPr>
          <w:rFonts w:ascii="Arial"/>
          <w:sz w:val="23"/>
        </w:rPr>
        <w:t xml:space="preserve">the</w:t>
      </w:r>
      <w:r>
        <w:t xml:space="preserve">incident</w:t>
      </w:r>
      <w:r>
        <w:t xml:space="preserve">and</w:t>
      </w:r>
      <w:r>
        <w:t xml:space="preserve">the</w:t>
      </w:r>
      <w:r>
        <w:t xml:space="preserve">relevant</w:t>
      </w:r>
      <w:r>
        <w:t xml:space="preserve">international</w:t>
      </w:r>
      <w:r>
        <w:t xml:space="preserve">entity.</w:t>
      </w:r>
      <w:r/>
      <w:r/>
    </w:p>
    <w:p>
      <w:pPr>
        <w:pStyle w:val="660"/>
        <w:numPr>
          <w:ilvl w:val="0"/>
          <w:numId w:val="24"/>
        </w:numPr>
        <w:ind w:left="205" w:right="25" w:firstLine="488"/>
        <w:jc w:val="both"/>
        <w:spacing w:lineRule="auto" w:line="245" w:after="0" w:before="121"/>
        <w:tabs>
          <w:tab w:val="left" w:pos="1130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the</w:t>
      </w:r>
      <w:r>
        <w:t xml:space="preserve">lead</w:t>
      </w:r>
      <w:r>
        <w:t xml:space="preserve">authority</w:t>
      </w:r>
      <w:r>
        <w:t xml:space="preserve">responsible</w:t>
      </w:r>
      <w:r>
        <w:t xml:space="preserve">for</w:t>
      </w:r>
      <w:r>
        <w:t xml:space="preserve">coordinating</w:t>
      </w:r>
      <w:r>
        <w:t xml:space="preserve">recovery</w:t>
      </w:r>
      <w:r>
        <w:t xml:space="preserve">and</w:t>
      </w:r>
      <w:r>
        <w:t xml:space="preserve">response</w:t>
      </w:r>
      <w:r>
        <w:t xml:space="preserve">in</w:t>
      </w:r>
      <w:r>
        <w:t xml:space="preserve">the</w:t>
      </w:r>
      <w:r>
        <w:t xml:space="preserve">event</w:t>
      </w:r>
      <w:r>
        <w:t xml:space="preserve">of</w:t>
      </w:r>
      <w:r>
        <w:t xml:space="preserve">any</w:t>
      </w:r>
      <w:r>
        <w:t xml:space="preserve">theft</w:t>
      </w:r>
      <w:r>
        <w:t xml:space="preserve">or</w:t>
      </w:r>
      <w:r>
        <w:t xml:space="preserve">unlawf</w:t>
      </w:r>
      <w:r>
        <w:t xml:space="preserve">ul</w:t>
      </w:r>
      <w:r>
        <w:t xml:space="preserve">taking</w:t>
      </w:r>
      <w:r>
        <w:t xml:space="preserve">of</w:t>
      </w:r>
      <w:r>
        <w:rPr>
          <w:spacing w:val="3"/>
        </w:rPr>
        <w:t xml:space="preserve">nuclear</w:t>
      </w:r>
      <w:r>
        <w:t xml:space="preserve">material.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5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86" w:right="0" w:firstLine="4"/>
        <w:jc w:val="left"/>
        <w:spacing w:lineRule="auto" w:line="251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Information</w:t>
      </w:r>
      <w:r>
        <w:rPr>
          <w:rFonts w:ascii="Times New Roman"/>
          <w:sz w:val="15"/>
        </w:rPr>
        <w:t xml:space="preserve">rcyuirements</w:t>
      </w:r>
      <w:r>
        <w:rPr>
          <w:rFonts w:ascii="Times New Roman"/>
          <w:sz w:val="15"/>
        </w:rPr>
        <w:t xml:space="preserve">for</w:t>
      </w:r>
      <w:r>
        <w:rPr>
          <w:rFonts w:ascii="Times New Roman"/>
          <w:sz w:val="15"/>
        </w:rPr>
        <w:t xml:space="preserve">research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development</w:t>
      </w:r>
      <w:r>
        <w:rPr>
          <w:rFonts w:ascii="Times New Roman"/>
          <w:sz w:val="15"/>
        </w:rPr>
        <w:t xml:space="preserve">activities</w:t>
      </w:r>
      <w:r>
        <w:rPr>
          <w:rFonts w:ascii="Times New Roman"/>
          <w:sz w:val="15"/>
        </w:rPr>
        <w:t xml:space="preserve">related</w:t>
      </w:r>
      <w:r>
        <w:rPr>
          <w:rFonts w:ascii="Times New Roman"/>
          <w:sz w:val="15"/>
        </w:rPr>
      </w:r>
      <w:r/>
    </w:p>
    <w:p>
      <w:pPr>
        <w:ind w:left="181" w:right="0" w:firstLine="4"/>
        <w:jc w:val="left"/>
        <w:spacing w:lineRule="auto" w:line="252" w:before="1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to the</w:t>
      </w:r>
      <w:r>
        <w:rPr>
          <w:rFonts w:ascii="Times New Roman"/>
          <w:sz w:val="15"/>
        </w:rPr>
        <w:t xml:space="preserve">nuclear</w:t>
      </w:r>
      <w:r>
        <w:rPr>
          <w:rFonts w:ascii="Times New Roman"/>
          <w:sz w:val="15"/>
        </w:rPr>
        <w:t xml:space="preserve">fuel</w:t>
      </w:r>
      <w:r>
        <w:rPr>
          <w:rFonts w:ascii="Times New Roman"/>
          <w:sz w:val="15"/>
        </w:rPr>
        <w:t xml:space="preserve">cycle.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86" w:right="0" w:hanging="5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Threat</w:t>
      </w:r>
      <w:r>
        <w:rPr>
          <w:rFonts w:ascii="Times New Roman"/>
          <w:sz w:val="15"/>
        </w:rPr>
        <w:t xml:space="preserve">assessment</w:t>
      </w:r>
      <w:r>
        <w:rPr>
          <w:rFonts w:ascii="Times New Roman"/>
          <w:sz w:val="15"/>
        </w:rPr>
        <w:t xml:space="preserve">processc11.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181" w:right="0" w:firstLine="9"/>
        <w:jc w:val="left"/>
        <w:spacing w:lineRule="auto" w:line="244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6"/>
        </w:rPr>
        <w:t xml:space="preserve">Pri</w:t>
      </w:r>
      <w:r>
        <w:rPr>
          <w:rFonts w:ascii="Times New Roman"/>
          <w:sz w:val="16"/>
        </w:rPr>
        <w:t xml:space="preserve">mary</w:t>
      </w:r>
      <w:r>
        <w:rPr>
          <w:rFonts w:ascii="Times New Roman"/>
          <w:sz w:val="15"/>
        </w:rPr>
        <w:t xml:space="preserve">responsibility</w:t>
      </w:r>
      <w:r>
        <w:rPr>
          <w:rFonts w:ascii="Times New Roman"/>
          <w:sz w:val="15"/>
        </w:rPr>
        <w:t xml:space="preserve">for</w:t>
      </w:r>
      <w:r>
        <w:rPr>
          <w:rFonts w:ascii="Times New Roman"/>
          <w:sz w:val="15"/>
        </w:rPr>
        <w:t xml:space="preserve">physical</w:t>
      </w:r>
      <w:r>
        <w:rPr>
          <w:rFonts w:ascii="Times New Roman"/>
          <w:sz w:val="15"/>
        </w:rPr>
      </w:r>
      <w:r/>
    </w:p>
    <w:p>
      <w:pPr>
        <w:ind w:left="181" w:right="0" w:firstLine="4"/>
        <w:jc w:val="left"/>
        <w:spacing w:before="6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protection-.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71" w:right="0" w:firstLine="9"/>
        <w:jc w:val="left"/>
        <w:spacing w:lineRule="auto" w:line="217" w:before="0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z w:val="17"/>
        </w:rPr>
        <w:t xml:space="preserve">International</w:t>
      </w:r>
      <w:r>
        <w:rPr>
          <w:rFonts w:ascii="Times New Roman"/>
          <w:sz w:val="17"/>
        </w:rPr>
        <w:t xml:space="preserve">cooperation</w:t>
      </w:r>
      <w:r>
        <w:rPr>
          <w:rFonts w:ascii="Times New Roman"/>
          <w:sz w:val="17"/>
        </w:rPr>
        <w:t xml:space="preserve">and</w:t>
      </w:r>
      <w:r>
        <w:rPr>
          <w:rFonts w:ascii="Times New Roman"/>
          <w:sz w:val="17"/>
        </w:rPr>
        <w:t xml:space="preserve">u</w:t>
      </w:r>
      <w:r>
        <w:rPr>
          <w:rFonts w:ascii="Times New Roman"/>
          <w:spacing w:val="1"/>
          <w:sz w:val="17"/>
        </w:rPr>
        <w:t xml:space="preserve">ietance.</w:t>
      </w:r>
      <w:r>
        <w:rPr>
          <w:rFonts w:ascii="Times New Roman"/>
          <w:sz w:val="17"/>
        </w:rPr>
      </w:r>
      <w:r/>
    </w:p>
    <w:p>
      <w:pPr>
        <w:jc w:val="left"/>
        <w:spacing w:lineRule="auto" w:line="217" w:after="0"/>
        <w:rPr>
          <w:rFonts w:ascii="Times New Roman" w:hAnsi="Times New Roman" w:cs="Times New Roman" w:eastAsia="Times New Roman"/>
          <w:sz w:val="17"/>
          <w:szCs w:val="17"/>
        </w:rPr>
        <w:sectPr>
          <w:footnotePr/>
          <w:type w:val="continuous"/>
          <w:pgSz w:w="8640" w:h="14100" w:orient="portrait"/>
          <w:pgMar w:top="1240" w:right="740" w:bottom="280" w:left="440" w:header="709" w:footer="709" w:gutter="0"/>
          <w:cols w:num="2" w:sep="0" w:space="1701" w:equalWidth="0">
            <w:col w:w="5955" w:space="40"/>
            <w:col w:w="146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2195" w:right="0" w:firstLine="0"/>
        <w:jc w:val="left"/>
        <w:spacing w:before="49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z w:val="19"/>
        </w:rPr>
        <w:t xml:space="preserve">Nuclear</w:t>
      </w:r>
      <w:r>
        <w:rPr>
          <w:rFonts w:ascii="Times New Roman"/>
          <w:i/>
          <w:sz w:val="19"/>
        </w:rPr>
        <w:t xml:space="preserve">Regulatory</w:t>
      </w:r>
      <w:r>
        <w:rPr>
          <w:rFonts w:ascii="Times New Roman"/>
          <w:i/>
          <w:sz w:val="19"/>
        </w:rPr>
        <w:t xml:space="preserve">Bill.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19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i/>
          <w:sz w:val="25"/>
          <w:szCs w:val="25"/>
        </w:rPr>
      </w:pPr>
      <w:r>
        <w:rPr>
          <w:rFonts w:ascii="Times New Roman" w:hAnsi="Times New Roman" w:cs="Times New Roman" w:eastAsia="Times New Roman"/>
          <w:i/>
          <w:sz w:val="25"/>
          <w:szCs w:val="25"/>
        </w:rPr>
      </w:r>
      <w:r/>
    </w:p>
    <w:p>
      <w:pPr>
        <w:pStyle w:val="660"/>
        <w:numPr>
          <w:ilvl w:val="0"/>
          <w:numId w:val="24"/>
        </w:numPr>
        <w:ind w:left="104" w:right="41" w:firstLine="473"/>
        <w:jc w:val="both"/>
        <w:spacing w:lineRule="auto" w:line="246" w:after="0" w:before="0"/>
        <w:tabs>
          <w:tab w:val="left" w:pos="994" w:leader="none"/>
        </w:tabs>
      </w:pPr>
      <w:r>
        <w:rPr>
          <w:rFonts w:ascii="Arial"/>
        </w:rPr>
        <w:t xml:space="preserve">In</w:t>
      </w:r>
      <w:r>
        <w:t xml:space="preserve">the</w:t>
      </w:r>
      <w:r>
        <w:t xml:space="preserve">event</w:t>
      </w:r>
      <w:r>
        <w:t xml:space="preserve">of</w:t>
      </w:r>
      <w:r>
        <w:t xml:space="preserve">an</w:t>
      </w:r>
      <w:r>
        <w:t xml:space="preserve">unlawful</w:t>
      </w:r>
      <w:r>
        <w:t xml:space="preserve">taki</w:t>
      </w:r>
      <w:r>
        <w:t xml:space="preserve">ng</w:t>
      </w:r>
      <w:r>
        <w:t xml:space="preserve">of</w:t>
      </w:r>
      <w:r>
        <w:rPr>
          <w:spacing w:val="3"/>
        </w:rPr>
        <w:t xml:space="preserve">nuclear</w:t>
      </w:r>
      <w:r>
        <w:t xml:space="preserve">material</w:t>
      </w:r>
      <w:r>
        <w:t xml:space="preserve">,</w:t>
      </w:r>
      <w:r>
        <w:t xml:space="preserve">the</w:t>
      </w:r>
      <w:r>
        <w:t xml:space="preserve">Com</w:t>
      </w:r>
      <w:r>
        <w:t xml:space="preserve">mission</w:t>
      </w:r>
      <w:r>
        <w:t xml:space="preserve">shall</w:t>
      </w:r>
      <w:r>
        <w:t xml:space="preserve">be</w:t>
      </w:r>
      <w:r>
        <w:t xml:space="preserve">responsible</w:t>
      </w:r>
      <w:r>
        <w:t xml:space="preserve">for</w:t>
      </w:r>
      <w:r>
        <w:t xml:space="preserve">determining</w:t>
      </w:r>
      <w:r>
        <w:t xml:space="preserve">the</w:t>
      </w:r>
      <w:r>
        <w:t xml:space="preserve">necessary</w:t>
      </w:r>
      <w:r>
        <w:t xml:space="preserve">coord</w:t>
      </w:r>
      <w:r>
        <w:rPr>
          <w:spacing w:val="43"/>
        </w:rPr>
        <w:t xml:space="preserve">i</w:t>
      </w:r>
      <w:r>
        <w:t xml:space="preserve">nation,</w:t>
      </w:r>
      <w:r>
        <w:t xml:space="preserve">cooperation</w:t>
      </w:r>
      <w:r>
        <w:t xml:space="preserve">and</w:t>
      </w:r>
      <w:r>
        <w:t xml:space="preserve">assistance</w:t>
      </w:r>
      <w:r>
        <w:t xml:space="preserve">arrangements in</w:t>
      </w:r>
      <w:r>
        <w:t xml:space="preserve">the</w:t>
      </w:r>
      <w:r>
        <w:t xml:space="preserve">recovery</w:t>
      </w:r>
      <w:r>
        <w:t xml:space="preserve">anJ</w:t>
      </w:r>
      <w:r>
        <w:t xml:space="preserve">protection</w:t>
      </w:r>
      <w:r>
        <w:t xml:space="preserve">of</w:t>
      </w:r>
      <w:r>
        <w:t xml:space="preserve">such</w:t>
      </w:r>
      <w:r>
        <w:t xml:space="preserve">materials</w:t>
      </w:r>
      <w:r>
        <w:t xml:space="preserve">as</w:t>
      </w:r>
      <w:r>
        <w:t xml:space="preserve">agreed</w:t>
      </w:r>
      <w:r>
        <w:t xml:space="preserve">with</w:t>
      </w:r>
      <w:r>
        <w:t xml:space="preserve">any</w:t>
      </w:r>
      <w:r>
        <w:t xml:space="preserve">State</w:t>
      </w:r>
      <w:r>
        <w:t xml:space="preserve">or</w:t>
      </w:r>
      <w:r>
        <w:t xml:space="preserve">international</w:t>
      </w:r>
      <w:r>
        <w:t xml:space="preserve">organization</w:t>
      </w:r>
      <w:r>
        <w:t xml:space="preserve">that</w:t>
      </w:r>
      <w:r>
        <w:t xml:space="preserve">so</w:t>
      </w:r>
      <w:r>
        <w:t xml:space="preserve">req</w:t>
      </w:r>
      <w:r>
        <w:t xml:space="preserve">uests.</w:t>
      </w:r>
      <w:r/>
      <w:r/>
    </w:p>
    <w:p>
      <w:pPr>
        <w:pStyle w:val="660"/>
        <w:ind w:left="108" w:right="0" w:firstLine="473"/>
        <w:jc w:val="both"/>
        <w:spacing w:lineRule="auto" w:line="247" w:before="124"/>
      </w:pPr>
      <w:r>
        <w:rPr>
          <w:rFonts w:ascii="Arial"/>
          <w:sz w:val="21"/>
        </w:rPr>
        <w:t xml:space="preserve">(4)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provide</w:t>
      </w:r>
      <w:r>
        <w:t xml:space="preserve">information</w:t>
      </w:r>
      <w:r>
        <w:t xml:space="preserve">on</w:t>
      </w:r>
      <w:r>
        <w:t xml:space="preserve">incidents</w:t>
      </w:r>
      <w:r>
        <w:t xml:space="preserve">invo</w:t>
      </w:r>
      <w:r>
        <w:rPr>
          <w:spacing w:val="26"/>
        </w:rPr>
        <w:t xml:space="preserve">l</w:t>
      </w:r>
      <w:r>
        <w:t xml:space="preserve">v</w:t>
      </w:r>
      <w:r>
        <w:rPr>
          <w:spacing w:val="28"/>
        </w:rPr>
        <w:t xml:space="preserve">i</w:t>
      </w:r>
      <w:r>
        <w:t xml:space="preserve">ng</w:t>
      </w:r>
      <w:r>
        <w:t xml:space="preserve">unlawfu</w:t>
      </w:r>
      <w:r>
        <w:t xml:space="preserve">l</w:t>
      </w:r>
      <w:r>
        <w:t xml:space="preserve">taki</w:t>
      </w:r>
      <w:r>
        <w:t xml:space="preserve">ng</w:t>
      </w:r>
      <w:r>
        <w:t xml:space="preserve">of</w:t>
      </w:r>
      <w:r>
        <w:rPr>
          <w:spacing w:val="3"/>
        </w:rPr>
        <w:t xml:space="preserve">n</w:t>
      </w:r>
      <w:r>
        <w:rPr>
          <w:spacing w:val="2"/>
        </w:rPr>
        <w:t xml:space="preserve">uclear</w:t>
      </w:r>
      <w:r>
        <w:t xml:space="preserve">material</w:t>
      </w:r>
      <w:r>
        <w:t xml:space="preserve">,</w:t>
      </w:r>
      <w:r>
        <w:t xml:space="preserve">equipment</w:t>
      </w:r>
      <w:r>
        <w:t xml:space="preserve">and</w:t>
      </w:r>
      <w:r>
        <w:t xml:space="preserve">.</w:t>
      </w:r>
      <w:r>
        <w:t xml:space="preserve">technology</w:t>
      </w:r>
      <w:r>
        <w:t xml:space="preserve">to</w:t>
      </w:r>
      <w:r>
        <w:t xml:space="preserve">the</w:t>
      </w:r>
      <w:r>
        <w:t xml:space="preserve">applicable</w:t>
      </w:r>
      <w:r>
        <w:rPr>
          <w:spacing w:val="1"/>
        </w:rPr>
        <w:t xml:space="preserve">i</w:t>
      </w:r>
      <w:r>
        <w:t xml:space="preserve">nternational</w:t>
      </w:r>
      <w:r>
        <w:t xml:space="preserve">entity.</w:t>
      </w:r>
      <w:r/>
      <w:r/>
    </w:p>
    <w:p>
      <w:pPr>
        <w:pStyle w:val="660"/>
        <w:numPr>
          <w:ilvl w:val="0"/>
          <w:numId w:val="23"/>
        </w:numPr>
        <w:ind w:left="108" w:right="23" w:firstLine="474"/>
        <w:jc w:val="both"/>
        <w:spacing w:lineRule="auto" w:line="247" w:after="0" w:before="95"/>
        <w:tabs>
          <w:tab w:val="left" w:pos="951" w:leader="none"/>
        </w:tabs>
      </w:pPr>
      <w:r>
        <w:t xml:space="preserve">(1)</w:t>
      </w:r>
      <w:r>
        <w:t xml:space="preserve">A</w:t>
      </w:r>
      <w:r>
        <w:t xml:space="preserve">person</w:t>
      </w:r>
      <w:r>
        <w:t xml:space="preserve">shall</w:t>
      </w:r>
      <w:r>
        <w:t xml:space="preserve">not</w:t>
      </w:r>
      <w:r>
        <w:t xml:space="preserve">interfere</w:t>
      </w:r>
      <w:r>
        <w:t xml:space="preserve">w</w:t>
      </w:r>
      <w:r>
        <w:rPr>
          <w:spacing w:val="27"/>
        </w:rPr>
        <w:t xml:space="preserve">i</w:t>
      </w:r>
      <w:r>
        <w:t xml:space="preserve">th.</w:t>
      </w:r>
      <w:r>
        <w:t xml:space="preserve">remove,</w:t>
      </w:r>
      <w:r>
        <w:t xml:space="preserve">alter.</w:t>
      </w:r>
      <w:r>
        <w:t xml:space="preserve">damage, or</w:t>
      </w:r>
      <w:r>
        <w:t xml:space="preserve">render</w:t>
      </w:r>
      <w:r>
        <w:rPr>
          <w:spacing w:val="2"/>
        </w:rPr>
        <w:t xml:space="preserve">ineffecti</w:t>
      </w:r>
      <w:r>
        <w:t xml:space="preserve">ve</w:t>
      </w:r>
      <w:r>
        <w:t xml:space="preserve">any</w:t>
      </w:r>
      <w:r>
        <w:t xml:space="preserve">securi</w:t>
      </w:r>
      <w:r>
        <w:rPr>
          <w:spacing w:val="27"/>
        </w:rPr>
        <w:t xml:space="preserve">t</w:t>
      </w:r>
      <w:r>
        <w:t xml:space="preserve">y</w:t>
      </w:r>
      <w:r>
        <w:t xml:space="preserve">measures</w:t>
      </w:r>
      <w:r>
        <w:t xml:space="preserve">stipulated</w:t>
      </w:r>
      <w:r>
        <w:t xml:space="preserve">to</w:t>
      </w:r>
      <w:r>
        <w:rPr>
          <w:spacing w:val="3"/>
        </w:rPr>
        <w:t xml:space="preserve">secure</w:t>
      </w:r>
      <w:r>
        <w:t xml:space="preserve">n</w:t>
      </w:r>
      <w:r>
        <w:t xml:space="preserve">uclear</w:t>
      </w:r>
      <w:r>
        <w:t xml:space="preserve">or</w:t>
      </w:r>
      <w:r>
        <w:t xml:space="preserve">radioacti</w:t>
      </w:r>
      <w:r>
        <w:t xml:space="preserve">ve</w:t>
      </w:r>
      <w:r>
        <w:t xml:space="preserve">material</w:t>
      </w:r>
      <w:r>
        <w:t xml:space="preserve">except</w:t>
      </w:r>
      <w:r>
        <w:t xml:space="preserve">for lawful</w:t>
      </w:r>
      <w:r>
        <w:t xml:space="preserve">removal</w:t>
      </w:r>
      <w:r>
        <w:t xml:space="preserve">,</w:t>
      </w:r>
      <w:r>
        <w:t xml:space="preserve">transport</w:t>
      </w:r>
      <w:r>
        <w:rPr>
          <w:rFonts w:ascii="Arial"/>
          <w:sz w:val="21"/>
        </w:rPr>
        <w:t xml:space="preserve">or</w:t>
      </w:r>
      <w:r>
        <w:t xml:space="preserve">tech</w:t>
      </w:r>
      <w:r>
        <w:t xml:space="preserve">nical</w:t>
      </w:r>
      <w:r>
        <w:t xml:space="preserve">service.</w:t>
      </w:r>
      <w:r/>
      <w:r/>
    </w:p>
    <w:p>
      <w:pPr>
        <w:pStyle w:val="660"/>
        <w:ind w:left="108" w:right="53" w:firstLine="478"/>
        <w:jc w:val="both"/>
        <w:spacing w:lineRule="auto" w:line="245" w:before="123"/>
      </w:pPr>
      <w:r>
        <w:t xml:space="preserve">(2)</w:t>
      </w:r>
      <w:r>
        <w:t xml:space="preserve">Any</w:t>
      </w:r>
      <w:r>
        <w:t xml:space="preserve">person</w:t>
      </w:r>
      <w:r>
        <w:t xml:space="preserve">who</w:t>
      </w:r>
      <w:r>
        <w:t xml:space="preserve">contravenes</w:t>
      </w:r>
      <w:r>
        <w:t xml:space="preserve">the</w:t>
      </w:r>
      <w:r>
        <w:t xml:space="preserve">provisions</w:t>
      </w:r>
      <w:r>
        <w:t xml:space="preserve">of</w:t>
      </w:r>
      <w:r>
        <w:t xml:space="preserve">subsection</w:t>
      </w:r>
      <w:r>
        <w:t xml:space="preserve">(</w:t>
      </w:r>
      <w:r>
        <w:rPr>
          <w:rFonts w:ascii="Arial"/>
          <w:sz w:val="20"/>
        </w:rPr>
        <w:t xml:space="preserve">1),</w:t>
      </w:r>
      <w:r>
        <w:t xml:space="preserve">commits</w:t>
      </w:r>
      <w:r>
        <w:rPr>
          <w:rFonts w:ascii="Arial"/>
          <w:sz w:val="20"/>
        </w:rPr>
        <w:t xml:space="preserve">an</w:t>
      </w:r>
      <w:r>
        <w:t xml:space="preserve">offence.</w:t>
      </w:r>
      <w:r/>
      <w:r/>
    </w:p>
    <w:p>
      <w:pPr>
        <w:pStyle w:val="660"/>
        <w:numPr>
          <w:ilvl w:val="0"/>
          <w:numId w:val="23"/>
        </w:numPr>
        <w:ind w:left="104" w:right="36" w:firstLine="483"/>
        <w:jc w:val="both"/>
        <w:spacing w:lineRule="auto" w:line="247" w:after="0" w:before="106"/>
        <w:tabs>
          <w:tab w:val="left" w:pos="956" w:leader="none"/>
        </w:tabs>
      </w:pPr>
      <w:r>
        <w:rPr>
          <w:sz w:val="24"/>
        </w:rPr>
        <w:t xml:space="preserve">(</w:t>
      </w:r>
      <w:r>
        <w:t xml:space="preserve">l</w:t>
      </w:r>
      <w:r>
        <w:t xml:space="preserve">)</w:t>
      </w:r>
      <w:r>
        <w:t xml:space="preserve">Any</w:t>
      </w:r>
      <w:r>
        <w:t xml:space="preserve">i</w:t>
      </w:r>
      <w:r>
        <w:t xml:space="preserve">nformatiort</w:t>
      </w:r>
      <w:r>
        <w:t xml:space="preserve">issued</w:t>
      </w:r>
      <w:r>
        <w:t xml:space="preserve">to</w:t>
      </w:r>
      <w:r>
        <w:t xml:space="preserve">or</w:t>
      </w:r>
      <w:r>
        <w:t xml:space="preserve">sought</w:t>
      </w:r>
      <w:r>
        <w:t xml:space="preserve">by</w:t>
      </w:r>
      <w:r>
        <w:t xml:space="preserve">the</w:t>
      </w:r>
      <w:r>
        <w:t xml:space="preserve">Commission</w:t>
      </w:r>
      <w:r>
        <w:rPr>
          <w:spacing w:val="26"/>
        </w:rPr>
        <w:t xml:space="preserve">u</w:t>
      </w:r>
      <w:r>
        <w:t xml:space="preserve">nder</w:t>
      </w:r>
      <w:r>
        <w:t xml:space="preserve">this</w:t>
      </w:r>
      <w:r>
        <w:t xml:space="preserve">Act</w:t>
      </w:r>
      <w:r>
        <w:t xml:space="preserve">is</w:t>
      </w:r>
      <w:r>
        <w:t xml:space="preserve">confidential</w:t>
      </w:r>
      <w:r>
        <w:t xml:space="preserve">and</w:t>
      </w:r>
      <w:r>
        <w:t xml:space="preserve">shall</w:t>
      </w:r>
      <w:r>
        <w:t xml:space="preserve">not</w:t>
      </w:r>
      <w:r>
        <w:t xml:space="preserve">be</w:t>
      </w:r>
      <w:r>
        <w:t xml:space="preserve">discJosed</w:t>
      </w:r>
      <w:r>
        <w:t xml:space="preserve">unless</w:t>
      </w:r>
      <w:r>
        <w:rPr>
          <w:spacing w:val="6"/>
        </w:rPr>
        <w:t xml:space="preserve">with</w:t>
      </w:r>
      <w:r>
        <w:t xml:space="preserve">the</w:t>
      </w:r>
      <w:r>
        <w:t xml:space="preserve">wri</w:t>
      </w:r>
      <w:r>
        <w:t xml:space="preserve">tten</w:t>
      </w:r>
      <w:r>
        <w:t xml:space="preserve">authority</w:t>
      </w:r>
      <w:r>
        <w:t xml:space="preserve">of</w:t>
      </w:r>
      <w:r>
        <w:t xml:space="preserve">the</w:t>
      </w:r>
      <w:r>
        <w:t xml:space="preserve">Commission.</w:t>
      </w:r>
      <w:r/>
      <w:r/>
    </w:p>
    <w:p>
      <w:pPr>
        <w:pStyle w:val="660"/>
        <w:ind w:left="108" w:right="30" w:firstLine="488"/>
        <w:jc w:val="both"/>
        <w:spacing w:lineRule="auto" w:line="239" w:before="114"/>
      </w:pPr>
      <w:r>
        <w:rPr>
          <w:rFonts w:ascii="Arial"/>
          <w:sz w:val="21"/>
        </w:rPr>
        <w:t xml:space="preserve">(2)</w:t>
      </w:r>
      <w:r>
        <w:t xml:space="preserve">An</w:t>
      </w:r>
      <w:r>
        <w:t xml:space="preserve">authorized</w:t>
      </w:r>
      <w:r>
        <w:t xml:space="preserve">person</w:t>
      </w:r>
      <w:r>
        <w:t xml:space="preserve">shall</w:t>
      </w:r>
      <w:r>
        <w:t xml:space="preserve">not</w:t>
      </w:r>
      <w:r>
        <w:t xml:space="preserve">disclose</w:t>
      </w:r>
      <w:r>
        <w:t xml:space="preserve">any</w:t>
      </w:r>
      <w:r>
        <w:t xml:space="preserve">information</w:t>
      </w:r>
      <w:r>
        <w:t xml:space="preserve">that</w:t>
      </w:r>
      <w:r>
        <w:t xml:space="preserve">is</w:t>
      </w:r>
      <w:r>
        <w:t xml:space="preserve">prejudicial</w:t>
      </w:r>
      <w:r>
        <w:t xml:space="preserve">to</w:t>
      </w:r>
      <w:r>
        <w:t xml:space="preserve">securi</w:t>
      </w:r>
      <w:r>
        <w:t xml:space="preserve">ty</w:t>
      </w:r>
      <w:r>
        <w:rPr>
          <w:sz w:val="24"/>
        </w:rPr>
        <w:t xml:space="preserve">of</w:t>
      </w:r>
      <w:r>
        <w:t xml:space="preserve">a</w:t>
      </w:r>
      <w:r>
        <w:t xml:space="preserve">nuclear</w:t>
      </w:r>
      <w:r>
        <w:t xml:space="preserve">facility</w:t>
      </w:r>
      <w:r>
        <w:t xml:space="preserve">or nuclear</w:t>
      </w:r>
      <w:r>
        <w:t xml:space="preserve">material</w:t>
      </w:r>
      <w:r>
        <w:rPr>
          <w:spacing w:val="34"/>
        </w:rPr>
        <w:t xml:space="preserve">u</w:t>
      </w:r>
      <w:r>
        <w:t xml:space="preserve">nless</w:t>
      </w:r>
      <w:r>
        <w:rPr>
          <w:spacing w:val="6"/>
        </w:rPr>
        <w:t xml:space="preserve">with</w:t>
      </w:r>
      <w:r>
        <w:t xml:space="preserve">the</w:t>
      </w:r>
      <w:r>
        <w:t xml:space="preserve">written</w:t>
      </w:r>
      <w:r>
        <w:t xml:space="preserve">authority</w:t>
      </w:r>
      <w:r>
        <w:t xml:space="preserve">of</w:t>
      </w:r>
      <w:r>
        <w:t xml:space="preserve">the</w:t>
      </w:r>
      <w:r>
        <w:t xml:space="preserve">Commission.</w:t>
      </w:r>
      <w:r/>
      <w:r/>
    </w:p>
    <w:p>
      <w:pPr>
        <w:pStyle w:val="660"/>
        <w:numPr>
          <w:ilvl w:val="0"/>
          <w:numId w:val="22"/>
        </w:numPr>
        <w:ind w:left="118" w:right="30" w:firstLine="483"/>
        <w:jc w:val="both"/>
        <w:spacing w:lineRule="auto" w:line="243" w:after="0" w:before="121"/>
        <w:tabs>
          <w:tab w:val="left" w:pos="994" w:leader="none"/>
        </w:tabs>
      </w:pPr>
      <w:r>
        <w:t xml:space="preserve">No</w:t>
      </w:r>
      <w:r>
        <w:t xml:space="preserve">person</w:t>
      </w:r>
      <w:r>
        <w:t xml:space="preserve">shall</w:t>
      </w:r>
      <w:r>
        <w:t xml:space="preserve">use</w:t>
      </w:r>
      <w:r>
        <w:t xml:space="preserve">informat</w:t>
      </w:r>
      <w:r>
        <w:t xml:space="preserve">ion</w:t>
      </w:r>
      <w:r>
        <w:t xml:space="preserve">relati</w:t>
      </w:r>
      <w:r>
        <w:t xml:space="preserve">ng</w:t>
      </w:r>
      <w:r>
        <w:t xml:space="preserve">to</w:t>
      </w:r>
      <w:r>
        <w:t xml:space="preserve">the</w:t>
      </w:r>
      <w:r>
        <w:t xml:space="preserve">security</w:t>
      </w:r>
      <w:r>
        <w:t xml:space="preserve">of</w:t>
      </w:r>
      <w:r>
        <w:t xml:space="preserve">a</w:t>
      </w:r>
      <w:r>
        <w:t xml:space="preserve">nuclear</w:t>
      </w:r>
      <w:r>
        <w:t xml:space="preserve">facility</w:t>
      </w:r>
      <w:r>
        <w:t xml:space="preserve">or</w:t>
      </w:r>
      <w:r>
        <w:t xml:space="preserve">material</w:t>
      </w:r>
      <w:r>
        <w:t xml:space="preserve">for</w:t>
      </w:r>
      <w:r>
        <w:t xml:space="preserve">an</w:t>
      </w:r>
      <w:r>
        <w:rPr>
          <w:spacing w:val="30"/>
        </w:rPr>
        <w:t xml:space="preserve">u</w:t>
      </w:r>
      <w:r>
        <w:t xml:space="preserve">nlawful</w:t>
      </w:r>
      <w:r>
        <w:t xml:space="preserve">purpose</w:t>
      </w:r>
      <w:r>
        <w:t xml:space="preserve">or</w:t>
      </w:r>
      <w:r>
        <w:t xml:space="preserve">to</w:t>
      </w:r>
      <w:r>
        <w:t xml:space="preserve">further</w:t>
      </w:r>
      <w:r>
        <w:t xml:space="preserve">an</w:t>
      </w:r>
      <w:r>
        <w:t xml:space="preserve">unla</w:t>
      </w:r>
      <w:r>
        <w:t xml:space="preserve">wful</w:t>
      </w:r>
      <w:r>
        <w:t xml:space="preserve">purpose</w:t>
      </w:r>
      <w:r>
        <w:rPr>
          <w:rFonts w:ascii="Arial"/>
          <w:sz w:val="21"/>
        </w:rPr>
        <w:t xml:space="preserve">or</w:t>
      </w:r>
      <w:r>
        <w:t xml:space="preserve">int</w:t>
      </w:r>
      <w:r>
        <w:rPr>
          <w:spacing w:val="1"/>
        </w:rPr>
        <w:t xml:space="preserve">nt.</w:t>
      </w:r>
      <w:r/>
      <w:r/>
    </w:p>
    <w:p>
      <w:pPr>
        <w:pStyle w:val="660"/>
        <w:numPr>
          <w:ilvl w:val="0"/>
          <w:numId w:val="22"/>
        </w:numPr>
        <w:ind w:left="113" w:right="22" w:firstLine="488"/>
        <w:jc w:val="both"/>
        <w:spacing w:lineRule="auto" w:line="249" w:after="0" w:before="117"/>
        <w:tabs>
          <w:tab w:val="left" w:pos="980" w:leader="none"/>
        </w:tabs>
      </w:pPr>
      <w:r>
        <w:t xml:space="preserve">A</w:t>
      </w:r>
      <w:r>
        <w:t xml:space="preserve">person</w:t>
      </w:r>
      <w:r>
        <w:t xml:space="preserve">who</w:t>
      </w:r>
      <w:r>
        <w:t xml:space="preserve">contravenes</w:t>
      </w:r>
      <w:r>
        <w:t xml:space="preserve">the</w:t>
      </w:r>
      <w:r>
        <w:t xml:space="preserve">provisions</w:t>
      </w:r>
      <w:r>
        <w:t xml:space="preserve">of</w:t>
      </w:r>
      <w:r>
        <w:t xml:space="preserve">this</w:t>
      </w:r>
      <w:r>
        <w:t xml:space="preserve">section</w:t>
      </w:r>
      <w:r>
        <w:t xml:space="preserve">commits</w:t>
      </w:r>
      <w:r>
        <w:t xml:space="preserve">an</w:t>
      </w:r>
      <w:r>
        <w:t xml:space="preserve">offence,</w:t>
      </w:r>
      <w:r>
        <w:t xml:space="preserve">and</w:t>
      </w:r>
      <w:r>
        <w:t xml:space="preserve">is</w:t>
      </w:r>
      <w:r>
        <w:t xml:space="preserve">liable</w:t>
      </w:r>
      <w:r>
        <w:t xml:space="preserve">upon</w:t>
      </w:r>
      <w:r>
        <w:t xml:space="preserve">conviction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</w:t>
      </w:r>
      <w:r>
        <w:t xml:space="preserve">five</w:t>
      </w:r>
      <w:r>
        <w:t xml:space="preserve">million</w:t>
      </w:r>
      <w:r>
        <w:t xml:space="preserve">shillings</w:t>
      </w:r>
      <w:r>
        <w:t xml:space="preserve">or</w:t>
      </w:r>
      <w:r>
        <w:t xml:space="preserve">to</w:t>
      </w:r>
      <w:r>
        <w:t xml:space="preserve">an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exceeding</w:t>
      </w:r>
      <w:r>
        <w:t xml:space="preserve">five</w:t>
      </w:r>
      <w:r>
        <w:t xml:space="preserve">years</w:t>
      </w:r>
      <w:r>
        <w:t xml:space="preserve">or</w:t>
      </w:r>
      <w:r>
        <w:t xml:space="preserve">to</w:t>
      </w:r>
      <w:r>
        <w:t xml:space="preserve">both.</w:t>
      </w:r>
      <w:r/>
      <w:r/>
    </w:p>
    <w:p>
      <w:pPr>
        <w:pStyle w:val="660"/>
        <w:numPr>
          <w:ilvl w:val="0"/>
          <w:numId w:val="23"/>
        </w:numPr>
        <w:ind w:left="132" w:right="0" w:firstLine="464"/>
        <w:jc w:val="both"/>
        <w:spacing w:lineRule="auto" w:line="242" w:after="0" w:before="88"/>
        <w:tabs>
          <w:tab w:val="left" w:pos="956" w:leader="none"/>
        </w:tabs>
      </w:pPr>
      <w:r>
        <w:t xml:space="preserve">A</w:t>
      </w:r>
      <w:r>
        <w:t xml:space="preserve">person who</w:t>
      </w:r>
      <w:r>
        <w:t xml:space="preserve">uses</w:t>
      </w:r>
      <w:r>
        <w:t xml:space="preserve">or</w:t>
      </w:r>
      <w:r>
        <w:t xml:space="preserve">damages</w:t>
      </w:r>
      <w:r>
        <w:t xml:space="preserve">a</w:t>
      </w:r>
      <w:r>
        <w:t xml:space="preserve">nuclear</w:t>
      </w:r>
      <w:r>
        <w:t xml:space="preserve">facility</w:t>
      </w:r>
      <w:r>
        <w:t xml:space="preserve">,</w:t>
      </w:r>
      <w:r>
        <w:t xml:space="preserve">or</w:t>
      </w:r>
      <w:r>
        <w:t xml:space="preserve">interferes</w:t>
      </w:r>
      <w:r>
        <w:t xml:space="preserve">in</w:t>
      </w:r>
      <w:r>
        <w:t xml:space="preserve">whatever</w:t>
      </w:r>
      <w:r>
        <w:t xml:space="preserve">manner</w:t>
      </w:r>
      <w:r>
        <w:t xml:space="preserve">with</w:t>
      </w:r>
      <w:r>
        <w:t xml:space="preserve">its</w:t>
      </w:r>
      <w:r>
        <w:t xml:space="preserve">operation</w:t>
      </w:r>
      <w:r>
        <w:t xml:space="preserve">with</w:t>
      </w:r>
      <w:r>
        <w:t xml:space="preserve">the</w:t>
      </w:r>
      <w:r>
        <w:t xml:space="preserve">intent</w:t>
      </w:r>
      <w:r>
        <w:t xml:space="preserve">to</w:t>
      </w:r>
      <w:r>
        <w:t xml:space="preserve">cause</w:t>
      </w:r>
      <w:r>
        <w:t xml:space="preserve">death</w:t>
      </w:r>
      <w:r>
        <w:t xml:space="preserve">or</w:t>
      </w:r>
      <w:r>
        <w:t xml:space="preserve">bodily</w:t>
      </w:r>
      <w:r>
        <w:t xml:space="preserve">harm,</w:t>
      </w:r>
      <w:r>
        <w:t xml:space="preserve">damage</w:t>
      </w:r>
      <w:r>
        <w:t xml:space="preserve">to</w:t>
      </w:r>
      <w:r>
        <w:t xml:space="preserve">property</w:t>
      </w:r>
      <w:r>
        <w:t xml:space="preserve">or</w:t>
      </w:r>
      <w:r>
        <w:t xml:space="preserve">environment</w:t>
      </w:r>
      <w:r>
        <w:t xml:space="preserve">by</w:t>
      </w:r>
      <w:r>
        <w:t xml:space="preserve">compelling</w:t>
      </w:r>
      <w:r>
        <w:t xml:space="preserve">a</w:t>
      </w:r>
      <w:r>
        <w:t xml:space="preserve">person</w:t>
      </w:r>
      <w:r>
        <w:t xml:space="preserve">to</w:t>
      </w:r>
      <w:r>
        <w:t xml:space="preserve">do</w:t>
      </w:r>
      <w:r>
        <w:t xml:space="preserve">or</w:t>
      </w:r>
      <w:r>
        <w:t xml:space="preserve">refrain</w:t>
      </w:r>
      <w:r>
        <w:rPr>
          <w:sz w:val="25"/>
        </w:rPr>
        <w:t xml:space="preserve">from</w:t>
      </w:r>
      <w:r>
        <w:t xml:space="preserve">doing</w:t>
      </w:r>
      <w:r>
        <w:t xml:space="preserve">an</w:t>
      </w:r>
      <w:r>
        <w:t xml:space="preserve">act</w:t>
      </w:r>
      <w:r>
        <w:t xml:space="preserve">commits</w:t>
      </w:r>
      <w:r>
        <w:t xml:space="preserve">an</w:t>
      </w:r>
      <w:r>
        <w:t xml:space="preserve">offence</w:t>
      </w:r>
      <w:r>
        <w:t xml:space="preserve">and</w:t>
      </w:r>
      <w:r>
        <w:t xml:space="preserve">is</w:t>
      </w:r>
      <w:r>
        <w:t xml:space="preserve">liable</w:t>
      </w:r>
      <w:r>
        <w:t xml:space="preserve">upon</w:t>
      </w:r>
      <w:r>
        <w:t xml:space="preserve">conviction,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</w:t>
      </w:r>
      <w:r>
        <w:rPr>
          <w:spacing w:val="25"/>
        </w:rPr>
        <w:t xml:space="preserve">i</w:t>
      </w:r>
      <w:r>
        <w:t xml:space="preserve">ng</w:t>
      </w:r>
      <w:r>
        <w:t xml:space="preserve">ten</w:t>
      </w:r>
      <w:r>
        <w:t xml:space="preserve">million</w:t>
      </w:r>
      <w:r>
        <w:t xml:space="preserve">shillings</w:t>
      </w:r>
      <w:r>
        <w:t xml:space="preserve">or</w:t>
      </w:r>
      <w:r>
        <w:t xml:space="preserve">to</w:t>
      </w:r>
      <w:r>
        <w:t xml:space="preserve">an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exceedfog</w:t>
      </w:r>
      <w:r>
        <w:t xml:space="preserve">twenty</w:t>
      </w:r>
      <w:r>
        <w:t xml:space="preserve">years</w:t>
      </w:r>
      <w:r>
        <w:t xml:space="preserve">or</w:t>
      </w:r>
      <w:r>
        <w:t xml:space="preserve">to</w:t>
      </w:r>
      <w:r>
        <w:t xml:space="preserve">both.</w:t>
      </w:r>
      <w:r/>
      <w:r/>
    </w:p>
    <w:p>
      <w:pPr>
        <w:ind w:left="697" w:right="0" w:firstLine="0"/>
        <w:jc w:val="left"/>
        <w:spacing w:before="61"/>
        <w:rPr>
          <w:rFonts w:ascii="Courier New" w:hAnsi="Courier New" w:cs="Courier New" w:eastAsia="Courier New"/>
          <w:sz w:val="21"/>
          <w:szCs w:val="21"/>
        </w:rPr>
      </w:pPr>
      <w:r>
        <w:br w:type="column"/>
      </w:r>
      <w:r>
        <w:rPr>
          <w:rFonts w:ascii="Courier New"/>
          <w:spacing w:val="-16"/>
          <w:sz w:val="21"/>
        </w:rPr>
        <w:t xml:space="preserve">9</w:t>
      </w:r>
      <w:r>
        <w:rPr>
          <w:rFonts w:ascii="Courier New"/>
          <w:spacing w:val="-17"/>
          <w:sz w:val="21"/>
        </w:rPr>
        <w:t xml:space="preserve">8</w:t>
      </w:r>
      <w:r>
        <w:rPr>
          <w:rFonts w:ascii="Courier New"/>
          <w:spacing w:val="-16"/>
          <w:sz w:val="21"/>
        </w:rPr>
        <w:t xml:space="preserve">9</w:t>
      </w:r>
      <w:r>
        <w:rPr>
          <w:rFonts w:ascii="Courier New"/>
          <w:sz w:val="21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spacing w:lineRule="auto" w:line="240" w:befor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</w:r>
      <w:r/>
    </w:p>
    <w:p>
      <w:pPr>
        <w:ind w:left="113" w:right="0" w:hanging="10"/>
        <w:jc w:val="left"/>
        <w:spacing w:before="155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Restrictions.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08" w:right="22" w:firstLine="4"/>
        <w:jc w:val="left"/>
        <w:spacing w:lineRule="auto" w:line="250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Protection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confidential</w:t>
      </w:r>
      <w:r>
        <w:rPr>
          <w:rFonts w:ascii="Times New Roman"/>
          <w:sz w:val="15"/>
        </w:rPr>
        <w:t xml:space="preserve">information.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23" w:right="22" w:hanging="5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Offences</w:t>
      </w:r>
      <w:r>
        <w:rPr>
          <w:rFonts w:ascii="Times New Roman"/>
          <w:sz w:val="15"/>
        </w:rPr>
        <w:t xml:space="preserve">relating</w:t>
      </w:r>
      <w:r>
        <w:rPr>
          <w:rFonts w:ascii="Times New Roman"/>
          <w:sz w:val="15"/>
        </w:rPr>
        <w:t xml:space="preserve">tu</w:t>
      </w:r>
      <w:r>
        <w:rPr>
          <w:rFonts w:ascii="Times New Roman"/>
          <w:sz w:val="15"/>
        </w:rPr>
        <w:t xml:space="preserve">nudear</w:t>
      </w:r>
      <w:r>
        <w:rPr>
          <w:rFonts w:ascii="Times New Roman"/>
          <w:sz w:val="15"/>
        </w:rPr>
        <w:t xml:space="preserve">facilities.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3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8680" w:h="14160" w:orient="portrait"/>
          <w:pgMar w:top="680" w:right="460" w:bottom="280" w:left="920" w:header="709" w:footer="709" w:gutter="0"/>
          <w:cols w:num="2" w:sep="0" w:space="1701" w:equalWidth="0">
            <w:col w:w="5874" w:space="98"/>
            <w:col w:w="132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02" w:right="0" w:firstLine="0"/>
        <w:jc w:val="left"/>
        <w:spacing w:before="49"/>
        <w:tabs>
          <w:tab w:val="left" w:pos="2293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 xml:space="preserve">990</w:t>
        <w:tab/>
      </w:r>
      <w:r>
        <w:rPr>
          <w:rFonts w:ascii="Times New Roman"/>
          <w:i/>
          <w:position w:val="1"/>
          <w:sz w:val="19"/>
        </w:rPr>
        <w:t xml:space="preserve">The</w:t>
      </w:r>
      <w:r>
        <w:rPr>
          <w:rFonts w:ascii="Times New Roman"/>
          <w:i/>
          <w:position w:val="1"/>
          <w:sz w:val="19"/>
        </w:rPr>
        <w:t xml:space="preserve">Nuclear</w:t>
      </w:r>
      <w:r>
        <w:rPr>
          <w:rFonts w:ascii="Times New Roman"/>
          <w:i/>
          <w:position w:val="1"/>
          <w:sz w:val="19"/>
        </w:rPr>
        <w:t xml:space="preserve">Regulatory</w:t>
      </w:r>
      <w:r>
        <w:rPr>
          <w:rFonts w:ascii="Times New Roman"/>
          <w:i/>
          <w:position w:val="1"/>
          <w:sz w:val="19"/>
        </w:rPr>
        <w:t xml:space="preserve">Bill</w:t>
      </w:r>
      <w:r>
        <w:rPr>
          <w:rFonts w:ascii="Times New Roman"/>
          <w:i/>
          <w:position w:val="1"/>
          <w:sz w:val="19"/>
        </w:rPr>
        <w:t xml:space="preserve">,</w:t>
      </w:r>
      <w:r>
        <w:rPr>
          <w:rFonts w:ascii="Times New Roman"/>
          <w:i/>
          <w:position w:val="1"/>
          <w:sz w:val="19"/>
        </w:rPr>
        <w:t xml:space="preserve">2018</w:t>
      </w:r>
      <w:r>
        <w:rPr>
          <w:rFonts w:ascii="Times New Roman"/>
          <w:sz w:val="19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i/>
          <w:sz w:val="15"/>
          <w:szCs w:val="15"/>
        </w:rPr>
      </w:pPr>
      <w:r>
        <w:rPr>
          <w:rFonts w:ascii="Times New Roman" w:hAnsi="Times New Roman" w:cs="Times New Roman" w:eastAsia="Times New Roman"/>
          <w:i/>
          <w:sz w:val="15"/>
          <w:szCs w:val="15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8640" w:h="14140" w:orient="portrait"/>
          <w:pgMar w:top="720" w:right="700" w:bottom="280" w:left="62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64"/>
        <w:ind w:left="590" w:right="0"/>
        <w:jc w:val="left"/>
        <w:spacing w:lineRule="auto" w:line="240" w:before="70"/>
        <w:rPr>
          <w:b w:val="false"/>
          <w:bCs w:val="false"/>
        </w:rPr>
      </w:pPr>
      <w:r>
        <w:t xml:space="preserve">PART</w:t>
      </w:r>
      <w:r>
        <w:t xml:space="preserve">XV</w:t>
      </w:r>
      <w:r>
        <w:t xml:space="preserve">-MISCELLANEOUS</w:t>
      </w:r>
      <w:r>
        <w:t xml:space="preserve">PROVISIONS</w:t>
      </w:r>
      <w:r>
        <w:rPr>
          <w:b w:val="false"/>
        </w:rPr>
      </w:r>
      <w:r/>
    </w:p>
    <w:p>
      <w:pPr>
        <w:pStyle w:val="660"/>
        <w:numPr>
          <w:ilvl w:val="0"/>
          <w:numId w:val="21"/>
        </w:numPr>
        <w:ind w:left="193" w:right="99" w:firstLine="473"/>
        <w:jc w:val="both"/>
        <w:spacing w:lineRule="auto" w:line="247" w:after="0" w:before="113"/>
        <w:tabs>
          <w:tab w:val="left" w:pos="1041" w:leader="none"/>
        </w:tabs>
      </w:pPr>
      <w:r>
        <w:t xml:space="preserve">An</w:t>
      </w:r>
      <w:r>
        <w:t xml:space="preserve">employer</w:t>
      </w:r>
      <w:r>
        <w:t xml:space="preserve">or principal</w:t>
      </w:r>
      <w:r>
        <w:t xml:space="preserve">shall</w:t>
      </w:r>
      <w:r>
        <w:t xml:space="preserve">be</w:t>
      </w:r>
      <w:r>
        <w:t xml:space="preserve">liable</w:t>
      </w:r>
      <w:r>
        <w:t xml:space="preserve">for</w:t>
      </w:r>
      <w:r>
        <w:t xml:space="preserve">an</w:t>
      </w:r>
      <w:r>
        <w:t xml:space="preserve">offence</w:t>
      </w:r>
      <w:r>
        <w:t xml:space="preserve">committed</w:t>
      </w:r>
      <w:r>
        <w:t xml:space="preserve">by</w:t>
      </w:r>
      <w:r>
        <w:t xml:space="preserve">an</w:t>
      </w:r>
      <w:r>
        <w:t xml:space="preserve">employee</w:t>
      </w:r>
      <w:r>
        <w:t xml:space="preserve">or</w:t>
      </w:r>
      <w:r>
        <w:t xml:space="preserve">agent</w:t>
      </w:r>
      <w:r>
        <w:rPr>
          <w:spacing w:val="32"/>
        </w:rPr>
        <w:t xml:space="preserve">u</w:t>
      </w:r>
      <w:r>
        <w:t xml:space="preserve">nder</w:t>
      </w:r>
      <w:r>
        <w:t xml:space="preserve">this</w:t>
      </w:r>
      <w:r>
        <w:t xml:space="preserve">Act</w:t>
      </w:r>
      <w:r>
        <w:t xml:space="preserve">,</w:t>
      </w:r>
      <w:r>
        <w:t xml:space="preserve">unless</w:t>
      </w:r>
      <w:r>
        <w:t xml:space="preserve">the</w:t>
      </w:r>
      <w:r>
        <w:t xml:space="preserve">employer</w:t>
      </w:r>
      <w:r>
        <w:t xml:space="preserve">or</w:t>
      </w:r>
      <w:r>
        <w:t xml:space="preserve">princi</w:t>
      </w:r>
      <w:r>
        <w:t xml:space="preserve">pal</w:t>
      </w:r>
      <w:r>
        <w:t xml:space="preserve">proves</w:t>
      </w:r>
      <w:r>
        <w:t xml:space="preserve">that</w:t>
      </w:r>
      <w:r>
        <w:t xml:space="preserve">the</w:t>
      </w:r>
      <w:r>
        <w:t xml:space="preserve">employee</w:t>
      </w:r>
      <w:r>
        <w:t xml:space="preserve">was</w:t>
      </w:r>
      <w:r>
        <w:t xml:space="preserve">not</w:t>
      </w:r>
      <w:r>
        <w:t xml:space="preserve">acting</w:t>
      </w:r>
      <w:r>
        <w:t xml:space="preserve">on</w:t>
      </w:r>
      <w:r>
        <w:t xml:space="preserve">instruction</w:t>
      </w:r>
      <w:r>
        <w:t xml:space="preserve">or</w:t>
      </w:r>
      <w:r>
        <w:t xml:space="preserve">authority.</w:t>
      </w:r>
      <w:r/>
      <w:r/>
    </w:p>
    <w:p>
      <w:pPr>
        <w:pStyle w:val="660"/>
        <w:numPr>
          <w:ilvl w:val="0"/>
          <w:numId w:val="21"/>
        </w:numPr>
        <w:ind w:left="193" w:right="124" w:firstLine="473"/>
        <w:jc w:val="both"/>
        <w:spacing w:lineRule="auto" w:line="246" w:after="0" w:before="113"/>
        <w:tabs>
          <w:tab w:val="left" w:pos="1036" w:leader="none"/>
        </w:tabs>
      </w:pPr>
      <w:r>
        <w:t xml:space="preserve">Where</w:t>
      </w:r>
      <w:r>
        <w:t xml:space="preserve">a</w:t>
      </w:r>
      <w:r>
        <w:t xml:space="preserve">contravention</w:t>
      </w:r>
      <w:r>
        <w:t xml:space="preserve">of</w:t>
      </w:r>
      <w:r>
        <w:t xml:space="preserve">any</w:t>
      </w:r>
      <w:r>
        <w:t xml:space="preserve">of</w:t>
      </w:r>
      <w:r>
        <w:t xml:space="preserve">the</w:t>
      </w:r>
      <w:r>
        <w:t xml:space="preserve">provisions</w:t>
      </w:r>
      <w:r>
        <w:t xml:space="preserve">of</w:t>
      </w:r>
      <w:r>
        <w:t xml:space="preserve">this</w:t>
      </w:r>
      <w:r>
        <w:t xml:space="preserve">Act</w:t>
      </w:r>
      <w:r>
        <w:t xml:space="preserve">is</w:t>
      </w:r>
      <w:r>
        <w:t xml:space="preserve">made</w:t>
      </w:r>
      <w:r>
        <w:t xml:space="preserve">for</w:t>
      </w:r>
      <w:r>
        <w:t xml:space="preserve">which</w:t>
      </w:r>
      <w:r>
        <w:t xml:space="preserve">no</w:t>
      </w:r>
      <w:r>
        <w:t xml:space="preserve">fine</w:t>
      </w:r>
      <w:r>
        <w:t xml:space="preserve">or</w:t>
      </w:r>
      <w:r>
        <w:t xml:space="preserve">penalty  is</w:t>
      </w:r>
      <w:r>
        <w:t xml:space="preserve">expressly</w:t>
      </w:r>
      <w:r>
        <w:t xml:space="preserve">stated</w:t>
      </w:r>
      <w:r>
        <w:t xml:space="preserve">,</w:t>
      </w:r>
      <w:r>
        <w:t xml:space="preserve">the</w:t>
      </w:r>
      <w:r>
        <w:t xml:space="preserve">person</w:t>
      </w:r>
      <w:r>
        <w:t xml:space="preserve">so</w:t>
      </w:r>
      <w:r>
        <w:t xml:space="preserve">defaulting</w:t>
      </w:r>
      <w:r>
        <w:rPr>
          <w:spacing w:val="-4"/>
        </w:rPr>
        <w:t xml:space="preserve">s</w:t>
      </w:r>
      <w:r>
        <w:rPr>
          <w:spacing w:val="-5"/>
        </w:rPr>
        <w:t xml:space="preserve">.hall</w:t>
      </w:r>
      <w:r>
        <w:t xml:space="preserve">,</w:t>
      </w:r>
      <w:r>
        <w:t xml:space="preserve">on</w:t>
      </w:r>
      <w:r>
        <w:t xml:space="preserve">conviction,</w:t>
      </w:r>
      <w:r>
        <w:t xml:space="preserve">be</w:t>
      </w:r>
      <w:r>
        <w:t xml:space="preserve">liable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</w:t>
      </w:r>
      <w:r>
        <w:t xml:space="preserve">one</w:t>
      </w:r>
      <w:r>
        <w:t xml:space="preserve">million</w:t>
      </w:r>
      <w:r>
        <w:t xml:space="preserve">shillings</w:t>
      </w:r>
      <w:r>
        <w:t xml:space="preserve">or</w:t>
      </w:r>
      <w:r>
        <w:t xml:space="preserve">to</w:t>
      </w:r>
      <w:r>
        <w:t xml:space="preserve">an</w:t>
      </w:r>
      <w:r>
        <w:rPr>
          <w:spacing w:val="1"/>
        </w:rPr>
        <w:t xml:space="preserve">imprisonment</w:t>
      </w:r>
      <w:r>
        <w:t xml:space="preserve">for</w:t>
      </w:r>
      <w:r>
        <w:t xml:space="preserve">a term</w:t>
      </w:r>
      <w:r>
        <w:t xml:space="preserve">not</w:t>
      </w:r>
      <w:r>
        <w:t xml:space="preserve">exceedi</w:t>
      </w:r>
      <w:r>
        <w:t xml:space="preserve">ng</w:t>
      </w:r>
      <w:r>
        <w:t xml:space="preserve">twelve</w:t>
      </w:r>
      <w:r>
        <w:t xml:space="preserve">months</w:t>
      </w:r>
      <w:r>
        <w:t xml:space="preserve">or</w:t>
      </w:r>
      <w:r>
        <w:t xml:space="preserve">to</w:t>
      </w:r>
      <w:r>
        <w:t xml:space="preserve">both.</w:t>
      </w:r>
      <w:r/>
      <w:r/>
    </w:p>
    <w:p>
      <w:pPr>
        <w:pStyle w:val="660"/>
        <w:numPr>
          <w:ilvl w:val="0"/>
          <w:numId w:val="21"/>
        </w:numPr>
        <w:ind w:left="188" w:right="0" w:firstLine="483"/>
        <w:jc w:val="left"/>
        <w:spacing w:lineRule="auto" w:line="245" w:after="0" w:before="109"/>
        <w:tabs>
          <w:tab w:val="left" w:pos="1031" w:leader="none"/>
        </w:tabs>
      </w:pPr>
      <w:r>
        <w:t xml:space="preserve">The</w:t>
      </w:r>
      <w:r>
        <w:t xml:space="preserve">Director</w:t>
      </w:r>
      <w:r>
        <w:t xml:space="preserve">Public</w:t>
      </w:r>
      <w:r>
        <w:t xml:space="preserve">Prosecutions</w:t>
      </w:r>
      <w:r>
        <w:t xml:space="preserve">may</w:t>
      </w:r>
      <w:r>
        <w:t xml:space="preserve">,</w:t>
      </w:r>
      <w:r>
        <w:t xml:space="preserve">on</w:t>
      </w:r>
      <w:r>
        <w:t xml:space="preserve">the·</w:t>
      </w:r>
      <w:r>
        <w:t xml:space="preserve">request</w:t>
      </w:r>
      <w:r>
        <w:t xml:space="preserve">of</w:t>
      </w:r>
      <w:r>
        <w:t xml:space="preserve">the</w:t>
      </w:r>
      <w:r>
        <w:t xml:space="preserve">Commission,</w:t>
      </w:r>
      <w:r>
        <w:t xml:space="preserve">gazette</w:t>
      </w:r>
      <w:r>
        <w:t xml:space="preserve">my</w:t>
      </w:r>
      <w:r>
        <w:t xml:space="preserve">officer</w:t>
      </w:r>
      <w:r>
        <w:t xml:space="preserve">of</w:t>
      </w:r>
      <w:r>
        <w:t xml:space="preserve">the</w:t>
      </w:r>
      <w:r>
        <w:t xml:space="preserve">Commission,</w:t>
      </w:r>
      <w:r>
        <w:t xml:space="preserve">to</w:t>
      </w:r>
      <w:r>
        <w:t xml:space="preserve">be</w:t>
      </w:r>
      <w:r>
        <w:t xml:space="preserve">a</w:t>
      </w:r>
      <w:r>
        <w:t xml:space="preserve">public</w:t>
      </w:r>
      <w:r>
        <w:t xml:space="preserve">prosecutor</w:t>
      </w:r>
      <w:r>
        <w:t xml:space="preserve">for</w:t>
      </w:r>
      <w:r>
        <w:t xml:space="preserve">the</w:t>
      </w:r>
      <w:r>
        <w:t xml:space="preserve">purposes</w:t>
      </w:r>
      <w:r>
        <w:t xml:space="preserve">of</w:t>
      </w:r>
      <w:r>
        <w:t xml:space="preserve">·</w:t>
      </w:r>
      <w:r>
        <w:t xml:space="preserve">prosecuting</w:t>
      </w:r>
      <w:r>
        <w:t xml:space="preserve">offences</w:t>
      </w:r>
      <w:r>
        <w:rPr>
          <w:spacing w:val="32"/>
        </w:rPr>
        <w:t xml:space="preserve">u</w:t>
      </w:r>
      <w:r>
        <w:t xml:space="preserve">nder</w:t>
      </w:r>
      <w:r>
        <w:t xml:space="preserve">this</w:t>
      </w:r>
      <w:r>
        <w:t xml:space="preserve">Act.</w:t>
      </w:r>
      <w:r/>
      <w:r/>
    </w:p>
    <w:p>
      <w:pPr>
        <w:pStyle w:val="660"/>
        <w:numPr>
          <w:ilvl w:val="0"/>
          <w:numId w:val="21"/>
        </w:numPr>
        <w:ind w:left="188" w:right="132" w:firstLine="478"/>
        <w:jc w:val="both"/>
        <w:spacing w:lineRule="auto" w:line="246" w:after="0" w:before="114"/>
        <w:tabs>
          <w:tab w:val="left" w:pos="1036" w:leader="none"/>
        </w:tabs>
      </w:pPr>
      <w:r>
        <w:rPr>
          <w:sz w:val="21"/>
        </w:rPr>
        <w:t xml:space="preserve">(1)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,</w:t>
      </w:r>
      <w:r>
        <w:t xml:space="preserve">in</w:t>
      </w:r>
      <w:r>
        <w:t xml:space="preserve">consultation</w:t>
      </w:r>
      <w:r>
        <w:t xml:space="preserve">with</w:t>
      </w:r>
      <w:r>
        <w:t xml:space="preserve">the</w:t>
      </w:r>
      <w:r>
        <w:t xml:space="preserve">Cabinet</w:t>
      </w:r>
      <w:r>
        <w:t xml:space="preserve">Secretary,</w:t>
      </w:r>
      <w:r>
        <w:t xml:space="preserve">make</w:t>
      </w:r>
      <w:r>
        <w:t xml:space="preserve">regu</w:t>
      </w:r>
      <w:r>
        <w:t xml:space="preserve">lations</w:t>
      </w:r>
      <w:r>
        <w:t xml:space="preserve">for</w:t>
      </w:r>
      <w:r>
        <w:t xml:space="preserve">the</w:t>
      </w:r>
      <w:r>
        <w:t xml:space="preserve">better</w:t>
      </w:r>
      <w:r>
        <w:t xml:space="preserve">carrying</w:t>
      </w:r>
      <w:r>
        <w:t xml:space="preserve">out</w:t>
      </w:r>
      <w:r>
        <w:t xml:space="preserve">of</w:t>
      </w:r>
      <w:r>
        <w:t xml:space="preserve">the</w:t>
      </w:r>
      <w:r>
        <w:t xml:space="preserve">objects</w:t>
      </w:r>
      <w:r>
        <w:t xml:space="preserve">of</w:t>
      </w:r>
      <w:r>
        <w:t xml:space="preserve">this</w:t>
      </w:r>
      <w:r>
        <w:t xml:space="preserve">Act.</w:t>
      </w:r>
      <w:r/>
      <w:r/>
    </w:p>
    <w:p>
      <w:pPr>
        <w:pStyle w:val="660"/>
        <w:numPr>
          <w:ilvl w:val="1"/>
          <w:numId w:val="22"/>
        </w:numPr>
        <w:ind w:left="1049" w:right="0" w:hanging="373"/>
        <w:jc w:val="left"/>
        <w:spacing w:lineRule="exact" w:line="251" w:after="0" w:before="118"/>
        <w:tabs>
          <w:tab w:val="left" w:pos="1050" w:leader="none"/>
        </w:tabs>
      </w:pPr>
      <w:r>
        <w:t xml:space="preserve">Without</w:t>
      </w:r>
      <w:r>
        <w:t xml:space="preserve">prejudice</w:t>
      </w:r>
      <w:r>
        <w:t xml:space="preserve">to</w:t>
      </w:r>
      <w:r>
        <w:t xml:space="preserve">the</w:t>
      </w:r>
      <w:r>
        <w:t xml:space="preserve">general</w:t>
      </w:r>
      <w:r>
        <w:t xml:space="preserve">ity</w:t>
      </w:r>
      <w:r>
        <w:t xml:space="preserve">of</w:t>
      </w:r>
      <w:r>
        <w:rPr>
          <w:spacing w:val="1"/>
        </w:rPr>
        <w:t xml:space="preserve">su</w:t>
      </w:r>
      <w:r>
        <w:t xml:space="preserve">bsection</w:t>
      </w:r>
      <w:r/>
      <w:r/>
    </w:p>
    <w:p>
      <w:pPr>
        <w:pStyle w:val="660"/>
        <w:ind w:left="198" w:right="0"/>
        <w:jc w:val="left"/>
        <w:spacing w:lineRule="exact" w:line="251"/>
      </w:pPr>
      <w:r>
        <w:rPr>
          <w:rFonts w:ascii="Arial"/>
          <w:sz w:val="21"/>
        </w:rPr>
        <w:t xml:space="preserve">(I),</w:t>
      </w:r>
      <w:r>
        <w:t xml:space="preserve">such</w:t>
      </w:r>
      <w:r>
        <w:t xml:space="preserve">regulations</w:t>
      </w:r>
      <w:r>
        <w:t xml:space="preserve">may</w:t>
      </w:r>
      <w:r>
        <w:t xml:space="preserve">be</w:t>
      </w:r>
      <w:r>
        <w:t xml:space="preserve">made</w:t>
      </w:r>
      <w:r>
        <w:t xml:space="preserve">in</w:t>
      </w:r>
      <w:r>
        <w:t xml:space="preserve">respect</w:t>
      </w:r>
      <w:r>
        <w:t xml:space="preserve">of</w:t>
      </w:r>
      <w:r>
        <w:t xml:space="preserve">-</w:t>
      </w:r>
      <w:r/>
      <w:r/>
    </w:p>
    <w:p>
      <w:pPr>
        <w:pStyle w:val="660"/>
        <w:numPr>
          <w:ilvl w:val="2"/>
          <w:numId w:val="22"/>
        </w:numPr>
        <w:ind w:left="1030" w:right="142" w:hanging="359"/>
        <w:jc w:val="both"/>
        <w:spacing w:lineRule="auto" w:line="240" w:after="0" w:before="91"/>
        <w:tabs>
          <w:tab w:val="left" w:pos="1036" w:leader="none"/>
        </w:tabs>
      </w:pPr>
      <w:r>
        <w:t xml:space="preserve">the</w:t>
      </w:r>
      <w:r>
        <w:t xml:space="preserve">development,</w:t>
      </w:r>
      <w:r>
        <w:t xml:space="preserve">production</w:t>
      </w:r>
      <w:r>
        <w:t xml:space="preserve">and</w:t>
      </w:r>
      <w:r>
        <w:t xml:space="preserve">use</w:t>
      </w:r>
      <w:r>
        <w:t xml:space="preserve">of</w:t>
      </w:r>
      <w:r>
        <w:rPr>
          <w:spacing w:val="3"/>
        </w:rPr>
        <w:t xml:space="preserve">nuclear</w:t>
      </w:r>
      <w:r>
        <w:t xml:space="preserve">energy;</w:t>
      </w:r>
      <w:r/>
      <w:r/>
    </w:p>
    <w:p>
      <w:pPr>
        <w:pStyle w:val="660"/>
        <w:numPr>
          <w:ilvl w:val="2"/>
          <w:numId w:val="22"/>
        </w:numPr>
        <w:ind w:left="1025" w:right="117" w:hanging="354"/>
        <w:jc w:val="both"/>
        <w:spacing w:lineRule="auto" w:line="243" w:after="0" w:before="96"/>
        <w:tabs>
          <w:tab w:val="left" w:pos="1036" w:leader="none"/>
        </w:tabs>
      </w:pPr>
      <w:r>
        <w:t xml:space="preserve">mining,</w:t>
      </w:r>
      <w:r>
        <w:t xml:space="preserve">production</w:t>
      </w:r>
      <w:r>
        <w:t xml:space="preserve">,</w:t>
      </w:r>
      <w:r>
        <w:t xml:space="preserve">refinement,</w:t>
      </w:r>
      <w:r>
        <w:t xml:space="preserve">conversion</w:t>
      </w:r>
      <w:r>
        <w:t xml:space="preserve">,</w:t>
      </w:r>
      <w:r>
        <w:t xml:space="preserve">enrichment</w:t>
      </w:r>
      <w:r>
        <w:t xml:space="preserve">,</w:t>
      </w:r>
      <w:r>
        <w:t xml:space="preserve">processing,</w:t>
      </w:r>
      <w:r>
        <w:t xml:space="preserve">reprocessing,</w:t>
      </w:r>
      <w:r>
        <w:t xml:space="preserve">possession,</w:t>
      </w:r>
      <w:r>
        <w:t xml:space="preserve">import,</w:t>
      </w:r>
      <w:r>
        <w:rPr>
          <w:spacing w:val="2"/>
        </w:rPr>
        <w:t xml:space="preserve">export,</w:t>
      </w:r>
      <w:r>
        <w:t xml:space="preserve">use,</w:t>
      </w:r>
      <w:r>
        <w:t xml:space="preserve">packaging,</w:t>
      </w:r>
      <w:r>
        <w:t xml:space="preserve">transport,</w:t>
      </w:r>
      <w:r>
        <w:t xml:space="preserve">management,</w:t>
      </w:r>
      <w:r>
        <w:t xml:space="preserve">storage,</w:t>
      </w:r>
      <w:r>
        <w:t xml:space="preserve">or</w:t>
      </w:r>
      <w:r>
        <w:t xml:space="preserve">disposal</w:t>
      </w:r>
      <w:r>
        <w:t xml:space="preserve">of</w:t>
      </w:r>
      <w:r>
        <w:t xml:space="preserve">a</w:t>
      </w:r>
      <w:r>
        <w:t xml:space="preserve">nuclear</w:t>
      </w:r>
      <w:r>
        <w:t xml:space="preserve">substance;</w:t>
      </w:r>
      <w:r/>
      <w:r/>
    </w:p>
    <w:p>
      <w:pPr>
        <w:pStyle w:val="660"/>
        <w:numPr>
          <w:ilvl w:val="2"/>
          <w:numId w:val="22"/>
        </w:numPr>
        <w:ind w:left="1025" w:right="128" w:hanging="354"/>
        <w:jc w:val="both"/>
        <w:spacing w:lineRule="auto" w:line="241" w:after="0" w:before="97"/>
        <w:tabs>
          <w:tab w:val="left" w:pos="1026" w:leader="none"/>
        </w:tabs>
      </w:pPr>
      <w:r>
        <w:t xml:space="preserve">design,</w:t>
      </w:r>
      <w:r>
        <w:t xml:space="preserve">inspection</w:t>
      </w:r>
      <w:r>
        <w:t xml:space="preserve">during</w:t>
      </w:r>
      <w:r>
        <w:t xml:space="preserve">production</w:t>
      </w:r>
      <w:r>
        <w:t xml:space="preserve">or</w:t>
      </w:r>
      <w:r>
        <w:t xml:space="preserve">installation,</w:t>
      </w:r>
      <w:r>
        <w:t xml:space="preserve">prod</w:t>
      </w:r>
      <w:r>
        <w:t xml:space="preserve">uction,</w:t>
      </w:r>
      <w:r>
        <w:t xml:space="preserve">possession,</w:t>
      </w:r>
      <w:r>
        <w:t xml:space="preserve">storage,</w:t>
      </w:r>
      <w:r>
        <w:t xml:space="preserve">import,</w:t>
      </w:r>
      <w:r>
        <w:t xml:space="preserve">export,</w:t>
      </w:r>
      <w:r>
        <w:t xml:space="preserve">use,</w:t>
      </w:r>
      <w:r>
        <w:t xml:space="preserve">decommissioning,</w:t>
      </w:r>
      <w:r>
        <w:t xml:space="preserve">or</w:t>
      </w:r>
      <w:r>
        <w:t xml:space="preserve">disposal</w:t>
      </w:r>
      <w:r>
        <w:t xml:space="preserve">of</w:t>
      </w:r>
      <w:r>
        <w:t xml:space="preserve">prescribed</w:t>
      </w:r>
      <w:r>
        <w:rPr>
          <w:spacing w:val="1"/>
        </w:rPr>
        <w:t xml:space="preserve">equipment;</w:t>
      </w:r>
      <w:r/>
      <w:r/>
    </w:p>
    <w:p>
      <w:pPr>
        <w:pStyle w:val="660"/>
        <w:numPr>
          <w:ilvl w:val="2"/>
          <w:numId w:val="22"/>
        </w:numPr>
        <w:ind w:left="1020" w:right="138" w:hanging="354"/>
        <w:jc w:val="both"/>
        <w:spacing w:lineRule="auto" w:line="240" w:after="0" w:before="89"/>
        <w:tabs>
          <w:tab w:val="left" w:pos="1031" w:leader="none"/>
          <w:tab w:val="left" w:pos="5541" w:leader="none"/>
        </w:tabs>
      </w:pPr>
      <w:r>
        <w:t xml:space="preserve">production,</w:t>
      </w:r>
      <w:r>
        <w:t xml:space="preserve">possession,</w:t>
      </w:r>
      <w:r>
        <w:t xml:space="preserve">transfer,</w:t>
      </w:r>
      <w:r>
        <w:t xml:space="preserve">storage,</w:t>
      </w:r>
      <w:r>
        <w:rPr>
          <w:spacing w:val="33"/>
        </w:rPr>
        <w:t xml:space="preserve">i</w:t>
      </w:r>
      <w:r>
        <w:t xml:space="preserve">mport,</w:t>
      </w:r>
      <w:r>
        <w:t xml:space="preserve">export,</w:t>
      </w:r>
      <w:r>
        <w:t xml:space="preserve">use,</w:t>
      </w:r>
      <w:r>
        <w:t xml:space="preserve">disclosure</w:t>
      </w:r>
      <w:r>
        <w:t xml:space="preserve">or</w:t>
      </w:r>
      <w:r>
        <w:t xml:space="preserve">restriction</w:t>
      </w:r>
      <w:r>
        <w:t xml:space="preserve">of</w:t>
      </w:r>
      <w:r>
        <w:t xml:space="preserve">disclosu</w:t>
      </w:r>
      <w:r>
        <w:t xml:space="preserve">re</w:t>
      </w:r>
      <w:r>
        <w:t xml:space="preserve">of</w:t>
      </w:r>
      <w:r>
        <w:t xml:space="preserve">prescribed</w:t>
      </w:r>
      <w:r>
        <w:t xml:space="preserve">information;</w:t>
        <w:tab/>
        <w:t xml:space="preserve">·</w:t>
      </w:r>
      <w:r/>
      <w:r/>
    </w:p>
    <w:p>
      <w:pPr>
        <w:pStyle w:val="660"/>
        <w:numPr>
          <w:ilvl w:val="2"/>
          <w:numId w:val="22"/>
        </w:numPr>
        <w:ind w:left="1025" w:right="0" w:hanging="363"/>
        <w:jc w:val="left"/>
        <w:spacing w:lineRule="auto" w:line="240" w:after="0" w:before="81"/>
        <w:tabs>
          <w:tab w:val="left" w:pos="1026" w:leader="none"/>
        </w:tabs>
      </w:pPr>
      <w:r>
        <w:t xml:space="preserve">applications</w:t>
      </w:r>
      <w:r>
        <w:t xml:space="preserve">for</w:t>
      </w:r>
      <w:r>
        <w:t xml:space="preserve">an</w:t>
      </w:r>
      <w:r>
        <w:t xml:space="preserve">authorization</w:t>
      </w:r>
      <w:r>
        <w:t xml:space="preserve">under</w:t>
      </w:r>
      <w:r>
        <w:t xml:space="preserve">this</w:t>
      </w:r>
      <w:r>
        <w:t xml:space="preserve">Act;</w:t>
      </w:r>
      <w:r/>
      <w:r/>
    </w:p>
    <w:p>
      <w:pPr>
        <w:pStyle w:val="660"/>
        <w:ind w:left="1020" w:right="118" w:hanging="359"/>
        <w:jc w:val="both"/>
        <w:spacing w:lineRule="auto" w:line="243" w:before="86"/>
        <w:tabs>
          <w:tab w:val="left" w:pos="2671" w:leader="none"/>
          <w:tab w:val="left" w:pos="4628" w:leader="none"/>
        </w:tabs>
      </w:pPr>
      <w:r>
        <w:rPr>
          <w:rFonts w:ascii="Arial"/>
          <w:sz w:val="21"/>
        </w:rPr>
        <w:t xml:space="preserve">(f)</w:t>
      </w:r>
      <w:r>
        <w:t xml:space="preserve">design</w:t>
      </w:r>
      <w:r>
        <w:t xml:space="preserve">,</w:t>
      </w:r>
      <w:r>
        <w:t xml:space="preserve">sitting,</w:t>
      </w:r>
      <w:r>
        <w:t xml:space="preserve">construction,</w:t>
      </w:r>
      <w:r>
        <w:t xml:space="preserve">installation</w:t>
      </w:r>
      <w:r>
        <w:t xml:space="preserve">,</w:t>
      </w:r>
      <w:r>
        <w:t xml:space="preserve">operation</w:t>
      </w:r>
      <w:r>
        <w:t xml:space="preserve">,</w:t>
        <w:tab/>
        <w:t xml:space="preserve">mai</w:t>
      </w:r>
      <w:r>
        <w:t xml:space="preserve">ntenance,</w:t>
        <w:tab/>
        <w:t xml:space="preserve">modification</w:t>
      </w:r>
      <w:r>
        <w:t xml:space="preserve">,</w:t>
      </w:r>
      <w:r>
        <w:t xml:space="preserve">decommissioni</w:t>
      </w:r>
      <w:r>
        <w:t xml:space="preserve">ng,</w:t>
      </w:r>
      <w:r>
        <w:t xml:space="preserve">abandonment</w:t>
      </w:r>
      <w:r>
        <w:t xml:space="preserve">or</w:t>
      </w:r>
      <w:r>
        <w:rPr>
          <w:spacing w:val="26"/>
        </w:rPr>
        <w:t xml:space="preserve">d</w:t>
      </w:r>
      <w:r>
        <w:t xml:space="preserve">isposal</w:t>
      </w:r>
      <w:r>
        <w:t xml:space="preserve">of</w:t>
      </w:r>
      <w:r>
        <w:t xml:space="preserve">a</w:t>
      </w:r>
      <w:r>
        <w:t xml:space="preserve">nuclear</w:t>
      </w:r>
      <w:r>
        <w:t xml:space="preserve">facility</w:t>
      </w:r>
      <w:r>
        <w:t xml:space="preserve">or</w:t>
      </w:r>
      <w:r>
        <w:t xml:space="preserve">part</w:t>
      </w:r>
      <w:r>
        <w:t xml:space="preserve">of</w:t>
      </w:r>
      <w:r>
        <w:t xml:space="preserve">a</w:t>
      </w:r>
      <w:r>
        <w:rPr>
          <w:spacing w:val="27"/>
        </w:rPr>
        <w:t xml:space="preserve">n</w:t>
      </w:r>
      <w:r>
        <w:t xml:space="preserve">uclear</w:t>
      </w:r>
      <w:r>
        <w:t xml:space="preserve">facil</w:t>
      </w:r>
      <w:r>
        <w:t xml:space="preserve">ity;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5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75" w:right="0" w:firstLine="0"/>
        <w:jc w:val="left"/>
        <w:spacing w:lineRule="auto" w:line="27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Offences</w:t>
      </w:r>
      <w:r>
        <w:rPr>
          <w:rFonts w:ascii="Arial"/>
          <w:sz w:val="14"/>
        </w:rPr>
        <w:t xml:space="preserve">by</w:t>
      </w:r>
      <w:r>
        <w:rPr>
          <w:rFonts w:ascii="Times New Roman"/>
          <w:sz w:val="14"/>
        </w:rPr>
        <w:t xml:space="preserve">employees</w:t>
      </w:r>
      <w:r>
        <w:rPr>
          <w:rFonts w:ascii="Times New Roman"/>
          <w:sz w:val="14"/>
        </w:rPr>
        <w:t xml:space="preserve">and</w:t>
      </w:r>
      <w:r>
        <w:rPr>
          <w:rFonts w:ascii="Times New Roman"/>
          <w:sz w:val="14"/>
        </w:rPr>
        <w:t xml:space="preserve">agents.</w:t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75" w:right="0" w:firstLine="0"/>
        <w:jc w:val="left"/>
        <w:spacing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Qeneral</w:t>
      </w:r>
      <w:r>
        <w:rPr>
          <w:rFonts w:ascii="Times New Roman"/>
          <w:sz w:val="14"/>
        </w:rPr>
        <w:t xml:space="preserve">penal</w:t>
      </w:r>
      <w:r>
        <w:rPr>
          <w:rFonts w:ascii="Times New Roman"/>
          <w:sz w:val="14"/>
        </w:rPr>
        <w:t xml:space="preserve">ty.</w:t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5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70" w:right="227" w:firstLine="4"/>
        <w:jc w:val="left"/>
        <w:spacing w:lineRule="auto" w:line="263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Appointment</w:t>
      </w:r>
      <w:r>
        <w:rPr>
          <w:rFonts w:ascii="Times New Roman"/>
          <w:sz w:val="14"/>
        </w:rPr>
        <w:t xml:space="preserve">of</w:t>
      </w:r>
      <w:r>
        <w:rPr>
          <w:rFonts w:ascii="Times New Roman"/>
          <w:sz w:val="14"/>
        </w:rPr>
        <w:t xml:space="preserve">prosecutors.</w:t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75" w:right="0" w:firstLine="0"/>
        <w:jc w:val="left"/>
        <w:spacing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Regulations.</w:t>
      </w:r>
      <w:r>
        <w:rPr>
          <w:rFonts w:ascii="Times New Roman"/>
          <w:sz w:val="14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continuous"/>
          <w:pgSz w:w="8640" w:h="14140" w:orient="portrait"/>
          <w:pgMar w:top="1240" w:right="700" w:bottom="280" w:left="620" w:header="709" w:footer="709" w:gutter="0"/>
          <w:cols w:num="2" w:sep="0" w:space="1701" w:equalWidth="0">
            <w:col w:w="6035" w:space="40"/>
            <w:col w:w="124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2120" w:right="0" w:firstLine="0"/>
        <w:jc w:val="left"/>
        <w:spacing w:before="51"/>
        <w:tabs>
          <w:tab w:val="right" w:pos="6906" w:leader="none"/>
        </w:tabs>
        <w:rPr>
          <w:rFonts w:ascii="Arial" w:hAnsi="Arial" w:cs="Arial" w:eastAsia="Arial"/>
          <w:sz w:val="17"/>
          <w:szCs w:val="17"/>
        </w:rPr>
      </w:pPr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z w:val="19"/>
        </w:rPr>
        <w:t xml:space="preserve">Nuclear</w:t>
      </w:r>
      <w:r>
        <w:rPr>
          <w:rFonts w:ascii="Times New Roman"/>
          <w:i/>
          <w:sz w:val="19"/>
        </w:rPr>
        <w:t xml:space="preserve">Regulatory</w:t>
      </w:r>
      <w:r>
        <w:rPr>
          <w:rFonts w:ascii="Times New Roman"/>
          <w:i/>
          <w:sz w:val="19"/>
        </w:rPr>
        <w:t xml:space="preserve">Bill,</w:t>
      </w:r>
      <w:r>
        <w:rPr>
          <w:rFonts w:ascii="Times New Roman"/>
          <w:i/>
          <w:sz w:val="19"/>
        </w:rPr>
        <w:t xml:space="preserve">2018</w:t>
      </w:r>
      <w:r>
        <w:rPr>
          <w:rFonts w:ascii="Arial"/>
          <w:sz w:val="17"/>
        </w:rPr>
        <w:tab/>
      </w:r>
      <w:r>
        <w:rPr>
          <w:rFonts w:ascii="Arial"/>
          <w:sz w:val="17"/>
        </w:rPr>
        <w:t xml:space="preserve">991</w:t>
      </w:r>
      <w:r>
        <w:rPr>
          <w:rFonts w:ascii="Arial"/>
          <w:sz w:val="17"/>
        </w:rPr>
      </w:r>
      <w:r/>
    </w:p>
    <w:p>
      <w:pPr>
        <w:spacing w:lineRule="auto" w:line="240" w:before="1"/>
        <w:rPr>
          <w:rFonts w:ascii="Arial" w:hAnsi="Arial" w:cs="Arial" w:eastAsia="Arial"/>
          <w:sz w:val="25"/>
          <w:szCs w:val="25"/>
        </w:rPr>
      </w:pPr>
      <w:r>
        <w:rPr>
          <w:rFonts w:ascii="Arial" w:hAnsi="Arial" w:cs="Arial" w:eastAsia="Arial"/>
          <w:sz w:val="25"/>
          <w:szCs w:val="25"/>
        </w:rPr>
      </w:r>
      <w:r/>
    </w:p>
    <w:p>
      <w:pPr>
        <w:pStyle w:val="665"/>
        <w:numPr>
          <w:ilvl w:val="0"/>
          <w:numId w:val="20"/>
        </w:numPr>
        <w:ind w:left="858" w:right="1257" w:hanging="355"/>
        <w:jc w:val="both"/>
        <w:spacing w:lineRule="exact" w:line="260" w:after="0" w:before="0"/>
        <w:tabs>
          <w:tab w:val="left" w:pos="864" w:leader="none"/>
        </w:tabs>
      </w:pPr>
      <w:r>
        <w:t xml:space="preserve">protection</w:t>
      </w:r>
      <w:r>
        <w:t xml:space="preserve">of</w:t>
      </w:r>
      <w:r>
        <w:t xml:space="preserve">persons,</w:t>
      </w:r>
      <w:r>
        <w:t xml:space="preserve">property</w:t>
      </w:r>
      <w:r>
        <w:t xml:space="preserve">and</w:t>
      </w:r>
      <w:r>
        <w:t xml:space="preserve">the</w:t>
      </w:r>
      <w:r>
        <w:t xml:space="preserve">environment,</w:t>
      </w:r>
      <w:r>
        <w:t xml:space="preserve">from</w:t>
      </w:r>
      <w:r>
        <w:t xml:space="preserve">any</w:t>
      </w:r>
      <w:r>
        <w:t xml:space="preserve">risks</w:t>
      </w:r>
      <w:r>
        <w:t xml:space="preserve">associated</w:t>
      </w:r>
      <w:r>
        <w:t xml:space="preserve">with</w:t>
      </w:r>
      <w:r>
        <w:t xml:space="preserve">the</w:t>
      </w:r>
      <w:r>
        <w:t xml:space="preserve">facilities</w:t>
      </w:r>
      <w:r>
        <w:t xml:space="preserve">and</w:t>
      </w:r>
      <w:r>
        <w:t xml:space="preserve">activitjes</w:t>
      </w:r>
      <w:r>
        <w:t xml:space="preserve">carried</w:t>
      </w:r>
      <w:r>
        <w:t xml:space="preserve">out</w:t>
      </w:r>
      <w:r>
        <w:rPr>
          <w:spacing w:val="30"/>
        </w:rPr>
        <w:t xml:space="preserve">u</w:t>
      </w:r>
      <w:r>
        <w:t xml:space="preserve">nder</w:t>
      </w:r>
      <w:r>
        <w:t xml:space="preserve">this</w:t>
      </w:r>
      <w:r>
        <w:t xml:space="preserve">Act;</w:t>
      </w:r>
      <w:r/>
      <w:r/>
    </w:p>
    <w:p>
      <w:pPr>
        <w:numPr>
          <w:ilvl w:val="0"/>
          <w:numId w:val="20"/>
        </w:numPr>
        <w:ind w:left="863" w:right="0" w:hanging="360"/>
        <w:jc w:val="left"/>
        <w:spacing w:before="117"/>
        <w:tabs>
          <w:tab w:val="left" w:pos="86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non-ionizing</w:t>
      </w:r>
      <w:r>
        <w:rPr>
          <w:rFonts w:ascii="Times New Roman"/>
          <w:sz w:val="23"/>
        </w:rPr>
        <w:t xml:space="preserve">radiation</w:t>
      </w:r>
      <w:r>
        <w:rPr>
          <w:rFonts w:ascii="Times New Roman"/>
          <w:sz w:val="23"/>
        </w:rPr>
        <w:t xml:space="preserve">exposure</w:t>
      </w:r>
      <w:r>
        <w:rPr>
          <w:rFonts w:ascii="Times New Roman"/>
          <w:sz w:val="23"/>
        </w:rPr>
      </w:r>
      <w:r/>
    </w:p>
    <w:p>
      <w:pPr>
        <w:numPr>
          <w:ilvl w:val="0"/>
          <w:numId w:val="20"/>
        </w:numPr>
        <w:ind w:left="863" w:right="0" w:hanging="360"/>
        <w:jc w:val="left"/>
        <w:spacing w:before="114"/>
        <w:tabs>
          <w:tab w:val="left" w:pos="86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doses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radiation,</w:t>
      </w:r>
      <w:r>
        <w:rPr>
          <w:rFonts w:ascii="Times New Roman"/>
          <w:sz w:val="23"/>
        </w:rPr>
        <w:t xml:space="preserve">including</w:t>
      </w:r>
      <w:r>
        <w:rPr>
          <w:rFonts w:ascii="Times New Roman"/>
          <w:sz w:val="23"/>
        </w:rPr>
        <w:t xml:space="preserve">-</w:t>
      </w:r>
      <w:r>
        <w:rPr>
          <w:rFonts w:ascii="Times New Roman"/>
          <w:sz w:val="23"/>
        </w:rPr>
      </w:r>
      <w:r/>
    </w:p>
    <w:p>
      <w:pPr>
        <w:numPr>
          <w:ilvl w:val="1"/>
          <w:numId w:val="20"/>
        </w:numPr>
        <w:ind w:left="1338" w:right="1247" w:hanging="470"/>
        <w:jc w:val="both"/>
        <w:spacing w:lineRule="auto" w:line="239" w:before="110"/>
        <w:tabs>
          <w:tab w:val="left" w:pos="134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 xml:space="preserve">)</w:t>
      </w:r>
      <w:r>
        <w:rPr>
          <w:rFonts w:ascii="Times New Roman" w:hAnsi="Times New Roman"/>
          <w:sz w:val="23"/>
        </w:rPr>
        <w:t xml:space="preserve">establishing</w:t>
      </w:r>
      <w:r>
        <w:rPr>
          <w:rFonts w:ascii="Times New Roman" w:hAnsi="Times New Roman"/>
          <w:sz w:val="23"/>
        </w:rPr>
        <w:t xml:space="preserve">·</w:t>
      </w:r>
      <w:r>
        <w:rPr>
          <w:rFonts w:ascii="Times New Roman" w:hAnsi="Times New Roman"/>
          <w:sz w:val="23"/>
        </w:rPr>
        <w:t xml:space="preserve">classes·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z w:val="23"/>
        </w:rPr>
        <w:t xml:space="preserve">persons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z w:val="23"/>
        </w:rPr>
        <w:t xml:space="preserve">prescribing,</w:t>
      </w:r>
      <w:r>
        <w:rPr>
          <w:rFonts w:ascii="Times New Roman" w:hAnsi="Times New Roman"/>
          <w:sz w:val="23"/>
        </w:rPr>
        <w:t xml:space="preserve">in</w:t>
      </w:r>
      <w:r>
        <w:rPr>
          <w:rFonts w:ascii="Times New Roman" w:hAnsi="Times New Roman"/>
          <w:sz w:val="23"/>
        </w:rPr>
        <w:t xml:space="preserve">·respect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z w:val="23"/>
        </w:rPr>
        <w:t xml:space="preserve">each</w:t>
      </w:r>
      <w:r>
        <w:rPr>
          <w:rFonts w:ascii="Times New Roman" w:hAnsi="Times New Roman"/>
          <w:sz w:val="23"/>
        </w:rPr>
        <w:t xml:space="preserve">class,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radiation</w:t>
      </w:r>
      <w:r>
        <w:rPr>
          <w:rFonts w:ascii="Times New Roman" w:hAnsi="Times New Roman"/>
          <w:sz w:val="23"/>
        </w:rPr>
        <w:t xml:space="preserve">dose</w:t>
      </w:r>
      <w:r>
        <w:rPr>
          <w:rFonts w:ascii="Times New Roman" w:hAnsi="Times New Roman"/>
          <w:sz w:val="23"/>
        </w:rPr>
        <w:t xml:space="preserve">limits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z w:val="23"/>
        </w:rPr>
        <w:t xml:space="preserve">which</w:t>
      </w:r>
      <w:r>
        <w:rPr>
          <w:rFonts w:ascii="Times New Roman" w:hAnsi="Times New Roman"/>
          <w:sz w:val="23"/>
        </w:rPr>
        <w:t xml:space="preserve">members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z w:val="23"/>
        </w:rPr>
        <w:t xml:space="preserve">that</w:t>
      </w:r>
      <w:r>
        <w:rPr>
          <w:rFonts w:ascii="Times New Roman" w:hAnsi="Times New Roman"/>
          <w:sz w:val="23"/>
        </w:rPr>
        <w:t xml:space="preserve">class</w:t>
      </w:r>
      <w:r>
        <w:rPr>
          <w:rFonts w:ascii="Times New Roman" w:hAnsi="Times New Roman"/>
          <w:sz w:val="23"/>
        </w:rPr>
        <w:t xml:space="preserve">may</w:t>
      </w:r>
      <w:r>
        <w:rPr>
          <w:rFonts w:ascii="Times New Roman" w:hAnsi="Times New Roman"/>
          <w:sz w:val="23"/>
        </w:rPr>
        <w:t xml:space="preserve">be</w:t>
      </w:r>
      <w:r>
        <w:rPr>
          <w:rFonts w:ascii="Times New Roman" w:hAnsi="Times New Roman"/>
          <w:spacing w:val="2"/>
          <w:sz w:val="23"/>
        </w:rPr>
        <w:t xml:space="preserve">exposed;</w:t>
      </w:r>
      <w:r/>
    </w:p>
    <w:p>
      <w:pPr>
        <w:numPr>
          <w:ilvl w:val="1"/>
          <w:numId w:val="20"/>
        </w:numPr>
        <w:ind w:left="1347" w:right="1256" w:hanging="479"/>
        <w:jc w:val="both"/>
        <w:spacing w:lineRule="auto" w:line="236" w:before="118"/>
        <w:tabs>
          <w:tab w:val="left" w:pos="134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prescribing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circumstances</w:t>
      </w:r>
      <w:r>
        <w:rPr>
          <w:rFonts w:ascii="Times New Roman"/>
          <w:sz w:val="23"/>
        </w:rPr>
        <w:t xml:space="preserve">under</w:t>
      </w:r>
      <w:r>
        <w:rPr>
          <w:rFonts w:ascii="Times New Roman"/>
          <w:sz w:val="23"/>
        </w:rPr>
        <w:t xml:space="preserve">which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all</w:t>
      </w:r>
      <w:r>
        <w:rPr>
          <w:rFonts w:ascii="Times New Roman"/>
          <w:sz w:val="23"/>
        </w:rPr>
        <w:t xml:space="preserve">members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class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persons</w:t>
      </w:r>
      <w:r>
        <w:rPr>
          <w:rFonts w:ascii="Times New Roman"/>
          <w:sz w:val="23"/>
        </w:rPr>
        <w:t xml:space="preserve">may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3"/>
        </w:rPr>
        <w:t xml:space="preserve">exposed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dose</w:t>
      </w:r>
      <w:r>
        <w:rPr>
          <w:rFonts w:ascii="Times New Roman"/>
          <w:sz w:val="23"/>
        </w:rPr>
        <w:t xml:space="preserve">of radiation</w:t>
      </w:r>
      <w:r>
        <w:rPr>
          <w:rFonts w:ascii="Times New Roman"/>
          <w:sz w:val="23"/>
        </w:rPr>
        <w:t xml:space="preserve">exceeding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limits</w:t>
      </w:r>
      <w:r>
        <w:rPr>
          <w:rFonts w:ascii="Times New Roman"/>
          <w:sz w:val="23"/>
        </w:rPr>
        <w:t xml:space="preserve">prescribed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z w:val="23"/>
        </w:rPr>
        <w:t xml:space="preserve">class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persons;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</w:r>
      <w:r/>
    </w:p>
    <w:p>
      <w:pPr>
        <w:numPr>
          <w:ilvl w:val="1"/>
          <w:numId w:val="20"/>
        </w:numPr>
        <w:ind w:left="1352" w:right="1255" w:hanging="475"/>
        <w:jc w:val="both"/>
        <w:spacing w:lineRule="exact" w:line="254" w:before="93"/>
        <w:tabs>
          <w:tab w:val="left" w:pos="135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establishing</w:t>
      </w:r>
      <w:r>
        <w:rPr>
          <w:rFonts w:ascii="Times New Roman"/>
          <w:sz w:val="23"/>
        </w:rPr>
        <w:t xml:space="preserve">measures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protection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persons</w:t>
      </w:r>
      <w:r>
        <w:rPr>
          <w:rFonts w:ascii="Times New Roman"/>
          <w:sz w:val="23"/>
        </w:rPr>
        <w:t xml:space="preserve">from</w:t>
      </w:r>
      <w:r>
        <w:rPr>
          <w:rFonts w:ascii="Times New Roman"/>
          <w:sz w:val="23"/>
        </w:rPr>
        <w:t xml:space="preserve">exposure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radiation;</w:t>
      </w:r>
      <w:r>
        <w:rPr>
          <w:rFonts w:ascii="Times New Roman"/>
          <w:sz w:val="23"/>
        </w:rPr>
      </w:r>
      <w:r/>
    </w:p>
    <w:p>
      <w:pPr>
        <w:numPr>
          <w:ilvl w:val="0"/>
          <w:numId w:val="20"/>
        </w:numPr>
        <w:ind w:left="877" w:right="1252" w:hanging="365"/>
        <w:jc w:val="both"/>
        <w:spacing w:lineRule="exact" w:line="254" w:before="91"/>
        <w:tabs>
          <w:tab w:val="left" w:pos="87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protection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energy</w:t>
      </w:r>
      <w:r>
        <w:rPr>
          <w:rFonts w:ascii="Times New Roman"/>
          <w:sz w:val="23"/>
        </w:rPr>
        <w:t xml:space="preserve">worlts,</w:t>
      </w:r>
      <w:r>
        <w:rPr>
          <w:rFonts w:ascii="Times New Roman"/>
          <w:sz w:val="23"/>
        </w:rPr>
        <w:t xml:space="preserve">including</w:t>
      </w:r>
      <w:r>
        <w:rPr>
          <w:rFonts w:ascii="Times New Roman"/>
          <w:sz w:val="23"/>
        </w:rPr>
        <w:t xml:space="preserve">prescribing</w:t>
      </w:r>
      <w:r>
        <w:rPr>
          <w:rFonts w:ascii="Times New Roman"/>
          <w:sz w:val="23"/>
        </w:rPr>
        <w:t xml:space="preserve">-</w:t>
      </w:r>
      <w:r>
        <w:rPr>
          <w:rFonts w:ascii="Times New Roman"/>
          <w:sz w:val="23"/>
        </w:rPr>
      </w:r>
      <w:r/>
    </w:p>
    <w:p>
      <w:pPr>
        <w:numPr>
          <w:ilvl w:val="1"/>
          <w:numId w:val="20"/>
        </w:numPr>
        <w:ind w:left="1352" w:right="1229" w:hanging="470"/>
        <w:jc w:val="both"/>
        <w:spacing w:lineRule="auto" w:line="232" w:before="91"/>
        <w:tabs>
          <w:tab w:val="left" w:pos="135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duties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z w:val="23"/>
        </w:rPr>
        <w:t xml:space="preserve">may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3"/>
        </w:rPr>
        <w:t xml:space="preserve">performed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person</w:t>
      </w:r>
      <w:r>
        <w:rPr>
          <w:rFonts w:ascii="Times New Roman"/>
          <w:sz w:val="23"/>
        </w:rPr>
        <w:t xml:space="preserve">employed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facility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other</w:t>
      </w:r>
      <w:r>
        <w:rPr>
          <w:rFonts w:ascii="Times New Roman"/>
          <w:sz w:val="23"/>
        </w:rPr>
        <w:t xml:space="preserve">place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which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pacing w:val="1"/>
          <w:sz w:val="23"/>
        </w:rPr>
        <w:t xml:space="preserve">substance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produced,</w:t>
      </w:r>
      <w:r>
        <w:rPr>
          <w:rFonts w:ascii="Times New Roman"/>
          <w:sz w:val="23"/>
        </w:rPr>
        <w:t xml:space="preserve">used,</w:t>
      </w:r>
      <w:r>
        <w:rPr>
          <w:rFonts w:ascii="Times New Roman"/>
          <w:sz w:val="23"/>
        </w:rPr>
        <w:t xml:space="preserve">possessed,</w:t>
      </w:r>
      <w:r>
        <w:rPr>
          <w:rFonts w:ascii="Times New Roman"/>
          <w:sz w:val="23"/>
        </w:rPr>
        <w:t xml:space="preserve">packaged,</w:t>
      </w:r>
      <w:r>
        <w:rPr>
          <w:rFonts w:ascii="Times New Roman"/>
          <w:sz w:val="23"/>
        </w:rPr>
        <w:t xml:space="preserve">transported,</w:t>
      </w:r>
      <w:r>
        <w:rPr>
          <w:rFonts w:ascii="Times New Roman"/>
          <w:sz w:val="23"/>
        </w:rPr>
        <w:t xml:space="preserve">stored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disposed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manner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circumstances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which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person</w:t>
      </w:r>
      <w:r>
        <w:rPr>
          <w:rFonts w:ascii="Times New Roman"/>
          <w:sz w:val="23"/>
        </w:rPr>
        <w:t xml:space="preserve">'s</w:t>
      </w:r>
      <w:r>
        <w:rPr>
          <w:rFonts w:ascii="Times New Roman"/>
          <w:sz w:val="23"/>
        </w:rPr>
        <w:t xml:space="preserve">terms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.conditions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employment</w:t>
      </w:r>
      <w:r>
        <w:rPr>
          <w:rFonts w:ascii="Times New Roman"/>
          <w:sz w:val="23"/>
        </w:rPr>
        <w:t xml:space="preserve">may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3"/>
        </w:rPr>
        <w:t xml:space="preserve">varied;</w:t>
      </w:r>
      <w:r/>
    </w:p>
    <w:p>
      <w:pPr>
        <w:ind w:left="1362" w:right="1230" w:hanging="547"/>
        <w:jc w:val="both"/>
        <w:spacing w:lineRule="exact" w:line="260" w:before="8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 xml:space="preserve">.</w:t>
      </w:r>
      <w:r>
        <w:rPr>
          <w:rFonts w:ascii="Times New Roman" w:hAnsi="Times New Roman"/>
          <w:sz w:val="23"/>
        </w:rPr>
        <w:t xml:space="preserve">(ii)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information</w:t>
      </w:r>
      <w:r>
        <w:rPr>
          <w:rFonts w:ascii="Times New Roman" w:hAnsi="Times New Roman"/>
          <w:sz w:val="23"/>
        </w:rPr>
        <w:t xml:space="preserve">that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z w:val="23"/>
        </w:rPr>
        <w:t xml:space="preserve">person</w:t>
      </w:r>
      <w:r>
        <w:rPr>
          <w:rFonts w:ascii="Times New Roman" w:hAnsi="Times New Roman"/>
          <w:sz w:val="23"/>
        </w:rPr>
        <w:t xml:space="preserve">so</w:t>
      </w:r>
      <w:r>
        <w:rPr>
          <w:rFonts w:ascii="Times New Roman" w:hAnsi="Times New Roman"/>
          <w:sz w:val="23"/>
        </w:rPr>
        <w:t xml:space="preserve">employed</w:t>
      </w:r>
      <w:r>
        <w:rPr>
          <w:rFonts w:ascii="Times New Roman" w:hAnsi="Times New Roman"/>
          <w:sz w:val="23"/>
        </w:rPr>
        <w:t xml:space="preserve">is</w:t>
      </w:r>
      <w:r>
        <w:rPr>
          <w:rFonts w:ascii="Times New Roman" w:hAnsi="Times New Roman"/>
          <w:sz w:val="23"/>
        </w:rPr>
        <w:t xml:space="preserve">required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z w:val="23"/>
        </w:rPr>
        <w:t xml:space="preserve">provide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z w:val="23"/>
        </w:rPr>
        <w:t xml:space="preserve">their</w:t>
      </w:r>
      <w:r>
        <w:rPr>
          <w:rFonts w:ascii="Times New Roman" w:hAnsi="Times New Roman"/>
          <w:sz w:val="23"/>
        </w:rPr>
        <w:t xml:space="preserve">employer</w:t>
      </w:r>
      <w:r>
        <w:rPr>
          <w:rFonts w:ascii="Times New Roman" w:hAnsi="Times New Roman"/>
          <w:sz w:val="23"/>
        </w:rPr>
        <w:t xml:space="preserve">or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z w:val="23"/>
        </w:rPr>
        <w:t xml:space="preserve">dos</w:t>
      </w:r>
      <w:r>
        <w:rPr>
          <w:rFonts w:ascii="Times New Roman" w:hAnsi="Times New Roman"/>
          <w:spacing w:val="24"/>
          <w:sz w:val="23"/>
        </w:rPr>
        <w:t xml:space="preserve">i</w:t>
      </w:r>
      <w:r>
        <w:rPr>
          <w:rFonts w:ascii="Times New Roman" w:hAnsi="Times New Roman"/>
          <w:sz w:val="23"/>
        </w:rPr>
        <w:t xml:space="preserve">metry</w:t>
      </w:r>
      <w:r>
        <w:rPr>
          <w:rFonts w:ascii="Times New Roman" w:hAnsi="Times New Roman"/>
          <w:sz w:val="23"/>
        </w:rPr>
        <w:t xml:space="preserve">service</w:t>
      </w:r>
      <w:r>
        <w:rPr>
          <w:rFonts w:ascii="Times New Roman" w:hAnsi="Times New Roman"/>
          <w:sz w:val="23"/>
        </w:rPr>
        <w:t xml:space="preserve">provider</w:t>
      </w:r>
      <w:r>
        <w:rPr>
          <w:rFonts w:ascii="Times New Roman" w:hAnsi="Times New Roman"/>
          <w:sz w:val="23"/>
        </w:rPr>
        <w:t xml:space="preserve">in</w:t>
      </w:r>
      <w:r>
        <w:rPr>
          <w:rFonts w:ascii="Times New Roman" w:hAnsi="Times New Roman"/>
          <w:sz w:val="23"/>
        </w:rPr>
        <w:t xml:space="preserve">·order  to</w:t>
      </w:r>
      <w:r>
        <w:rPr>
          <w:rFonts w:ascii="Times New Roman" w:hAnsi="Times New Roman"/>
          <w:sz w:val="23"/>
        </w:rPr>
        <w:t xml:space="preserve">measure</w:t>
      </w:r>
      <w:r>
        <w:rPr>
          <w:rFonts w:ascii="Times New Roman" w:hAnsi="Times New Roman"/>
          <w:sz w:val="23"/>
        </w:rPr>
        <w:t xml:space="preserve">or</w:t>
      </w:r>
      <w:r>
        <w:rPr>
          <w:rFonts w:ascii="Times New Roman" w:hAnsi="Times New Roman"/>
          <w:sz w:val="23"/>
        </w:rPr>
        <w:t xml:space="preserve">moni</w:t>
      </w:r>
      <w:r>
        <w:rPr>
          <w:rFonts w:ascii="Times New Roman" w:hAnsi="Times New Roman"/>
          <w:sz w:val="23"/>
        </w:rPr>
        <w:t xml:space="preserve">tor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dose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z w:val="23"/>
        </w:rPr>
        <w:t xml:space="preserve">radiation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z w:val="23"/>
        </w:rPr>
        <w:t xml:space="preserve">which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person</w:t>
      </w:r>
      <w:r>
        <w:rPr>
          <w:rFonts w:ascii="Times New Roman" w:hAnsi="Times New Roman"/>
          <w:sz w:val="23"/>
        </w:rPr>
        <w:t xml:space="preserve">is</w:t>
      </w:r>
      <w:r>
        <w:rPr>
          <w:rFonts w:ascii="Times New Roman" w:hAnsi="Times New Roman"/>
          <w:sz w:val="23"/>
        </w:rPr>
        <w:t xml:space="preserve">exposed;</w:t>
      </w:r>
      <w:r>
        <w:rPr>
          <w:rFonts w:ascii="Times New Roman" w:hAnsi="Times New Roman"/>
          <w:sz w:val="23"/>
        </w:rPr>
      </w:r>
      <w:r/>
    </w:p>
    <w:p>
      <w:pPr>
        <w:numPr>
          <w:ilvl w:val="0"/>
          <w:numId w:val="19"/>
        </w:numPr>
        <w:ind w:left="1367" w:right="1230" w:hanging="480"/>
        <w:jc w:val="both"/>
        <w:spacing w:lineRule="exact" w:line="260" w:before="85"/>
        <w:tabs>
          <w:tab w:val="left" w:pos="136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medical</w:t>
      </w:r>
      <w:r>
        <w:rPr>
          <w:rFonts w:ascii="Times New Roman"/>
          <w:sz w:val="23"/>
        </w:rPr>
        <w:t xml:space="preserve">examinations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tests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circumstances</w:t>
      </w:r>
      <w:r>
        <w:rPr>
          <w:rFonts w:ascii="Times New Roman"/>
          <w:sz w:val="23"/>
        </w:rPr>
        <w:t xml:space="preserve">under</w:t>
      </w:r>
      <w:r>
        <w:rPr>
          <w:rFonts w:ascii="Times New Roman"/>
          <w:sz w:val="23"/>
        </w:rPr>
        <w:t xml:space="preserve">which</w:t>
      </w:r>
      <w:r>
        <w:rPr>
          <w:rFonts w:ascii="Times New Roman"/>
          <w:sz w:val="23"/>
        </w:rPr>
        <w:t xml:space="preserve">they</w:t>
      </w:r>
      <w:r>
        <w:rPr>
          <w:rFonts w:ascii="Times New Roman"/>
          <w:sz w:val="23"/>
        </w:rPr>
        <w:t xml:space="preserve">are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3"/>
        </w:rPr>
        <w:t xml:space="preserve">conducted</w:t>
      </w:r>
      <w:r>
        <w:rPr>
          <w:rFonts w:ascii="Times New Roman"/>
          <w:sz w:val="23"/>
        </w:rPr>
        <w:t xml:space="preserve">on</w:t>
      </w:r>
      <w:r>
        <w:rPr>
          <w:rFonts w:ascii="Times New Roman"/>
          <w:sz w:val="23"/>
        </w:rPr>
        <w:t xml:space="preserve">persons</w:t>
      </w:r>
      <w:r>
        <w:rPr>
          <w:rFonts w:ascii="Times New Roman"/>
          <w:sz w:val="23"/>
        </w:rPr>
        <w:t xml:space="preserve">so</w:t>
      </w:r>
      <w:r>
        <w:rPr>
          <w:rFonts w:ascii="Times New Roman"/>
          <w:sz w:val="23"/>
        </w:rPr>
        <w:t xml:space="preserve">employed;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</w:r>
      <w:r/>
    </w:p>
    <w:p>
      <w:pPr>
        <w:numPr>
          <w:ilvl w:val="0"/>
          <w:numId w:val="19"/>
        </w:numPr>
        <w:ind w:left="1367" w:right="1230" w:hanging="475"/>
        <w:jc w:val="both"/>
        <w:spacing w:lineRule="auto" w:line="235" w:before="83"/>
        <w:tabs>
          <w:tab w:val="left" w:pos="137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measures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z w:val="23"/>
        </w:rPr>
        <w:t xml:space="preserve">must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3"/>
        </w:rPr>
        <w:t xml:space="preserve">undertaken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z w:val="23"/>
        </w:rPr>
        <w:t xml:space="preserve">employets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persons</w:t>
      </w:r>
      <w:r>
        <w:rPr>
          <w:rFonts w:ascii="Times New Roman"/>
          <w:sz w:val="23"/>
        </w:rPr>
        <w:t xml:space="preserve">so</w:t>
      </w:r>
      <w:r>
        <w:rPr>
          <w:rFonts w:ascii="Times New Roman"/>
          <w:sz w:val="23"/>
        </w:rPr>
        <w:t xml:space="preserve">employed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licensees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such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facility;</w:t>
      </w:r>
      <w:r>
        <w:rPr>
          <w:rFonts w:ascii="Times New Roman"/>
          <w:sz w:val="23"/>
        </w:rPr>
      </w:r>
      <w:r/>
    </w:p>
    <w:p>
      <w:pPr>
        <w:numPr>
          <w:ilvl w:val="0"/>
          <w:numId w:val="20"/>
        </w:numPr>
        <w:ind w:left="892" w:right="1226" w:hanging="360"/>
        <w:jc w:val="both"/>
        <w:spacing w:lineRule="auto" w:line="238" w:before="84"/>
        <w:tabs>
          <w:tab w:val="left" w:pos="89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prescribing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fees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z w:val="23"/>
        </w:rPr>
        <w:t xml:space="preserve">may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3"/>
        </w:rPr>
        <w:t xml:space="preserve">charged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Commission,</w:t>
      </w:r>
      <w:r>
        <w:rPr>
          <w:rFonts w:ascii="Times New Roman"/>
          <w:sz w:val="23"/>
        </w:rPr>
        <w:t xml:space="preserve">on</w:t>
      </w:r>
      <w:r>
        <w:rPr>
          <w:rFonts w:ascii="Times New Roman"/>
          <w:sz w:val="23"/>
        </w:rPr>
        <w:t xml:space="preserve">information;</w:t>
      </w:r>
      <w:r>
        <w:rPr>
          <w:rFonts w:ascii="Times New Roman"/>
          <w:sz w:val="23"/>
        </w:rPr>
        <w:t xml:space="preserve">products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services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progra.mmes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z w:val="23"/>
        </w:rPr>
        <w:t xml:space="preserve">it.</w:t>
      </w:r>
      <w:r>
        <w:rPr>
          <w:rFonts w:ascii="Times New Roman"/>
          <w:sz w:val="23"/>
        </w:rPr>
        <w:t xml:space="preserve">establishes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maintains;</w:t>
      </w:r>
      <w:r>
        <w:rPr>
          <w:rFonts w:ascii="Times New Roman"/>
          <w:sz w:val="23"/>
        </w:rPr>
      </w:r>
      <w:r/>
    </w:p>
    <w:p>
      <w:pPr>
        <w:jc w:val="both"/>
        <w:spacing w:lineRule="auto" w:line="238" w:after="0"/>
        <w:rPr>
          <w:rFonts w:ascii="Times New Roman" w:hAnsi="Times New Roman" w:cs="Times New Roman" w:eastAsia="Times New Roman"/>
          <w:sz w:val="23"/>
          <w:szCs w:val="23"/>
        </w:rPr>
        <w:sectPr>
          <w:footnotePr/>
          <w:type w:val="nextPage"/>
          <w:pgSz w:w="8680" w:h="14160" w:orient="portrait"/>
          <w:pgMar w:top="760" w:right="460" w:bottom="280" w:left="120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ind w:left="102" w:right="0" w:firstLine="0"/>
        <w:jc w:val="left"/>
        <w:spacing w:before="49"/>
        <w:tabs>
          <w:tab w:val="left" w:pos="2293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Courier New"/>
          <w:spacing w:val="-40"/>
          <w:sz w:val="22"/>
        </w:rPr>
        <w:t xml:space="preserve">9</w:t>
      </w:r>
      <w:r>
        <w:rPr>
          <w:rFonts w:ascii="Courier New"/>
          <w:spacing w:val="-35"/>
          <w:sz w:val="22"/>
        </w:rPr>
        <w:t xml:space="preserve">9</w:t>
      </w:r>
      <w:r>
        <w:rPr>
          <w:rFonts w:ascii="Courier New"/>
          <w:sz w:val="22"/>
        </w:rPr>
        <w:t xml:space="preserve">2</w:t>
        <w:tab/>
      </w:r>
      <w:r>
        <w:rPr>
          <w:rFonts w:ascii="Times New Roman"/>
          <w:i/>
          <w:position w:val="1"/>
          <w:sz w:val="19"/>
        </w:rPr>
        <w:t xml:space="preserve">The</w:t>
      </w:r>
      <w:r>
        <w:rPr>
          <w:rFonts w:ascii="Times New Roman"/>
          <w:i/>
          <w:position w:val="1"/>
          <w:sz w:val="19"/>
        </w:rPr>
        <w:t xml:space="preserve">Nuclear</w:t>
      </w:r>
      <w:r>
        <w:rPr>
          <w:rFonts w:ascii="Times New Roman"/>
          <w:i/>
          <w:position w:val="1"/>
          <w:sz w:val="19"/>
        </w:rPr>
        <w:t xml:space="preserve">Regulatory</w:t>
      </w:r>
      <w:r>
        <w:rPr>
          <w:rFonts w:ascii="Times New Roman"/>
          <w:i/>
          <w:position w:val="1"/>
          <w:sz w:val="19"/>
        </w:rPr>
        <w:t xml:space="preserve">Bill,</w:t>
      </w:r>
      <w:r>
        <w:rPr>
          <w:rFonts w:ascii="Times New Roman"/>
          <w:i/>
          <w:position w:val="1"/>
          <w:sz w:val="19"/>
        </w:rPr>
        <w:t xml:space="preserve">2018</w:t>
      </w:r>
      <w:r>
        <w:rPr>
          <w:rFonts w:ascii="Times New Roman"/>
          <w:sz w:val="19"/>
        </w:rPr>
      </w:r>
      <w:r/>
    </w:p>
    <w:p>
      <w:pPr>
        <w:spacing w:lineRule="auto" w:line="240" w:before="5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pStyle w:val="665"/>
        <w:numPr>
          <w:ilvl w:val="0"/>
          <w:numId w:val="2"/>
        </w:numPr>
        <w:ind w:left="1035" w:right="1158" w:hanging="369"/>
        <w:jc w:val="both"/>
        <w:spacing w:lineRule="exact" w:line="258" w:after="0" w:before="0"/>
        <w:tabs>
          <w:tab w:val="left" w:pos="1021" w:leader="none"/>
        </w:tabs>
      </w:pPr>
      <w:r>
        <w:t xml:space="preserve">prescribing</w:t>
      </w:r>
      <w:r>
        <w:t xml:space="preserve">the</w:t>
      </w:r>
      <w:r>
        <w:t xml:space="preserve">.</w:t>
      </w:r>
      <w:r>
        <w:t xml:space="preserve">fees</w:t>
      </w:r>
      <w:r>
        <w:t xml:space="preserve">payable</w:t>
      </w:r>
      <w:r>
        <w:t xml:space="preserve">for</w:t>
      </w:r>
      <w:r>
        <w:t xml:space="preserve">various</w:t>
      </w:r>
      <w:r>
        <w:t xml:space="preserve">authorizations;</w:t>
      </w:r>
      <w:r/>
    </w:p>
    <w:p>
      <w:pPr>
        <w:ind w:left="1030" w:right="1155" w:hanging="354"/>
        <w:jc w:val="both"/>
        <w:spacing w:lineRule="auto" w:line="236"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(m)qualifications</w:t>
      </w:r>
      <w:r>
        <w:rPr>
          <w:rFonts w:ascii="Times New Roman"/>
          <w:sz w:val="23"/>
        </w:rPr>
        <w:t xml:space="preserve">for,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training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exam</w:t>
      </w:r>
      <w:r>
        <w:rPr>
          <w:rFonts w:ascii="Times New Roman"/>
          <w:spacing w:val="26"/>
          <w:sz w:val="23"/>
        </w:rPr>
        <w:t xml:space="preserve">i</w:t>
      </w:r>
      <w:r>
        <w:rPr>
          <w:rFonts w:ascii="Times New Roman"/>
          <w:sz w:val="23"/>
        </w:rPr>
        <w:t xml:space="preserve">nation</w:t>
      </w:r>
      <w:r>
        <w:rPr>
          <w:rFonts w:ascii="Times New Roman"/>
          <w:sz w:val="23"/>
        </w:rPr>
        <w:t xml:space="preserve">of,</w:t>
      </w:r>
      <w:r>
        <w:rPr>
          <w:rFonts w:ascii="Times New Roman"/>
          <w:sz w:val="23"/>
        </w:rPr>
        <w:t xml:space="preserve">inspectors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other</w:t>
      </w:r>
      <w:r>
        <w:rPr>
          <w:rFonts w:ascii="Times New Roman"/>
          <w:sz w:val="23"/>
        </w:rPr>
        <w:t xml:space="preserve">persons</w:t>
      </w:r>
      <w:r>
        <w:rPr>
          <w:rFonts w:ascii="Times New Roman"/>
          <w:sz w:val="23"/>
        </w:rPr>
        <w:t xml:space="preserve">authorized</w:t>
      </w:r>
      <w:r>
        <w:rPr>
          <w:rFonts w:ascii="Times New Roman"/>
          <w:sz w:val="23"/>
        </w:rPr>
        <w:t xml:space="preserve">under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z w:val="23"/>
        </w:rPr>
        <w:t xml:space="preserve">Act;</w:t>
      </w:r>
      <w:r/>
    </w:p>
    <w:p>
      <w:pPr>
        <w:numPr>
          <w:ilvl w:val="0"/>
          <w:numId w:val="18"/>
        </w:numPr>
        <w:ind w:left="1040" w:right="1146" w:hanging="354"/>
        <w:jc w:val="both"/>
        <w:spacing w:lineRule="auto" w:line="236" w:before="122"/>
        <w:tabs>
          <w:tab w:val="left" w:pos="104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measures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ensure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maintenance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national</w:t>
      </w:r>
      <w:r>
        <w:rPr>
          <w:rFonts w:ascii="Times New Roman"/>
          <w:sz w:val="23"/>
        </w:rPr>
        <w:t xml:space="preserve">security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compliance</w:t>
      </w:r>
      <w:r>
        <w:rPr>
          <w:rFonts w:ascii="Times New Roman"/>
          <w:sz w:val="23"/>
        </w:rPr>
        <w:t xml:space="preserve">with</w:t>
      </w:r>
      <w:r>
        <w:rPr>
          <w:rFonts w:ascii="Times New Roman"/>
          <w:sz w:val="23"/>
        </w:rPr>
        <w:t xml:space="preserve">Kenya's</w:t>
      </w:r>
      <w:r>
        <w:rPr>
          <w:rFonts w:ascii="Times New Roman"/>
          <w:sz w:val="23"/>
        </w:rPr>
        <w:t xml:space="preserve">international</w:t>
      </w:r>
      <w:r>
        <w:rPr>
          <w:rFonts w:ascii="Times New Roman"/>
          <w:sz w:val="23"/>
        </w:rPr>
        <w:t xml:space="preserve">obligations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development,</w:t>
      </w:r>
      <w:r>
        <w:rPr>
          <w:rFonts w:ascii="Times New Roman"/>
          <w:sz w:val="23"/>
        </w:rPr>
        <w:t xml:space="preserve">production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use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energy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production,</w:t>
      </w:r>
      <w:r>
        <w:rPr>
          <w:rFonts w:ascii="Times New Roman"/>
          <w:sz w:val="23"/>
        </w:rPr>
        <w:t xml:space="preserve">use,</w:t>
      </w:r>
      <w:r>
        <w:rPr>
          <w:rFonts w:ascii="Times New Roman"/>
          <w:sz w:val="23"/>
        </w:rPr>
        <w:t xml:space="preserve">possession,</w:t>
      </w:r>
      <w:r>
        <w:rPr>
          <w:rFonts w:ascii="Times New Roman"/>
          <w:sz w:val="23"/>
        </w:rPr>
        <w:t xml:space="preserve">packaging,</w:t>
      </w:r>
      <w:r>
        <w:rPr>
          <w:rFonts w:ascii="Times New Roman"/>
          <w:sz w:val="23"/>
        </w:rPr>
        <w:t xml:space="preserve">transport,</w:t>
      </w:r>
      <w:r>
        <w:rPr>
          <w:rFonts w:ascii="Times New Roman"/>
          <w:sz w:val="23"/>
        </w:rPr>
        <w:t xml:space="preserve">storage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disposal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substances,</w:t>
      </w:r>
      <w:r>
        <w:rPr>
          <w:rFonts w:ascii="Times New Roman"/>
          <w:sz w:val="23"/>
        </w:rPr>
        <w:t xml:space="preserve">prescribed</w:t>
      </w:r>
      <w:r>
        <w:rPr>
          <w:rFonts w:ascii="Times New Roman"/>
          <w:sz w:val="23"/>
        </w:rPr>
        <w:t xml:space="preserve">equipment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prescribed</w:t>
      </w:r>
      <w:r>
        <w:rPr>
          <w:rFonts w:ascii="Times New Roman"/>
          <w:sz w:val="23"/>
        </w:rPr>
        <w:t xml:space="preserve">infonnation;</w:t>
      </w:r>
      <w:r>
        <w:rPr>
          <w:rFonts w:ascii="Times New Roman"/>
          <w:sz w:val="23"/>
        </w:rPr>
      </w:r>
      <w:r/>
    </w:p>
    <w:p>
      <w:pPr>
        <w:numPr>
          <w:ilvl w:val="0"/>
          <w:numId w:val="18"/>
        </w:numPr>
        <w:ind w:left="1040" w:right="0" w:hanging="364"/>
        <w:jc w:val="left"/>
        <w:spacing w:lineRule="exact" w:line="261" w:before="114"/>
        <w:tabs>
          <w:tab w:val="left" w:pos="1040" w:leader="none"/>
          <w:tab w:val="left" w:pos="2130" w:leader="none"/>
          <w:tab w:val="left" w:pos="2518" w:leader="none"/>
          <w:tab w:val="left" w:pos="3728" w:leader="none"/>
          <w:tab w:val="left" w:pos="471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measures</w:t>
        <w:tab/>
      </w:r>
      <w:r>
        <w:rPr>
          <w:rFonts w:ascii="Times New Roman"/>
          <w:sz w:val="23"/>
        </w:rPr>
        <w:t xml:space="preserve">to</w:t>
        <w:tab/>
        <w:t xml:space="preserve">implement</w:t>
        <w:tab/>
      </w:r>
      <w:r>
        <w:rPr>
          <w:rFonts w:ascii="Times New Roman"/>
          <w:sz w:val="23"/>
        </w:rPr>
        <w:t xml:space="preserve">Kenya's</w:t>
        <w:tab/>
        <w:t xml:space="preserve">international</w:t>
      </w:r>
      <w:r/>
    </w:p>
    <w:p>
      <w:pPr>
        <w:ind w:left="1035" w:right="1144" w:hanging="15"/>
        <w:jc w:val="both"/>
        <w:spacing w:lineRule="auto" w:line="234" w:before="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 xml:space="preserve">·obligations</w:t>
      </w:r>
      <w:r>
        <w:rPr>
          <w:rFonts w:ascii="Times New Roman" w:hAnsi="Times New Roman"/>
          <w:sz w:val="23"/>
        </w:rPr>
        <w:t xml:space="preserve">regarding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development,</w:t>
      </w:r>
      <w:r>
        <w:rPr>
          <w:rFonts w:ascii="Times New Roman" w:hAnsi="Times New Roman"/>
          <w:sz w:val="23"/>
        </w:rPr>
        <w:t xml:space="preserve">production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z w:val="23"/>
        </w:rPr>
        <w:t xml:space="preserve">use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pacing w:val="27"/>
          <w:sz w:val="23"/>
        </w:rPr>
        <w:t xml:space="preserve">n</w:t>
      </w:r>
      <w:r>
        <w:rPr>
          <w:rFonts w:ascii="Times New Roman" w:hAnsi="Times New Roman"/>
          <w:sz w:val="23"/>
        </w:rPr>
        <w:t xml:space="preserve">uclear</w:t>
      </w:r>
      <w:r>
        <w:rPr>
          <w:rFonts w:ascii="Times New Roman" w:hAnsi="Times New Roman"/>
          <w:sz w:val="23"/>
        </w:rPr>
        <w:t xml:space="preserve">energy,</w:t>
      </w:r>
      <w:r>
        <w:rPr>
          <w:rFonts w:ascii="Times New Roman" w:hAnsi="Times New Roman"/>
          <w:sz w:val="23"/>
        </w:rPr>
        <w:t xml:space="preserve">including</w:t>
      </w:r>
      <w:r>
        <w:rPr>
          <w:rFonts w:ascii="Times New Roman" w:hAnsi="Times New Roman"/>
          <w:sz w:val="23"/>
        </w:rPr>
        <w:t xml:space="preserve">prescribing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manner</w:t>
      </w:r>
      <w:r>
        <w:rPr>
          <w:rFonts w:ascii="Times New Roman" w:hAnsi="Times New Roman"/>
          <w:sz w:val="23"/>
        </w:rPr>
        <w:t xml:space="preserve">in</w:t>
      </w:r>
      <w:r>
        <w:rPr>
          <w:rFonts w:ascii="Times New Roman" w:hAnsi="Times New Roman"/>
          <w:sz w:val="23"/>
        </w:rPr>
        <w:t xml:space="preserve">which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conditions</w:t>
      </w:r>
      <w:r>
        <w:rPr>
          <w:rFonts w:ascii="Times New Roman" w:hAnsi="Times New Roman"/>
          <w:sz w:val="23"/>
        </w:rPr>
        <w:t xml:space="preserve">under</w:t>
      </w:r>
      <w:r>
        <w:rPr>
          <w:rFonts w:ascii="Times New Roman" w:hAnsi="Times New Roman"/>
          <w:sz w:val="23"/>
        </w:rPr>
        <w:t xml:space="preserve">which</w:t>
      </w:r>
      <w:r>
        <w:rPr>
          <w:rFonts w:ascii="Times New Roman" w:hAnsi="Times New Roman"/>
          <w:sz w:val="23"/>
        </w:rPr>
        <w:t xml:space="preserve">access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z w:val="23"/>
        </w:rPr>
        <w:t xml:space="preserve">nuclear</w:t>
      </w:r>
      <w:r>
        <w:rPr>
          <w:rFonts w:ascii="Times New Roman" w:hAnsi="Times New Roman"/>
          <w:sz w:val="23"/>
        </w:rPr>
        <w:t xml:space="preserve">facility,</w:t>
      </w:r>
      <w:r>
        <w:rPr>
          <w:rFonts w:ascii="Times New Roman" w:hAnsi="Times New Roman"/>
          <w:sz w:val="23"/>
        </w:rPr>
        <w:t xml:space="preserve">nuclear</w:t>
      </w:r>
      <w:r>
        <w:rPr>
          <w:rFonts w:ascii="Times New Roman" w:hAnsi="Times New Roman"/>
          <w:sz w:val="23"/>
        </w:rPr>
        <w:t xml:space="preserve">substance</w:t>
      </w:r>
      <w:r>
        <w:rPr>
          <w:rFonts w:ascii="Times New Roman" w:hAnsi="Times New Roman"/>
          <w:sz w:val="23"/>
        </w:rPr>
        <w:t xml:space="preserve">or</w:t>
      </w:r>
      <w:r>
        <w:rPr>
          <w:rFonts w:ascii="Times New Roman" w:hAnsi="Times New Roman"/>
          <w:spacing w:val="1"/>
          <w:sz w:val="23"/>
        </w:rPr>
        <w:t xml:space="preserve">pres</w:t>
      </w:r>
      <w:r>
        <w:rPr>
          <w:rFonts w:ascii="Times New Roman" w:hAnsi="Times New Roman"/>
          <w:spacing w:val="2"/>
          <w:sz w:val="23"/>
        </w:rPr>
        <w:t xml:space="preserve">ribed</w:t>
      </w:r>
      <w:r>
        <w:rPr>
          <w:rFonts w:ascii="Times New Roman" w:hAnsi="Times New Roman"/>
          <w:sz w:val="23"/>
        </w:rPr>
        <w:t xml:space="preserve">infonnation</w:t>
      </w:r>
      <w:r>
        <w:rPr>
          <w:rFonts w:ascii="Times New Roman" w:hAnsi="Times New Roman"/>
          <w:sz w:val="23"/>
        </w:rPr>
        <w:t xml:space="preserve">shall</w:t>
      </w:r>
      <w:r>
        <w:rPr>
          <w:rFonts w:ascii="Arial" w:hAnsi="Arial"/>
          <w:sz w:val="24"/>
        </w:rPr>
        <w:t xml:space="preserve">be</w:t>
      </w:r>
      <w:r>
        <w:rPr>
          <w:rFonts w:ascii="Times New Roman" w:hAnsi="Times New Roman"/>
          <w:sz w:val="23"/>
        </w:rPr>
        <w:t xml:space="preserve">granted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z w:val="23"/>
        </w:rPr>
        <w:t xml:space="preserve">prescribed</w:t>
      </w:r>
      <w:r>
        <w:rPr>
          <w:rFonts w:ascii="Times New Roman" w:hAnsi="Times New Roman"/>
          <w:sz w:val="23"/>
        </w:rPr>
        <w:t xml:space="preserve">persons;</w:t>
      </w:r>
      <w:r>
        <w:rPr>
          <w:rFonts w:ascii="Times New Roman" w:hAnsi="Times New Roman"/>
          <w:sz w:val="23"/>
        </w:rPr>
      </w:r>
      <w:r/>
    </w:p>
    <w:p>
      <w:pPr>
        <w:numPr>
          <w:ilvl w:val="0"/>
          <w:numId w:val="18"/>
        </w:numPr>
        <w:ind w:left="1030" w:right="1144" w:hanging="349"/>
        <w:jc w:val="both"/>
        <w:spacing w:lineRule="auto" w:line="235" w:before="123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establishing</w:t>
      </w:r>
      <w:r>
        <w:rPr>
          <w:rFonts w:ascii="Times New Roman"/>
          <w:sz w:val="23"/>
        </w:rPr>
        <w:t xml:space="preserve">requirements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3"/>
        </w:rPr>
        <w:t xml:space="preserve">complied</w:t>
      </w:r>
      <w:r>
        <w:rPr>
          <w:rFonts w:ascii="Times New Roman"/>
          <w:sz w:val="23"/>
        </w:rPr>
        <w:t xml:space="preserve">with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person</w:t>
      </w:r>
      <w:r>
        <w:rPr>
          <w:rFonts w:ascii="Times New Roman"/>
          <w:sz w:val="23"/>
        </w:rPr>
        <w:t xml:space="preserve">who</w:t>
      </w:r>
      <w:r>
        <w:rPr>
          <w:rFonts w:ascii="Times New Roman"/>
          <w:sz w:val="23"/>
        </w:rPr>
        <w:t xml:space="preserve">possesses,</w:t>
      </w:r>
      <w:r>
        <w:rPr>
          <w:rFonts w:ascii="Times New Roman"/>
          <w:sz w:val="23"/>
        </w:rPr>
        <w:t xml:space="preserve">uses,</w:t>
      </w:r>
      <w:r>
        <w:rPr>
          <w:rFonts w:ascii="Times New Roman"/>
          <w:sz w:val="23"/>
        </w:rPr>
        <w:t xml:space="preserve">packages,</w:t>
      </w:r>
      <w:r>
        <w:rPr>
          <w:rFonts w:ascii="Times New Roman"/>
          <w:sz w:val="23"/>
        </w:rPr>
        <w:t xml:space="preserve">transport,'stores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disposes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substance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prescribed</w:t>
      </w:r>
      <w:r>
        <w:rPr>
          <w:rFonts w:ascii="Times New Roman"/>
          <w:sz w:val="23"/>
        </w:rPr>
        <w:t xml:space="preserve">equipment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who</w:t>
      </w:r>
      <w:r>
        <w:rPr>
          <w:rFonts w:ascii="Times New Roman"/>
          <w:sz w:val="23"/>
        </w:rPr>
        <w:t xml:space="preserve">locates,</w:t>
      </w:r>
      <w:r>
        <w:rPr>
          <w:rFonts w:ascii="Times New Roman"/>
          <w:sz w:val="23"/>
        </w:rPr>
        <w:t xml:space="preserve">designs,</w:t>
      </w:r>
      <w:r>
        <w:rPr>
          <w:rFonts w:ascii="Times New Roman"/>
          <w:sz w:val="23"/>
        </w:rPr>
        <w:t xml:space="preserve">constructs,</w:t>
      </w:r>
      <w:r>
        <w:rPr>
          <w:rFonts w:ascii="Times New Roman"/>
          <w:sz w:val="23"/>
        </w:rPr>
        <w:t xml:space="preserve">installs,  operates.</w:t>
      </w:r>
      <w:r>
        <w:rPr>
          <w:rFonts w:ascii="Times New Roman"/>
          <w:sz w:val="23"/>
        </w:rPr>
        <w:t xml:space="preserve">maintains,</w:t>
      </w:r>
      <w:r>
        <w:rPr>
          <w:rFonts w:ascii="Times New Roman"/>
          <w:sz w:val="23"/>
        </w:rPr>
        <w:t xml:space="preserve">modifies,</w:t>
      </w:r>
      <w:r>
        <w:rPr>
          <w:rFonts w:ascii="Times New Roman"/>
          <w:sz w:val="23"/>
        </w:rPr>
        <w:t xml:space="preserve">decommissions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abandons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facility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nuclear-powered</w:t>
      </w:r>
      <w:r>
        <w:rPr>
          <w:rFonts w:ascii="Times New Roman"/>
          <w:sz w:val="23"/>
        </w:rPr>
        <w:t xml:space="preserve">vehicle;</w:t>
      </w:r>
      <w:r/>
    </w:p>
    <w:p>
      <w:pPr>
        <w:numPr>
          <w:ilvl w:val="0"/>
          <w:numId w:val="18"/>
        </w:numPr>
        <w:ind w:left="1030" w:right="1155" w:hanging="359"/>
        <w:jc w:val="both"/>
        <w:spacing w:before="114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form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certificates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inspectors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designated</w:t>
      </w:r>
      <w:r>
        <w:rPr>
          <w:rFonts w:ascii="Times New Roman"/>
          <w:sz w:val="23"/>
        </w:rPr>
        <w:t xml:space="preserve">officers;</w:t>
      </w:r>
      <w:r>
        <w:rPr>
          <w:rFonts w:ascii="Times New Roman"/>
          <w:sz w:val="23"/>
        </w:rPr>
      </w:r>
      <w:r/>
    </w:p>
    <w:p>
      <w:pPr>
        <w:numPr>
          <w:ilvl w:val="0"/>
          <w:numId w:val="18"/>
        </w:numPr>
        <w:ind w:left="1035" w:right="1181" w:hanging="364"/>
        <w:jc w:val="both"/>
        <w:spacing w:lineRule="exact" w:line="258" w:before="121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procedure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certifications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decertification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prescribed</w:t>
      </w:r>
      <w:r>
        <w:rPr>
          <w:rFonts w:ascii="Times New Roman"/>
          <w:sz w:val="23"/>
        </w:rPr>
        <w:t xml:space="preserve">equipment;</w:t>
      </w:r>
      <w:r>
        <w:rPr>
          <w:rFonts w:ascii="Times New Roman"/>
          <w:sz w:val="23"/>
        </w:rPr>
      </w:r>
      <w:r/>
    </w:p>
    <w:p>
      <w:pPr>
        <w:numPr>
          <w:ilvl w:val="0"/>
          <w:numId w:val="18"/>
        </w:numPr>
        <w:ind w:left="1030" w:right="0" w:hanging="359"/>
        <w:jc w:val="left"/>
        <w:spacing w:before="111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establishing</w:t>
      </w:r>
      <w:r>
        <w:rPr>
          <w:rFonts w:ascii="Times New Roman"/>
          <w:sz w:val="23"/>
        </w:rPr>
        <w:t xml:space="preserve">classes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facilities;</w:t>
      </w:r>
      <w:r>
        <w:rPr>
          <w:rFonts w:ascii="Times New Roman"/>
          <w:sz w:val="23"/>
        </w:rPr>
      </w:r>
      <w:r/>
    </w:p>
    <w:p>
      <w:pPr>
        <w:numPr>
          <w:ilvl w:val="0"/>
          <w:numId w:val="18"/>
        </w:numPr>
        <w:ind w:left="1035" w:right="0" w:hanging="359"/>
        <w:jc w:val="left"/>
        <w:spacing w:before="113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provision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radiation</w:t>
      </w:r>
      <w:r>
        <w:rPr>
          <w:rFonts w:ascii="Times New Roman"/>
          <w:sz w:val="23"/>
        </w:rPr>
        <w:t xml:space="preserve">protection</w:t>
      </w:r>
      <w:r>
        <w:rPr>
          <w:rFonts w:ascii="Times New Roman"/>
          <w:sz w:val="23"/>
        </w:rPr>
        <w:t xml:space="preserve">services;</w:t>
      </w:r>
      <w:r>
        <w:rPr>
          <w:rFonts w:ascii="Times New Roman"/>
          <w:sz w:val="23"/>
        </w:rPr>
      </w:r>
      <w:r/>
    </w:p>
    <w:p>
      <w:pPr>
        <w:numPr>
          <w:ilvl w:val="0"/>
          <w:numId w:val="18"/>
        </w:numPr>
        <w:ind w:left="1030" w:right="1155" w:hanging="359"/>
        <w:jc w:val="both"/>
        <w:spacing w:lineRule="exact" w:line="258" w:before="112"/>
        <w:tabs>
          <w:tab w:val="left" w:pos="10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radioactivity</w:t>
      </w:r>
      <w:r>
        <w:rPr>
          <w:rFonts w:ascii="Times New Roman"/>
          <w:sz w:val="23"/>
        </w:rPr>
        <w:t xml:space="preserve">levels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foodstuff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consumer</w:t>
      </w:r>
      <w:r>
        <w:rPr>
          <w:rFonts w:ascii="Times New Roman"/>
          <w:sz w:val="23"/>
        </w:rPr>
        <w:t xml:space="preserve">products;</w:t>
      </w:r>
      <w:r>
        <w:rPr>
          <w:rFonts w:ascii="Times New Roman"/>
          <w:sz w:val="23"/>
        </w:rPr>
      </w:r>
      <w:r/>
    </w:p>
    <w:p>
      <w:pPr>
        <w:numPr>
          <w:ilvl w:val="0"/>
          <w:numId w:val="18"/>
        </w:numPr>
        <w:ind w:left="1040" w:right="1173" w:hanging="369"/>
        <w:jc w:val="both"/>
        <w:spacing w:lineRule="exact" w:line="258" w:before="115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licensing</w:t>
      </w:r>
      <w:r>
        <w:rPr>
          <w:rFonts w:ascii="Times New Roman"/>
          <w:sz w:val="23"/>
        </w:rPr>
        <w:t xml:space="preserve">process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export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import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controlled</w:t>
      </w:r>
      <w:r>
        <w:rPr>
          <w:rFonts w:ascii="Times New Roman"/>
          <w:sz w:val="23"/>
        </w:rPr>
        <w:t xml:space="preserve">items.</w:t>
      </w:r>
      <w:r>
        <w:rPr>
          <w:rFonts w:ascii="Times New Roman"/>
          <w:spacing w:val="2"/>
          <w:sz w:val="23"/>
        </w:rPr>
        <w:t xml:space="preserve">including</w:t>
      </w:r>
      <w:r>
        <w:rPr>
          <w:rFonts w:ascii="Times New Roman"/>
          <w:sz w:val="23"/>
        </w:rPr>
        <w:t xml:space="preserve">end-user</w:t>
      </w:r>
      <w:r>
        <w:rPr>
          <w:rFonts w:ascii="Times New Roman"/>
          <w:sz w:val="23"/>
        </w:rPr>
        <w:t xml:space="preserve">controls;</w:t>
      </w:r>
      <w:r>
        <w:rPr>
          <w:rFonts w:ascii="Times New Roman"/>
          <w:sz w:val="23"/>
        </w:rPr>
      </w:r>
      <w:r/>
    </w:p>
    <w:p>
      <w:pPr>
        <w:ind w:left="1030" w:right="1159" w:hanging="364"/>
        <w:jc w:val="both"/>
        <w:spacing w:lineRule="exact" w:line="254" w:before="11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(w)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form</w:t>
      </w:r>
      <w:r>
        <w:rPr>
          <w:rFonts w:ascii="Times New Roman"/>
          <w:sz w:val="23"/>
        </w:rPr>
        <w:t xml:space="preserve">of notices</w:t>
      </w:r>
      <w:r>
        <w:rPr>
          <w:rFonts w:ascii="Times New Roman"/>
          <w:sz w:val="23"/>
        </w:rPr>
        <w:t xml:space="preserve">required</w:t>
      </w:r>
      <w:r>
        <w:rPr>
          <w:rFonts w:ascii="Arial"/>
          <w:sz w:val="22"/>
        </w:rPr>
        <w:t xml:space="preserve">by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z w:val="23"/>
        </w:rPr>
        <w:t xml:space="preserve">Act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manner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which</w:t>
      </w:r>
      <w:r>
        <w:rPr>
          <w:rFonts w:ascii="Times New Roman"/>
          <w:sz w:val="23"/>
        </w:rPr>
        <w:t xml:space="preserve">they</w:t>
      </w:r>
      <w:r>
        <w:rPr>
          <w:rFonts w:ascii="Times New Roman"/>
          <w:sz w:val="23"/>
        </w:rPr>
        <w:t xml:space="preserve">are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3"/>
        </w:rPr>
        <w:t xml:space="preserve">given;</w:t>
      </w:r>
      <w:r>
        <w:rPr>
          <w:rFonts w:ascii="Times New Roman"/>
          <w:sz w:val="23"/>
        </w:rPr>
      </w:r>
      <w:r/>
    </w:p>
    <w:p>
      <w:pPr>
        <w:jc w:val="both"/>
        <w:spacing w:lineRule="exact" w:line="254" w:after="0"/>
        <w:rPr>
          <w:rFonts w:ascii="Times New Roman" w:hAnsi="Times New Roman" w:cs="Times New Roman" w:eastAsia="Times New Roman"/>
          <w:sz w:val="23"/>
          <w:szCs w:val="23"/>
        </w:rPr>
        <w:sectPr>
          <w:footnotePr/>
          <w:type w:val="nextPage"/>
          <w:pgSz w:w="8640" w:h="14140" w:orient="portrait"/>
          <w:pgMar w:top="720" w:right="1180" w:bottom="280" w:left="40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ind w:left="2211" w:right="0" w:firstLine="0"/>
        <w:jc w:val="left"/>
        <w:spacing w:before="56"/>
        <w:tabs>
          <w:tab w:val="right" w:pos="7021" w:leader="none"/>
        </w:tabs>
        <w:rPr>
          <w:rFonts w:ascii="Courier New" w:hAnsi="Courier New" w:cs="Courier New" w:eastAsia="Courier New"/>
          <w:sz w:val="21"/>
          <w:szCs w:val="21"/>
        </w:rPr>
      </w:pPr>
      <w:r>
        <w:rPr>
          <w:rFonts w:ascii="Times New Roman"/>
          <w:i/>
          <w:position w:val="1"/>
          <w:sz w:val="19"/>
        </w:rPr>
        <w:t xml:space="preserve">The</w:t>
      </w:r>
      <w:r>
        <w:rPr>
          <w:rFonts w:ascii="Times New Roman"/>
          <w:i/>
          <w:position w:val="1"/>
          <w:sz w:val="19"/>
        </w:rPr>
        <w:t xml:space="preserve">Nuclear</w:t>
      </w:r>
      <w:r>
        <w:rPr>
          <w:rFonts w:ascii="Times New Roman"/>
          <w:i/>
          <w:position w:val="1"/>
          <w:sz w:val="19"/>
        </w:rPr>
        <w:t xml:space="preserve">Regulatory</w:t>
      </w:r>
      <w:r>
        <w:rPr>
          <w:rFonts w:ascii="Times New Roman"/>
          <w:i/>
          <w:position w:val="1"/>
          <w:sz w:val="19"/>
        </w:rPr>
        <w:t xml:space="preserve">Bill,</w:t>
      </w:r>
      <w:r>
        <w:rPr>
          <w:rFonts w:ascii="Times New Roman"/>
          <w:i/>
          <w:position w:val="1"/>
          <w:sz w:val="19"/>
        </w:rPr>
        <w:t xml:space="preserve">2018</w:t>
      </w:r>
      <w:r>
        <w:rPr>
          <w:rFonts w:ascii="Courier New"/>
          <w:sz w:val="21"/>
        </w:rPr>
        <w:tab/>
      </w:r>
      <w:r>
        <w:rPr>
          <w:rFonts w:ascii="Courier New"/>
          <w:spacing w:val="-39"/>
          <w:sz w:val="21"/>
        </w:rPr>
        <w:t xml:space="preserve">99</w:t>
      </w:r>
      <w:r>
        <w:rPr>
          <w:rFonts w:ascii="Courier New"/>
          <w:sz w:val="21"/>
        </w:rPr>
        <w:t xml:space="preserve">3</w:t>
      </w:r>
      <w:r/>
    </w:p>
    <w:p>
      <w:pPr>
        <w:jc w:val="left"/>
        <w:spacing w:after="0"/>
        <w:rPr>
          <w:rFonts w:ascii="Courier New" w:hAnsi="Courier New" w:cs="Courier New" w:eastAsia="Courier New"/>
          <w:sz w:val="21"/>
          <w:szCs w:val="21"/>
        </w:rPr>
        <w:sectPr>
          <w:footnotePr/>
          <w:type w:val="nextPage"/>
          <w:pgSz w:w="8720" w:h="14160" w:orient="portrait"/>
          <w:pgMar w:top="760" w:right="500" w:bottom="280" w:left="860" w:header="709" w:footer="709" w:gutter="0"/>
          <w:cols w:num="1" w:sep="0" w:space="1701" w:equalWidth="1"/>
          <w:docGrid w:linePitch="360"/>
        </w:sectPr>
      </w:pPr>
      <w:r>
        <w:rPr>
          <w:rFonts w:ascii="Courier New" w:hAnsi="Courier New" w:cs="Courier New" w:eastAsia="Courier New"/>
          <w:sz w:val="21"/>
          <w:szCs w:val="21"/>
        </w:rPr>
      </w:r>
      <w:r/>
    </w:p>
    <w:p>
      <w:pPr>
        <w:spacing w:lineRule="auto" w:line="240" w:before="1"/>
        <w:rPr>
          <w:rFonts w:ascii="Courier New" w:hAnsi="Courier New" w:cs="Courier New" w:eastAsia="Courier New"/>
          <w:sz w:val="23"/>
          <w:szCs w:val="23"/>
        </w:rPr>
      </w:pPr>
      <w:r>
        <w:rPr>
          <w:rFonts w:ascii="Courier New" w:hAnsi="Courier New" w:cs="Courier New" w:eastAsia="Courier New"/>
          <w:sz w:val="23"/>
          <w:szCs w:val="23"/>
        </w:rPr>
      </w:r>
      <w:r/>
    </w:p>
    <w:p>
      <w:pPr>
        <w:numPr>
          <w:ilvl w:val="0"/>
          <w:numId w:val="17"/>
        </w:numPr>
        <w:ind w:left="944" w:right="1" w:hanging="355"/>
        <w:jc w:val="both"/>
        <w:spacing w:lineRule="exact" w:line="260" w:before="0"/>
        <w:tabs>
          <w:tab w:val="left" w:pos="945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exemption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any</w:t>
      </w:r>
      <w:r>
        <w:rPr>
          <w:rFonts w:ascii="Times New Roman"/>
          <w:sz w:val="24"/>
        </w:rPr>
        <w:t xml:space="preserve">activity,</w:t>
      </w:r>
      <w:r>
        <w:rPr>
          <w:rFonts w:ascii="Times New Roman"/>
          <w:sz w:val="24"/>
        </w:rPr>
        <w:t xml:space="preserve">persons,</w:t>
      </w:r>
      <w:r>
        <w:rPr>
          <w:rFonts w:ascii="Times New Roman"/>
          <w:sz w:val="24"/>
        </w:rPr>
        <w:t xml:space="preserve">class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persons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quantity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nuclear</w:t>
      </w:r>
      <w:r>
        <w:rPr>
          <w:rFonts w:ascii="Times New Roman"/>
          <w:sz w:val="24"/>
        </w:rPr>
        <w:t xml:space="preserve">substance,</w:t>
      </w:r>
      <w:r>
        <w:rPr>
          <w:rFonts w:ascii="Times New Roman"/>
          <w:sz w:val="24"/>
        </w:rPr>
        <w:t xml:space="preserve">temporarily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permanently</w:t>
      </w:r>
      <w:r>
        <w:rPr>
          <w:rFonts w:ascii="Times New Roman"/>
          <w:sz w:val="24"/>
        </w:rPr>
        <w:t xml:space="preserve">,</w:t>
      </w:r>
      <w:r>
        <w:rPr>
          <w:rFonts w:ascii="Times New Roman"/>
          <w:sz w:val="24"/>
        </w:rPr>
        <w:t xml:space="preserve">from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application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this</w:t>
      </w:r>
      <w:r>
        <w:rPr>
          <w:rFonts w:ascii="Times New Roman"/>
          <w:sz w:val="24"/>
        </w:rPr>
        <w:t xml:space="preserve">Act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regulations</w:t>
      </w:r>
      <w:r>
        <w:rPr>
          <w:rFonts w:ascii="Times New Roman"/>
          <w:sz w:val="24"/>
        </w:rPr>
        <w:t xml:space="preserve">thereunder;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z w:val="24"/>
        </w:rPr>
      </w:r>
      <w:r/>
    </w:p>
    <w:p>
      <w:pPr>
        <w:numPr>
          <w:ilvl w:val="0"/>
          <w:numId w:val="17"/>
        </w:numPr>
        <w:ind w:left="944" w:right="19" w:hanging="360"/>
        <w:jc w:val="both"/>
        <w:spacing w:lineRule="auto" w:line="227" w:before="114"/>
        <w:tabs>
          <w:tab w:val="left" w:pos="940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prescribe</w:t>
      </w:r>
      <w:r>
        <w:rPr>
          <w:rFonts w:ascii="Times New Roman"/>
          <w:sz w:val="24"/>
        </w:rPr>
        <w:t xml:space="preserve">anything</w:t>
      </w:r>
      <w:r>
        <w:rPr>
          <w:rFonts w:ascii="Times New Roman"/>
          <w:sz w:val="24"/>
        </w:rPr>
        <w:t xml:space="preserve">that is</w:t>
      </w:r>
      <w:r>
        <w:rPr>
          <w:rFonts w:ascii="Times New Roman"/>
          <w:sz w:val="24"/>
        </w:rPr>
        <w:t xml:space="preserve">required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be</w:t>
      </w:r>
      <w:r>
        <w:rPr>
          <w:rFonts w:ascii="Times New Roman"/>
          <w:sz w:val="24"/>
        </w:rPr>
        <w:t xml:space="preserve">prescribed</w:t>
      </w:r>
      <w:r>
        <w:rPr>
          <w:rFonts w:ascii="Times New Roman"/>
          <w:sz w:val="24"/>
        </w:rPr>
        <w:t xml:space="preserve">by</w:t>
      </w:r>
      <w:r>
        <w:rPr>
          <w:rFonts w:ascii="Times New Roman"/>
          <w:sz w:val="24"/>
        </w:rPr>
        <w:t xml:space="preserve">this</w:t>
      </w:r>
      <w:r>
        <w:rPr>
          <w:rFonts w:ascii="Times New Roman"/>
          <w:sz w:val="24"/>
        </w:rPr>
        <w:t xml:space="preserve">Act and</w:t>
      </w:r>
      <w:r>
        <w:rPr>
          <w:rFonts w:ascii="Times New Roman"/>
          <w:sz w:val="24"/>
        </w:rPr>
        <w:t xml:space="preserve">generally</w:t>
      </w:r>
      <w:r>
        <w:rPr>
          <w:rFonts w:ascii="Times New Roman"/>
          <w:sz w:val="24"/>
        </w:rPr>
        <w:t xml:space="preserve">any</w:t>
      </w:r>
      <w:r>
        <w:rPr>
          <w:rFonts w:ascii="Times New Roman"/>
          <w:sz w:val="24"/>
        </w:rPr>
        <w:t xml:space="preserve">other</w:t>
      </w:r>
      <w:r>
        <w:rPr>
          <w:rFonts w:ascii="Times New Roman"/>
          <w:sz w:val="24"/>
        </w:rPr>
        <w:t xml:space="preserve">matter</w:t>
      </w:r>
      <w:r>
        <w:rPr>
          <w:rFonts w:ascii="Times New Roman"/>
          <w:sz w:val="24"/>
        </w:rPr>
        <w:t xml:space="preserve">necessary</w:t>
      </w:r>
      <w:r>
        <w:rPr>
          <w:rFonts w:ascii="Times New Roman"/>
          <w:sz w:val="24"/>
        </w:rPr>
        <w:t xml:space="preserve">for</w:t>
      </w:r>
      <w:r>
        <w:rPr>
          <w:rFonts w:ascii="Times New Roman"/>
          <w:sz w:val="24"/>
        </w:rPr>
        <w:t xml:space="preserve">carrying</w:t>
      </w:r>
      <w:r>
        <w:rPr>
          <w:rFonts w:ascii="Times New Roman"/>
          <w:sz w:val="24"/>
        </w:rPr>
        <w:t xml:space="preserve">out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purposes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this</w:t>
      </w:r>
      <w:r>
        <w:rPr>
          <w:rFonts w:ascii="Times New Roman"/>
          <w:sz w:val="24"/>
        </w:rPr>
        <w:t xml:space="preserve">Act.</w:t>
      </w:r>
      <w:r/>
    </w:p>
    <w:p>
      <w:pPr>
        <w:ind w:left="584" w:right="0" w:firstLine="0"/>
        <w:jc w:val="left"/>
        <w:spacing w:before="106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PART</w:t>
      </w:r>
      <w:r>
        <w:rPr>
          <w:rFonts w:ascii="Times New Roman"/>
          <w:b/>
          <w:sz w:val="24"/>
        </w:rPr>
        <w:t xml:space="preserve">XVI-TRANSITIONAL</w:t>
      </w:r>
      <w:r>
        <w:rPr>
          <w:rFonts w:ascii="Times New Roman"/>
          <w:b/>
          <w:sz w:val="24"/>
        </w:rPr>
        <w:t xml:space="preserve">PROVISIONS</w:t>
      </w:r>
      <w:r>
        <w:rPr>
          <w:rFonts w:ascii="Times New Roman"/>
          <w:sz w:val="24"/>
        </w:rPr>
      </w:r>
      <w:r/>
    </w:p>
    <w:p>
      <w:pPr>
        <w:numPr>
          <w:ilvl w:val="0"/>
          <w:numId w:val="21"/>
        </w:numPr>
        <w:ind w:left="944" w:right="0" w:hanging="365"/>
        <w:jc w:val="left"/>
        <w:spacing w:before="103"/>
        <w:tabs>
          <w:tab w:val="left" w:pos="945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2"/>
        </w:rPr>
        <w:t xml:space="preserve">(1)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Radiation</w:t>
      </w:r>
      <w:r>
        <w:rPr>
          <w:rFonts w:ascii="Times New Roman"/>
          <w:sz w:val="24"/>
        </w:rPr>
        <w:t xml:space="preserve">Protection</w:t>
      </w:r>
      <w:r>
        <w:rPr>
          <w:rFonts w:ascii="Times New Roman"/>
          <w:sz w:val="24"/>
        </w:rPr>
        <w:t xml:space="preserve">Act,</w:t>
      </w:r>
      <w:r>
        <w:rPr>
          <w:rFonts w:ascii="Times New Roman"/>
          <w:sz w:val="24"/>
        </w:rPr>
        <w:t xml:space="preserve">is</w:t>
      </w:r>
      <w:r>
        <w:rPr>
          <w:rFonts w:ascii="Times New Roman"/>
          <w:sz w:val="24"/>
        </w:rPr>
        <w:t xml:space="preserve">repealed.</w:t>
      </w:r>
      <w:r>
        <w:rPr>
          <w:rFonts w:ascii="Times New Roman"/>
          <w:sz w:val="24"/>
        </w:rPr>
      </w:r>
      <w:r/>
    </w:p>
    <w:p>
      <w:pPr>
        <w:numPr>
          <w:ilvl w:val="0"/>
          <w:numId w:val="16"/>
        </w:numPr>
        <w:ind w:left="968" w:right="0" w:hanging="379"/>
        <w:jc w:val="left"/>
        <w:spacing w:before="108"/>
        <w:tabs>
          <w:tab w:val="left" w:pos="969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4"/>
        </w:rPr>
        <w:t xml:space="preserve">Notwithstanding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provisions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subsection</w:t>
      </w:r>
      <w:r>
        <w:rPr>
          <w:rFonts w:ascii="Times New Roman"/>
          <w:sz w:val="22"/>
        </w:rPr>
        <w:t xml:space="preserve">(1)</w:t>
      </w:r>
      <w:r>
        <w:rPr>
          <w:rFonts w:ascii="Times New Roman"/>
          <w:sz w:val="22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sz w:val="32"/>
          <w:szCs w:val="32"/>
        </w:rPr>
      </w:r>
      <w:r/>
    </w:p>
    <w:p>
      <w:pPr>
        <w:numPr>
          <w:ilvl w:val="1"/>
          <w:numId w:val="16"/>
        </w:numPr>
        <w:ind w:left="939" w:right="14" w:hanging="350"/>
        <w:jc w:val="both"/>
        <w:spacing w:lineRule="exact" w:line="264" w:before="0"/>
        <w:tabs>
          <w:tab w:val="left" w:pos="950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in</w:t>
      </w:r>
      <w:r>
        <w:rPr>
          <w:rFonts w:ascii="Times New Roman"/>
          <w:sz w:val="24"/>
        </w:rPr>
        <w:t xml:space="preserve">as</w:t>
      </w:r>
      <w:r>
        <w:rPr>
          <w:rFonts w:ascii="Times New Roman"/>
          <w:sz w:val="24"/>
        </w:rPr>
        <w:t xml:space="preserve">far</w:t>
      </w:r>
      <w:r>
        <w:rPr>
          <w:rFonts w:ascii="Times New Roman"/>
          <w:sz w:val="24"/>
        </w:rPr>
        <w:t xml:space="preserve">as</w:t>
      </w:r>
      <w:r>
        <w:rPr>
          <w:rFonts w:ascii="Times New Roman"/>
          <w:sz w:val="24"/>
        </w:rPr>
        <w:t xml:space="preserve">applicable,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contractual</w:t>
      </w:r>
      <w:r>
        <w:rPr>
          <w:rFonts w:ascii="Times New Roman"/>
          <w:sz w:val="24"/>
        </w:rPr>
        <w:t xml:space="preserve">obligations</w:t>
      </w:r>
      <w:r>
        <w:rPr>
          <w:rFonts w:ascii="Times New Roman"/>
          <w:sz w:val="24"/>
        </w:rPr>
        <w:t xml:space="preserve">existing</w:t>
      </w:r>
      <w:r>
        <w:rPr>
          <w:rFonts w:ascii="Times New Roman"/>
          <w:sz w:val="24"/>
        </w:rPr>
        <w:t xml:space="preserve">pursuant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Radiation</w:t>
      </w:r>
      <w:r>
        <w:rPr>
          <w:rFonts w:ascii="Times New Roman"/>
          <w:sz w:val="24"/>
        </w:rPr>
        <w:t xml:space="preserve">Protection</w:t>
      </w:r>
      <w:r>
        <w:rPr>
          <w:rFonts w:ascii="Times New Roman"/>
          <w:sz w:val="24"/>
        </w:rPr>
        <w:t xml:space="preserve">Act</w:t>
      </w:r>
      <w:r>
        <w:rPr>
          <w:rFonts w:ascii="Times New Roman"/>
          <w:sz w:val="24"/>
        </w:rPr>
        <w:t xml:space="preserve">shall</w:t>
      </w:r>
      <w:r>
        <w:rPr>
          <w:rFonts w:ascii="Times New Roman"/>
          <w:sz w:val="24"/>
        </w:rPr>
        <w:t xml:space="preserve">be</w:t>
      </w:r>
      <w:r>
        <w:rPr>
          <w:rFonts w:ascii="Times New Roman"/>
          <w:sz w:val="24"/>
        </w:rPr>
        <w:t xml:space="preserve">preserved;</w:t>
      </w:r>
      <w:r>
        <w:rPr>
          <w:rFonts w:ascii="Times New Roman"/>
          <w:sz w:val="24"/>
        </w:rPr>
      </w:r>
      <w:r/>
    </w:p>
    <w:p>
      <w:pPr>
        <w:numPr>
          <w:ilvl w:val="1"/>
          <w:numId w:val="16"/>
        </w:numPr>
        <w:ind w:left="944" w:right="9" w:hanging="360"/>
        <w:jc w:val="both"/>
        <w:spacing w:lineRule="auto" w:line="225" w:before="116"/>
        <w:tabs>
          <w:tab w:val="left" w:pos="945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any</w:t>
      </w:r>
      <w:r>
        <w:rPr>
          <w:rFonts w:ascii="Times New Roman"/>
          <w:sz w:val="24"/>
        </w:rPr>
        <w:t xml:space="preserve">subsidiary</w:t>
      </w:r>
      <w:r>
        <w:rPr>
          <w:rFonts w:ascii="Times New Roman"/>
          <w:sz w:val="24"/>
        </w:rPr>
        <w:t xml:space="preserve">legislation</w:t>
      </w:r>
      <w:r>
        <w:rPr>
          <w:rFonts w:ascii="Times New Roman"/>
          <w:sz w:val="24"/>
        </w:rPr>
        <w:t xml:space="preserve">issued</w:t>
      </w:r>
      <w:r>
        <w:rPr>
          <w:rFonts w:ascii="Times New Roman"/>
          <w:sz w:val="24"/>
        </w:rPr>
        <w:t xml:space="preserve">before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commencement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this</w:t>
      </w:r>
      <w:r>
        <w:rPr>
          <w:rFonts w:ascii="Times New Roman"/>
          <w:sz w:val="24"/>
        </w:rPr>
        <w:t xml:space="preserve">Act</w:t>
      </w:r>
      <w:r>
        <w:rPr>
          <w:rFonts w:ascii="Times New Roman"/>
          <w:sz w:val="24"/>
        </w:rPr>
        <w:t xml:space="preserve">shall,</w:t>
      </w:r>
      <w:r>
        <w:rPr>
          <w:rFonts w:ascii="Times New Roman"/>
          <w:sz w:val="24"/>
        </w:rPr>
        <w:t xml:space="preserve">in</w:t>
      </w:r>
      <w:r>
        <w:rPr>
          <w:rFonts w:ascii="Times New Roman"/>
          <w:sz w:val="24"/>
        </w:rPr>
        <w:t xml:space="preserve">as</w:t>
      </w:r>
      <w:r>
        <w:rPr>
          <w:rFonts w:ascii="Times New Roman"/>
          <w:sz w:val="24"/>
        </w:rPr>
        <w:t xml:space="preserve">far</w:t>
      </w:r>
      <w:r>
        <w:rPr>
          <w:rFonts w:ascii="Times New Roman"/>
          <w:sz w:val="24"/>
        </w:rPr>
        <w:t xml:space="preserve">as</w:t>
      </w:r>
      <w:r>
        <w:rPr>
          <w:rFonts w:ascii="Times New Roman"/>
          <w:sz w:val="24"/>
        </w:rPr>
        <w:t xml:space="preserve">is</w:t>
      </w:r>
      <w:r>
        <w:rPr>
          <w:rFonts w:ascii="Times New Roman"/>
          <w:sz w:val="24"/>
        </w:rPr>
        <w:t xml:space="preserve">not</w:t>
      </w:r>
      <w:r>
        <w:rPr>
          <w:rFonts w:ascii="Times New Roman"/>
          <w:sz w:val="24"/>
        </w:rPr>
        <w:t xml:space="preserve">inconsistent</w:t>
      </w:r>
      <w:r>
        <w:rPr>
          <w:rFonts w:ascii="Times New Roman"/>
          <w:sz w:val="24"/>
        </w:rPr>
        <w:t xml:space="preserve">this</w:t>
      </w:r>
      <w:r>
        <w:rPr>
          <w:rFonts w:ascii="Times New Roman"/>
          <w:sz w:val="24"/>
        </w:rPr>
        <w:t xml:space="preserve">Act,</w:t>
      </w:r>
      <w:r>
        <w:rPr>
          <w:rFonts w:ascii="Times New Roman"/>
          <w:sz w:val="24"/>
        </w:rPr>
        <w:t xml:space="preserve">remain</w:t>
      </w:r>
      <w:r>
        <w:rPr>
          <w:rFonts w:ascii="Times New Roman"/>
          <w:sz w:val="24"/>
        </w:rPr>
        <w:t xml:space="preserve">in</w:t>
      </w:r>
      <w:r>
        <w:rPr>
          <w:rFonts w:ascii="Times New Roman"/>
          <w:sz w:val="24"/>
        </w:rPr>
        <w:t xml:space="preserve">force</w:t>
      </w:r>
      <w:r>
        <w:rPr>
          <w:rFonts w:ascii="Times New Roman"/>
          <w:sz w:val="24"/>
        </w:rPr>
        <w:t xml:space="preserve">until</w:t>
      </w:r>
      <w:r>
        <w:rPr>
          <w:rFonts w:ascii="Times New Roman"/>
          <w:sz w:val="24"/>
        </w:rPr>
        <w:t xml:space="preserve">repealed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revoked</w:t>
      </w:r>
      <w:r>
        <w:rPr>
          <w:rFonts w:ascii="Times New Roman"/>
          <w:sz w:val="24"/>
        </w:rPr>
        <w:t xml:space="preserve">by</w:t>
      </w:r>
      <w:r>
        <w:rPr>
          <w:rFonts w:ascii="Times New Roman"/>
          <w:sz w:val="24"/>
        </w:rPr>
        <w:t xml:space="preserve">subsidiary</w:t>
      </w:r>
      <w:r>
        <w:rPr>
          <w:rFonts w:ascii="Times New Roman"/>
          <w:sz w:val="24"/>
        </w:rPr>
        <w:t xml:space="preserve">legislation</w:t>
      </w:r>
      <w:r>
        <w:rPr>
          <w:rFonts w:ascii="Times New Roman"/>
          <w:sz w:val="24"/>
        </w:rPr>
        <w:t xml:space="preserve">under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provisions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this</w:t>
      </w:r>
      <w:r>
        <w:rPr>
          <w:rFonts w:ascii="Times New Roman"/>
          <w:sz w:val="24"/>
        </w:rPr>
        <w:t xml:space="preserve">Act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z w:val="24"/>
        </w:rPr>
        <w:t xml:space="preserve">shall,</w:t>
      </w:r>
      <w:r>
        <w:rPr>
          <w:rFonts w:ascii="Times New Roman"/>
          <w:sz w:val="24"/>
        </w:rPr>
        <w:t xml:space="preserve">for</w:t>
      </w:r>
      <w:r>
        <w:rPr>
          <w:rFonts w:ascii="Times New Roman"/>
          <w:sz w:val="24"/>
        </w:rPr>
        <w:t xml:space="preserve">all</w:t>
      </w:r>
      <w:r>
        <w:rPr>
          <w:rFonts w:ascii="Times New Roman"/>
          <w:sz w:val="24"/>
        </w:rPr>
        <w:t xml:space="preserve">purposes,</w:t>
      </w:r>
      <w:r>
        <w:rPr>
          <w:rFonts w:ascii="Times New Roman"/>
          <w:sz w:val="24"/>
        </w:rPr>
        <w:t xml:space="preserve">be</w:t>
      </w:r>
      <w:r>
        <w:rPr>
          <w:rFonts w:ascii="Times New Roman"/>
          <w:sz w:val="24"/>
        </w:rPr>
        <w:t xml:space="preserve">deemed to</w:t>
      </w:r>
      <w:r>
        <w:rPr>
          <w:rFonts w:ascii="Times New Roman"/>
          <w:sz w:val="24"/>
        </w:rPr>
        <w:t xml:space="preserve">have</w:t>
      </w:r>
      <w:r>
        <w:rPr>
          <w:rFonts w:ascii="Times New Roman"/>
          <w:sz w:val="24"/>
        </w:rPr>
        <w:t xml:space="preserve">been</w:t>
      </w:r>
      <w:r>
        <w:rPr>
          <w:rFonts w:ascii="Times New Roman"/>
          <w:sz w:val="24"/>
        </w:rPr>
        <w:t xml:space="preserve">made</w:t>
      </w:r>
      <w:r>
        <w:rPr>
          <w:rFonts w:ascii="Times New Roman"/>
          <w:sz w:val="24"/>
        </w:rPr>
        <w:t xml:space="preserve">under</w:t>
      </w:r>
      <w:r>
        <w:rPr>
          <w:rFonts w:ascii="Times New Roman"/>
          <w:sz w:val="24"/>
        </w:rPr>
        <w:t xml:space="preserve">this</w:t>
      </w:r>
      <w:r>
        <w:rPr>
          <w:rFonts w:ascii="Times New Roman"/>
          <w:sz w:val="24"/>
        </w:rPr>
        <w:t xml:space="preserve">Act;</w:t>
      </w:r>
      <w:r>
        <w:rPr>
          <w:rFonts w:ascii="Times New Roman"/>
          <w:sz w:val="24"/>
        </w:rPr>
      </w:r>
      <w:r/>
    </w:p>
    <w:p>
      <w:pPr>
        <w:numPr>
          <w:ilvl w:val="1"/>
          <w:numId w:val="16"/>
        </w:numPr>
        <w:ind w:left="949" w:right="7" w:hanging="360"/>
        <w:jc w:val="both"/>
        <w:spacing w:lineRule="auto" w:line="223" w:before="122"/>
        <w:tabs>
          <w:tab w:val="left" w:pos="955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a</w:t>
      </w:r>
      <w:r>
        <w:rPr>
          <w:rFonts w:ascii="Times New Roman"/>
          <w:sz w:val="24"/>
        </w:rPr>
        <w:t xml:space="preserve">licence</w:t>
      </w:r>
      <w:r>
        <w:rPr>
          <w:rFonts w:ascii="Times New Roman"/>
          <w:sz w:val="24"/>
        </w:rPr>
        <w:t xml:space="preserve">issued</w:t>
      </w:r>
      <w:r>
        <w:rPr>
          <w:rFonts w:ascii="Times New Roman"/>
          <w:sz w:val="24"/>
        </w:rPr>
        <w:t xml:space="preserve">by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former</w:t>
      </w:r>
      <w:r>
        <w:rPr>
          <w:rFonts w:ascii="Times New Roman"/>
          <w:sz w:val="24"/>
        </w:rPr>
        <w:t xml:space="preserve">Radiation</w:t>
      </w:r>
      <w:r>
        <w:rPr>
          <w:rFonts w:ascii="Times New Roman"/>
          <w:sz w:val="24"/>
        </w:rPr>
        <w:t xml:space="preserve">Protection</w:t>
      </w:r>
      <w:r>
        <w:rPr>
          <w:rFonts w:ascii="Times New Roman"/>
          <w:sz w:val="24"/>
        </w:rPr>
        <w:t xml:space="preserve">Board</w:t>
      </w:r>
      <w:r>
        <w:rPr>
          <w:rFonts w:ascii="Times New Roman"/>
          <w:sz w:val="24"/>
        </w:rPr>
        <w:t xml:space="preserve">shall</w:t>
      </w:r>
      <w:r>
        <w:rPr>
          <w:rFonts w:ascii="Times New Roman"/>
          <w:sz w:val="24"/>
        </w:rPr>
        <w:t xml:space="preserve">be</w:t>
      </w:r>
      <w:r>
        <w:rPr>
          <w:rFonts w:ascii="Times New Roman"/>
          <w:sz w:val="24"/>
        </w:rPr>
        <w:t xml:space="preserve">deemed  a</w:t>
      </w:r>
      <w:r>
        <w:rPr>
          <w:rFonts w:ascii="Times New Roman"/>
          <w:sz w:val="24"/>
        </w:rPr>
        <w:t xml:space="preserve">corresponding</w:t>
      </w:r>
      <w:r>
        <w:rPr>
          <w:rFonts w:ascii="Times New Roman"/>
          <w:sz w:val="24"/>
        </w:rPr>
        <w:t xml:space="preserve">licence</w:t>
      </w:r>
      <w:r>
        <w:rPr>
          <w:rFonts w:ascii="Times New Roman"/>
          <w:sz w:val="24"/>
        </w:rPr>
        <w:t xml:space="preserve">issued</w:t>
      </w:r>
      <w:r>
        <w:rPr>
          <w:rFonts w:ascii="Times New Roman"/>
          <w:sz w:val="24"/>
        </w:rPr>
        <w:t xml:space="preserve">under</w:t>
      </w:r>
      <w:r>
        <w:rPr>
          <w:rFonts w:ascii="Times New Roman"/>
          <w:sz w:val="24"/>
        </w:rPr>
        <w:t xml:space="preserve">this</w:t>
      </w:r>
      <w:r>
        <w:rPr>
          <w:rFonts w:ascii="Times New Roman"/>
          <w:sz w:val="24"/>
        </w:rPr>
        <w:t xml:space="preserve">Act</w:t>
      </w:r>
      <w:r>
        <w:rPr>
          <w:rFonts w:ascii="Times New Roman"/>
          <w:sz w:val="24"/>
        </w:rPr>
        <w:t xml:space="preserve">for</w:t>
      </w:r>
      <w:r>
        <w:rPr>
          <w:rFonts w:ascii="Times New Roman"/>
          <w:sz w:val="24"/>
        </w:rPr>
        <w:t xml:space="preserve">its</w:t>
      </w:r>
      <w:r>
        <w:rPr>
          <w:rFonts w:ascii="Times New Roman"/>
          <w:sz w:val="24"/>
        </w:rPr>
        <w:t xml:space="preserve">unexpired</w:t>
      </w:r>
      <w:r>
        <w:rPr>
          <w:rFonts w:ascii="Times New Roman"/>
          <w:sz w:val="24"/>
        </w:rPr>
        <w:t xml:space="preserve">duration;</w:t>
      </w:r>
      <w:r>
        <w:rPr>
          <w:rFonts w:ascii="Times New Roman"/>
          <w:sz w:val="24"/>
        </w:rPr>
      </w:r>
      <w:r/>
    </w:p>
    <w:p>
      <w:pPr>
        <w:numPr>
          <w:ilvl w:val="1"/>
          <w:numId w:val="16"/>
        </w:numPr>
        <w:ind w:left="949" w:right="6" w:hanging="360"/>
        <w:jc w:val="both"/>
        <w:spacing w:lineRule="auto" w:line="225" w:before="115"/>
        <w:tabs>
          <w:tab w:val="left" w:pos="955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members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former</w:t>
      </w:r>
      <w:r>
        <w:rPr>
          <w:rFonts w:ascii="Times New Roman"/>
          <w:sz w:val="24"/>
        </w:rPr>
        <w:t xml:space="preserve">Radiation Protection</w:t>
      </w:r>
      <w:r>
        <w:rPr>
          <w:rFonts w:ascii="Times New Roman"/>
          <w:sz w:val="24"/>
        </w:rPr>
        <w:t xml:space="preserve">Board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Chief</w:t>
      </w:r>
      <w:r>
        <w:rPr>
          <w:rFonts w:ascii="Times New Roman"/>
          <w:sz w:val="24"/>
        </w:rPr>
        <w:t xml:space="preserve">Radiation</w:t>
      </w:r>
      <w:r>
        <w:rPr>
          <w:rFonts w:ascii="Times New Roman"/>
          <w:sz w:val="24"/>
        </w:rPr>
        <w:t xml:space="preserve">Protection</w:t>
      </w:r>
      <w:r>
        <w:rPr>
          <w:rFonts w:ascii="Times New Roman"/>
          <w:sz w:val="24"/>
        </w:rPr>
        <w:t xml:space="preserve">Officer</w:t>
      </w:r>
      <w:r>
        <w:rPr>
          <w:rFonts w:ascii="Times New Roman"/>
          <w:sz w:val="24"/>
        </w:rPr>
        <w:t xml:space="preserve">shall</w:t>
      </w:r>
      <w:r>
        <w:rPr>
          <w:rFonts w:ascii="Times New Roman"/>
          <w:sz w:val="24"/>
        </w:rPr>
        <w:t xml:space="preserve">continue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serve</w:t>
      </w:r>
      <w:r>
        <w:rPr>
          <w:rFonts w:ascii="Times New Roman"/>
          <w:sz w:val="24"/>
        </w:rPr>
        <w:t xml:space="preserve">in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</w:t>
      </w:r>
      <w:r>
        <w:rPr>
          <w:rFonts w:ascii="Times New Roman"/>
          <w:sz w:val="24"/>
        </w:rPr>
        <w:t xml:space="preserve">in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corresponding</w:t>
      </w:r>
      <w:r>
        <w:rPr>
          <w:rFonts w:ascii="Times New Roman"/>
          <w:sz w:val="24"/>
        </w:rPr>
        <w:t xml:space="preserve">positions</w:t>
      </w:r>
      <w:r>
        <w:rPr>
          <w:rFonts w:ascii="Times New Roman"/>
          <w:sz w:val="24"/>
        </w:rPr>
        <w:t xml:space="preserve">as</w:t>
      </w:r>
      <w:r>
        <w:rPr>
          <w:rFonts w:ascii="Times New Roman"/>
          <w:sz w:val="24"/>
        </w:rPr>
        <w:t xml:space="preserve">Commissioners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z w:val="24"/>
        </w:rPr>
        <w:t xml:space="preserve">Director</w:t>
      </w:r>
      <w:r>
        <w:rPr>
          <w:rFonts w:ascii="Times New Roman"/>
          <w:sz w:val="24"/>
        </w:rPr>
        <w:t xml:space="preserve">General</w:t>
      </w:r>
      <w:r>
        <w:rPr>
          <w:rFonts w:ascii="Times New Roman"/>
          <w:sz w:val="24"/>
        </w:rPr>
        <w:t xml:space="preserve">respectively</w:t>
      </w:r>
      <w:r>
        <w:rPr>
          <w:rFonts w:ascii="Times New Roman"/>
          <w:sz w:val="24"/>
        </w:rPr>
        <w:t xml:space="preserve">until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expiry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their</w:t>
      </w:r>
      <w:r>
        <w:rPr>
          <w:rFonts w:ascii="Times New Roman"/>
          <w:sz w:val="24"/>
        </w:rPr>
        <w:t xml:space="preserve">unexpired</w:t>
      </w:r>
      <w:r>
        <w:rPr>
          <w:rFonts w:ascii="Times New Roman"/>
          <w:sz w:val="24"/>
        </w:rPr>
        <w:t xml:space="preserve">term.</w:t>
      </w:r>
      <w:r>
        <w:rPr>
          <w:rFonts w:ascii="Times New Roman"/>
          <w:sz w:val="24"/>
        </w:rPr>
      </w:r>
      <w:r/>
    </w:p>
    <w:p>
      <w:pPr>
        <w:numPr>
          <w:ilvl w:val="0"/>
          <w:numId w:val="21"/>
        </w:numPr>
        <w:ind w:left="109" w:right="0" w:firstLine="494"/>
        <w:jc w:val="both"/>
        <w:spacing w:lineRule="auto" w:line="227" w:before="118"/>
        <w:tabs>
          <w:tab w:val="left" w:pos="1065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Kenya</w:t>
      </w:r>
      <w:r>
        <w:rPr>
          <w:rFonts w:ascii="Times New Roman"/>
          <w:sz w:val="24"/>
        </w:rPr>
        <w:t xml:space="preserve">Nuclear</w:t>
      </w:r>
      <w:r>
        <w:rPr>
          <w:rFonts w:ascii="Times New Roman"/>
          <w:sz w:val="24"/>
        </w:rPr>
        <w:t xml:space="preserve">Regulatory</w:t>
      </w:r>
      <w:r>
        <w:rPr>
          <w:rFonts w:ascii="Times New Roman"/>
          <w:sz w:val="24"/>
        </w:rPr>
        <w:t xml:space="preserve">Commission</w:t>
      </w:r>
      <w:r>
        <w:rPr>
          <w:rFonts w:ascii="Times New Roman"/>
          <w:sz w:val="24"/>
        </w:rPr>
        <w:t xml:space="preserve">established</w:t>
      </w:r>
      <w:r>
        <w:rPr>
          <w:rFonts w:ascii="Times New Roman"/>
          <w:sz w:val="24"/>
        </w:rPr>
        <w:t xml:space="preserve">under</w:t>
      </w:r>
      <w:r>
        <w:rPr>
          <w:rFonts w:ascii="Times New Roman"/>
          <w:sz w:val="24"/>
        </w:rPr>
        <w:t xml:space="preserve">section</w:t>
      </w:r>
      <w:r>
        <w:rPr>
          <w:rFonts w:ascii="Times New Roman"/>
          <w:sz w:val="24"/>
        </w:rPr>
        <w:t xml:space="preserve">5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this</w:t>
      </w:r>
      <w:r>
        <w:rPr>
          <w:rFonts w:ascii="Times New Roman"/>
          <w:sz w:val="24"/>
        </w:rPr>
        <w:t xml:space="preserve">Act,</w:t>
      </w:r>
      <w:r>
        <w:rPr>
          <w:rFonts w:ascii="Times New Roman"/>
          <w:sz w:val="24"/>
        </w:rPr>
        <w:t xml:space="preserve">shall</w:t>
      </w:r>
      <w:r>
        <w:rPr>
          <w:rFonts w:ascii="Times New Roman"/>
          <w:sz w:val="24"/>
        </w:rPr>
        <w:t xml:space="preserve">be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successor</w:t>
      </w:r>
      <w:r>
        <w:rPr>
          <w:rFonts w:ascii="Times New Roman"/>
          <w:sz w:val="24"/>
        </w:rPr>
        <w:t xml:space="preserve">to the</w:t>
      </w:r>
      <w:r>
        <w:rPr>
          <w:rFonts w:ascii="Times New Roman"/>
          <w:sz w:val="24"/>
        </w:rPr>
        <w:t xml:space="preserve">Radiation</w:t>
      </w:r>
      <w:r>
        <w:rPr>
          <w:rFonts w:ascii="Times New Roman"/>
          <w:sz w:val="24"/>
        </w:rPr>
        <w:t xml:space="preserve">Protection</w:t>
      </w:r>
      <w:r>
        <w:rPr>
          <w:rFonts w:ascii="Times New Roman"/>
          <w:sz w:val="24"/>
        </w:rPr>
        <w:t xml:space="preserve">Board</w:t>
      </w:r>
      <w:r>
        <w:rPr>
          <w:rFonts w:ascii="Times New Roman"/>
          <w:sz w:val="24"/>
        </w:rPr>
        <w:t xml:space="preserve">established</w:t>
      </w:r>
      <w:r>
        <w:rPr>
          <w:rFonts w:ascii="Times New Roman"/>
          <w:sz w:val="24"/>
        </w:rPr>
        <w:t xml:space="preserve">by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Radiation</w:t>
      </w:r>
      <w:r>
        <w:rPr>
          <w:rFonts w:ascii="Times New Roman"/>
          <w:sz w:val="24"/>
        </w:rPr>
        <w:t xml:space="preserve">Protection</w:t>
      </w:r>
      <w:r>
        <w:rPr>
          <w:rFonts w:ascii="Times New Roman"/>
          <w:sz w:val="24"/>
        </w:rPr>
        <w:t xml:space="preserve">Act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z w:val="24"/>
        </w:rPr>
        <w:t xml:space="preserve">subject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this</w:t>
      </w:r>
      <w:r>
        <w:rPr>
          <w:rFonts w:ascii="Times New Roman"/>
          <w:sz w:val="24"/>
        </w:rPr>
        <w:t xml:space="preserve">Act,</w:t>
      </w:r>
      <w:r>
        <w:rPr>
          <w:rFonts w:ascii="Times New Roman"/>
          <w:sz w:val="24"/>
        </w:rPr>
        <w:t xml:space="preserve">all</w:t>
      </w:r>
      <w:r>
        <w:rPr>
          <w:rFonts w:ascii="Times New Roman"/>
          <w:sz w:val="24"/>
        </w:rPr>
        <w:t xml:space="preserve">rights,</w:t>
      </w:r>
      <w:r>
        <w:rPr>
          <w:rFonts w:ascii="Times New Roman"/>
          <w:sz w:val="24"/>
        </w:rPr>
        <w:t xml:space="preserve">duties,</w:t>
      </w:r>
      <w:r>
        <w:rPr>
          <w:rFonts w:ascii="Times New Roman"/>
          <w:sz w:val="24"/>
        </w:rPr>
        <w:t xml:space="preserve">obligations,</w:t>
      </w:r>
      <w:r>
        <w:rPr>
          <w:rFonts w:ascii="Times New Roman"/>
          <w:sz w:val="24"/>
        </w:rPr>
        <w:t xml:space="preserve">assets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z w:val="24"/>
        </w:rPr>
        <w:t xml:space="preserve">liabilities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Radiation</w:t>
      </w:r>
      <w:r>
        <w:rPr>
          <w:rFonts w:ascii="Times New Roman"/>
          <w:sz w:val="24"/>
        </w:rPr>
        <w:t xml:space="preserve">Protection</w:t>
      </w:r>
      <w:r>
        <w:rPr>
          <w:rFonts w:ascii="Times New Roman"/>
          <w:sz w:val="24"/>
        </w:rPr>
        <w:t xml:space="preserve">Board</w:t>
      </w:r>
      <w:r>
        <w:rPr>
          <w:rFonts w:ascii="Times New Roman"/>
          <w:sz w:val="24"/>
        </w:rPr>
        <w:t xml:space="preserve">existing</w:t>
      </w:r>
      <w:r>
        <w:rPr>
          <w:rFonts w:ascii="Times New Roman"/>
          <w:sz w:val="24"/>
        </w:rPr>
        <w:t xml:space="preserve">at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commencement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this</w:t>
      </w:r>
      <w:r>
        <w:rPr>
          <w:rFonts w:ascii="Times New Roman"/>
          <w:sz w:val="24"/>
        </w:rPr>
        <w:t xml:space="preserve">Act</w:t>
      </w:r>
      <w:r>
        <w:rPr>
          <w:rFonts w:ascii="Times New Roman"/>
          <w:sz w:val="24"/>
        </w:rPr>
        <w:t xml:space="preserve">shall</w:t>
      </w:r>
      <w:r>
        <w:rPr>
          <w:rFonts w:ascii="Times New Roman"/>
          <w:sz w:val="24"/>
        </w:rPr>
        <w:t xml:space="preserve">be</w:t>
      </w:r>
      <w:r>
        <w:rPr>
          <w:rFonts w:ascii="Times New Roman"/>
          <w:sz w:val="24"/>
        </w:rPr>
        <w:t xml:space="preserve">automatically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z w:val="24"/>
        </w:rPr>
        <w:t xml:space="preserve">fully</w:t>
      </w:r>
      <w:r>
        <w:rPr>
          <w:rFonts w:ascii="Times New Roman"/>
          <w:sz w:val="24"/>
        </w:rPr>
        <w:t xml:space="preserve">transferred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Kenya</w:t>
      </w:r>
      <w:r>
        <w:rPr>
          <w:rFonts w:ascii="Times New Roman"/>
          <w:sz w:val="24"/>
        </w:rPr>
        <w:t xml:space="preserve">Nuclear</w:t>
      </w:r>
      <w:r>
        <w:rPr>
          <w:rFonts w:ascii="Times New Roman"/>
          <w:sz w:val="24"/>
        </w:rPr>
        <w:t xml:space="preserve">Regulatory</w:t>
      </w:r>
      <w:r>
        <w:rPr>
          <w:rFonts w:ascii="Times New Roman"/>
          <w:sz w:val="24"/>
        </w:rPr>
        <w:t xml:space="preserve">Commission.</w:t>
      </w:r>
      <w:r>
        <w:rPr>
          <w:rFonts w:ascii="Times New Roman"/>
          <w:sz w:val="2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09" w:right="54" w:firstLine="0"/>
        <w:jc w:val="left"/>
        <w:spacing w:lineRule="auto" w:line="247" w:before="125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Repeal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Cap.</w:t>
      </w:r>
      <w:r>
        <w:rPr>
          <w:rFonts w:ascii="Times New Roman"/>
          <w:sz w:val="15"/>
        </w:rPr>
        <w:t xml:space="preserve">243.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4" w:right="0" w:hanging="5"/>
        <w:jc w:val="left"/>
        <w:spacing w:before="85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Cap</w:t>
      </w:r>
      <w:r>
        <w:rPr>
          <w:rFonts w:ascii="Times New Roman"/>
          <w:sz w:val="15"/>
        </w:rPr>
        <w:t xml:space="preserve">243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19" w:right="54" w:hanging="5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Commission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be</w:t>
      </w:r>
      <w:r>
        <w:rPr>
          <w:rFonts w:ascii="Times New Roman"/>
          <w:sz w:val="15"/>
        </w:rPr>
        <w:t xml:space="preserve">successor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Radiation</w:t>
      </w:r>
      <w:r>
        <w:rPr>
          <w:rFonts w:ascii="Times New Roman"/>
          <w:sz w:val="15"/>
        </w:rPr>
        <w:t xml:space="preserve">Protection</w:t>
      </w:r>
      <w:r>
        <w:rPr>
          <w:rFonts w:ascii="Times New Roman"/>
          <w:sz w:val="15"/>
        </w:rPr>
        <w:t xml:space="preserve">Board.</w:t>
      </w:r>
      <w:r>
        <w:rPr>
          <w:rFonts w:ascii="Times New Roman"/>
          <w:sz w:val="15"/>
        </w:rPr>
      </w:r>
      <w:r/>
    </w:p>
    <w:p>
      <w:pPr>
        <w:spacing w:lineRule="auto" w:line="240" w:before="6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19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Cap.</w:t>
      </w:r>
      <w:r>
        <w:rPr>
          <w:rFonts w:ascii="Times New Roman"/>
          <w:sz w:val="15"/>
        </w:rPr>
        <w:t xml:space="preserve">243</w:t>
      </w:r>
      <w:r>
        <w:rPr>
          <w:rFonts w:ascii="Times New Roman"/>
          <w:sz w:val="15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720" w:h="14160" w:orient="portrait"/>
          <w:pgMar w:top="1240" w:right="500" w:bottom="280" w:left="860" w:header="709" w:footer="709" w:gutter="0"/>
          <w:cols w:num="2" w:sep="0" w:space="1701" w:equalWidth="0">
            <w:col w:w="5866" w:space="118"/>
            <w:col w:w="137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37" w:right="0" w:firstLine="0"/>
        <w:jc w:val="left"/>
        <w:spacing w:before="58"/>
        <w:tabs>
          <w:tab w:val="left" w:pos="2320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Courier New"/>
          <w:spacing w:val="-39"/>
          <w:sz w:val="22"/>
        </w:rPr>
        <w:t xml:space="preserve">9</w:t>
      </w:r>
      <w:r>
        <w:rPr>
          <w:rFonts w:ascii="Courier New"/>
          <w:spacing w:val="-44"/>
          <w:sz w:val="22"/>
        </w:rPr>
        <w:t xml:space="preserve">9</w:t>
      </w:r>
      <w:r>
        <w:rPr>
          <w:rFonts w:ascii="Courier New"/>
          <w:sz w:val="22"/>
        </w:rPr>
        <w:t xml:space="preserve">4</w:t>
        <w:tab/>
      </w:r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z w:val="19"/>
        </w:rPr>
        <w:t xml:space="preserve">Nuclear</w:t>
      </w:r>
      <w:r>
        <w:rPr>
          <w:rFonts w:ascii="Times New Roman"/>
          <w:i/>
          <w:sz w:val="19"/>
        </w:rPr>
        <w:t xml:space="preserve">Regulatory</w:t>
      </w:r>
      <w:r>
        <w:rPr>
          <w:rFonts w:ascii="Times New Roman"/>
          <w:i/>
          <w:sz w:val="19"/>
        </w:rPr>
        <w:t xml:space="preserve">Bill,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19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13"/>
          <w:szCs w:val="13"/>
        </w:rPr>
      </w:pPr>
      <w:r>
        <w:rPr>
          <w:rFonts w:ascii="Times New Roman" w:hAnsi="Times New Roman" w:cs="Times New Roman" w:eastAsia="Times New Roman"/>
          <w:i/>
          <w:sz w:val="13"/>
          <w:szCs w:val="13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3"/>
          <w:szCs w:val="13"/>
        </w:rPr>
        <w:sectPr>
          <w:footnotePr/>
          <w:type w:val="nextPage"/>
          <w:pgSz w:w="8700" w:h="14140" w:orient="portrait"/>
          <w:pgMar w:top="680" w:right="760" w:bottom="280" w:left="52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pStyle w:val="663"/>
        <w:numPr>
          <w:ilvl w:val="0"/>
          <w:numId w:val="15"/>
        </w:numPr>
        <w:ind w:left="219" w:right="0" w:firstLine="494"/>
        <w:jc w:val="both"/>
        <w:spacing w:lineRule="auto" w:line="225" w:after="0" w:before="82"/>
        <w:tabs>
          <w:tab w:val="left" w:pos="1184" w:leader="none"/>
        </w:tabs>
      </w:pPr>
      <w:r>
        <w:rPr>
          <w:sz w:val="22"/>
        </w:rPr>
        <w:t xml:space="preserve">(1)</w:t>
      </w:r>
      <w:r>
        <w:t xml:space="preserve">A</w:t>
      </w:r>
      <w:r>
        <w:t xml:space="preserve">person</w:t>
      </w:r>
      <w:r>
        <w:t xml:space="preserve">who,</w:t>
      </w:r>
      <w:r>
        <w:t xml:space="preserve">immediately</w:t>
      </w:r>
      <w:r>
        <w:t xml:space="preserve">before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Act,</w:t>
      </w:r>
      <w:r>
        <w:t xml:space="preserve">was</w:t>
      </w:r>
      <w:r>
        <w:t xml:space="preserve">an</w:t>
      </w:r>
      <w:r>
        <w:t xml:space="preserve">employee</w:t>
      </w:r>
      <w:r>
        <w:t xml:space="preserve">of</w:t>
      </w:r>
      <w:r>
        <w:t xml:space="preserve">the</w:t>
      </w:r>
      <w:r>
        <w:t xml:space="preserve">Government</w:t>
      </w:r>
      <w:r>
        <w:t xml:space="preserve">and</w:t>
      </w:r>
      <w:r>
        <w:t xml:space="preserve">who</w:t>
      </w:r>
      <w:r>
        <w:t xml:space="preserve">was</w:t>
      </w:r>
      <w:r>
        <w:t xml:space="preserve">serving</w:t>
      </w:r>
      <w:r>
        <w:t xml:space="preserve">at</w:t>
      </w:r>
      <w:r>
        <w:t xml:space="preserve">the</w:t>
      </w:r>
      <w:r>
        <w:t xml:space="preserve">former</w:t>
      </w:r>
      <w:r>
        <w:t xml:space="preserve">Radiation</w:t>
      </w:r>
      <w:r>
        <w:t xml:space="preserve">Protection</w:t>
      </w:r>
      <w:r>
        <w:t xml:space="preserve">Board</w:t>
      </w:r>
      <w:r>
        <w:t xml:space="preserve">shall,</w:t>
      </w:r>
      <w:r>
        <w:t xml:space="preserve">upon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Act,</w:t>
      </w:r>
      <w:r>
        <w:t xml:space="preserve">be</w:t>
      </w:r>
      <w:r>
        <w:t xml:space="preserve">deemed</w:t>
      </w:r>
      <w:r>
        <w:t xml:space="preserve">to</w:t>
      </w:r>
      <w:r>
        <w:t xml:space="preserve">be</w:t>
      </w:r>
      <w:r>
        <w:t xml:space="preserve">an</w:t>
      </w:r>
      <w:r>
        <w:t xml:space="preserve">employee</w:t>
      </w:r>
      <w:r>
        <w:t xml:space="preserve">of</w:t>
      </w:r>
      <w:r>
        <w:t xml:space="preserve">the</w:t>
      </w:r>
      <w:r>
        <w:t xml:space="preserve">Commission.</w:t>
      </w:r>
      <w:r/>
      <w:r/>
    </w:p>
    <w:p>
      <w:pPr>
        <w:ind w:left="228" w:right="0" w:firstLine="479"/>
        <w:jc w:val="both"/>
        <w:spacing w:lineRule="auto" w:line="226" w:before="119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(2)</w:t>
      </w:r>
      <w:r>
        <w:rPr>
          <w:rFonts w:ascii="Times New Roman"/>
          <w:sz w:val="24"/>
        </w:rPr>
        <w:t xml:space="preserve">Despite</w:t>
      </w:r>
      <w:r>
        <w:rPr>
          <w:rFonts w:ascii="Times New Roman"/>
          <w:sz w:val="24"/>
        </w:rPr>
        <w:t xml:space="preserve">subsection</w:t>
      </w:r>
      <w:r>
        <w:rPr>
          <w:rFonts w:ascii="Times New Roman"/>
          <w:sz w:val="22"/>
        </w:rPr>
        <w:t xml:space="preserve">(1),</w:t>
      </w:r>
      <w:r>
        <w:rPr>
          <w:rFonts w:ascii="Times New Roman"/>
          <w:sz w:val="24"/>
        </w:rPr>
        <w:t xml:space="preserve">all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employees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Government</w:t>
      </w:r>
      <w:r>
        <w:rPr>
          <w:rFonts w:ascii="Times New Roman"/>
          <w:sz w:val="24"/>
        </w:rPr>
        <w:t xml:space="preserve">who</w:t>
      </w:r>
      <w:r>
        <w:rPr>
          <w:rFonts w:ascii="Times New Roman"/>
          <w:sz w:val="24"/>
        </w:rPr>
        <w:t xml:space="preserve">were  serving</w:t>
      </w:r>
      <w:r>
        <w:rPr>
          <w:rFonts w:ascii="Times New Roman"/>
          <w:sz w:val="24"/>
        </w:rPr>
        <w:t xml:space="preserve">at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former</w:t>
      </w:r>
      <w:r>
        <w:rPr>
          <w:rFonts w:ascii="Times New Roman"/>
          <w:sz w:val="24"/>
        </w:rPr>
        <w:t xml:space="preserve">Radiation</w:t>
      </w:r>
      <w:r>
        <w:rPr>
          <w:rFonts w:ascii="Times New Roman"/>
          <w:sz w:val="24"/>
        </w:rPr>
        <w:t xml:space="preserve">Protection Board</w:t>
      </w:r>
      <w:r>
        <w:rPr>
          <w:rFonts w:ascii="Times New Roman"/>
          <w:sz w:val="24"/>
        </w:rPr>
        <w:t xml:space="preserve">shall</w:t>
      </w:r>
      <w:r>
        <w:rPr>
          <w:rFonts w:ascii="Times New Roman"/>
          <w:sz w:val="24"/>
        </w:rPr>
        <w:t xml:space="preserve">upon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commencement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this</w:t>
      </w:r>
      <w:r>
        <w:rPr>
          <w:rFonts w:ascii="Times New Roman"/>
          <w:sz w:val="24"/>
        </w:rPr>
        <w:t xml:space="preserve">Act</w:t>
      </w:r>
      <w:r>
        <w:rPr>
          <w:rFonts w:ascii="Times New Roman"/>
          <w:sz w:val="24"/>
        </w:rPr>
        <w:t xml:space="preserve">be</w:t>
      </w:r>
      <w:r>
        <w:rPr>
          <w:rFonts w:ascii="Times New Roman"/>
          <w:sz w:val="24"/>
        </w:rPr>
        <w:t xml:space="preserve">given</w:t>
      </w:r>
      <w:r>
        <w:rPr>
          <w:rFonts w:ascii="Times New Roman"/>
          <w:sz w:val="24"/>
        </w:rPr>
        <w:t xml:space="preserve">an</w:t>
      </w:r>
      <w:r>
        <w:rPr>
          <w:rFonts w:ascii="Times New Roman"/>
          <w:sz w:val="24"/>
        </w:rPr>
        <w:t xml:space="preserve">option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elect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serve</w:t>
      </w:r>
      <w:r>
        <w:rPr>
          <w:rFonts w:ascii="Times New Roman"/>
          <w:sz w:val="24"/>
        </w:rPr>
        <w:t xml:space="preserve">in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be</w:t>
      </w:r>
      <w:r>
        <w:rPr>
          <w:rFonts w:ascii="Times New Roman"/>
          <w:sz w:val="24"/>
        </w:rPr>
        <w:t xml:space="preserve">redeployed</w:t>
      </w:r>
      <w:r>
        <w:rPr>
          <w:rFonts w:ascii="Times New Roman"/>
          <w:sz w:val="24"/>
        </w:rPr>
        <w:t xml:space="preserve">in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Public</w:t>
      </w:r>
      <w:r>
        <w:rPr>
          <w:rFonts w:ascii="Times New Roman"/>
          <w:sz w:val="24"/>
        </w:rPr>
        <w:t xml:space="preserve">Service</w:t>
      </w:r>
      <w:r>
        <w:rPr>
          <w:rFonts w:ascii="Times New Roman"/>
          <w:sz w:val="24"/>
        </w:rPr>
        <w:t xml:space="preserve">within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z w:val="24"/>
        </w:rPr>
        <w:t xml:space="preserve">period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one</w:t>
      </w:r>
      <w:r>
        <w:rPr>
          <w:rFonts w:ascii="Times New Roman"/>
          <w:sz w:val="24"/>
        </w:rPr>
        <w:t xml:space="preserve">year.</w:t>
      </w:r>
      <w:r>
        <w:rPr>
          <w:rFonts w:ascii="Times New Roman"/>
          <w:sz w:val="24"/>
        </w:rPr>
      </w:r>
      <w:r/>
    </w:p>
    <w:p>
      <w:pPr>
        <w:ind w:left="200" w:right="0" w:firstLine="0"/>
        <w:jc w:val="left"/>
        <w:spacing w:before="86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Transfer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Staff.</w:t>
      </w:r>
      <w:r>
        <w:rPr>
          <w:rFonts w:ascii="Times New Roman"/>
          <w:sz w:val="15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700" w:h="14140" w:orient="portrait"/>
          <w:pgMar w:top="1240" w:right="760" w:bottom="280" w:left="520" w:header="709" w:footer="709" w:gutter="0"/>
          <w:cols w:num="2" w:sep="0" w:space="1701" w:equalWidth="0">
            <w:col w:w="5953" w:space="40"/>
            <w:col w:w="1427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63"/>
        <w:numPr>
          <w:ilvl w:val="0"/>
          <w:numId w:val="15"/>
        </w:numPr>
        <w:ind w:left="223" w:right="12" w:firstLine="499"/>
        <w:jc w:val="both"/>
        <w:spacing w:lineRule="exact" w:line="260" w:after="0" w:before="127"/>
        <w:tabs>
          <w:tab w:val="left" w:pos="1194" w:leader="none"/>
        </w:tabs>
      </w:pPr>
      <w:r>
        <w:rPr>
          <w:sz w:val="22"/>
        </w:rPr>
        <w:t xml:space="preserve">(1)</w:t>
      </w:r>
      <w:r>
        <w:t xml:space="preserve">In</w:t>
      </w:r>
      <w:r>
        <w:t xml:space="preserve">addition</w:t>
      </w:r>
      <w:r>
        <w:t xml:space="preserve">to</w:t>
      </w:r>
      <w:r>
        <w:t xml:space="preserve">the</w:t>
      </w:r>
      <w:r>
        <w:t xml:space="preserve">staff</w:t>
      </w:r>
      <w:r>
        <w:t xml:space="preserve">appointed</w:t>
      </w:r>
      <w:r>
        <w:t xml:space="preserve">under</w:t>
      </w:r>
      <w:r>
        <w:t xml:space="preserve">section</w:t>
      </w:r>
      <w:r>
        <w:t xml:space="preserve">10,</w:t>
      </w:r>
      <w:r>
        <w:t xml:space="preserve">a</w:t>
      </w:r>
      <w:r>
        <w:t xml:space="preserve">public</w:t>
      </w:r>
      <w:r>
        <w:t xml:space="preserve">officer</w:t>
      </w:r>
      <w:r>
        <w:t xml:space="preserve">may</w:t>
      </w:r>
      <w:r>
        <w:rPr>
          <w:sz w:val="22"/>
        </w:rPr>
        <w:t xml:space="preserve">be</w:t>
      </w:r>
      <w:r>
        <w:t xml:space="preserve">seconded</w:t>
      </w:r>
      <w:r>
        <w:t xml:space="preserve">to</w:t>
      </w:r>
      <w:r>
        <w:t xml:space="preserve">the</w:t>
      </w:r>
      <w:r>
        <w:t xml:space="preserve">Commission</w:t>
      </w:r>
      <w:r>
        <w:t xml:space="preserve">from</w:t>
      </w:r>
      <w:r>
        <w:t xml:space="preserve">any</w:t>
      </w:r>
      <w:r>
        <w:t xml:space="preserve">other</w:t>
      </w:r>
      <w:r>
        <w:t xml:space="preserve">public</w:t>
      </w:r>
      <w:r>
        <w:t xml:space="preserve">body,</w:t>
      </w:r>
      <w:r>
        <w:t xml:space="preserve">upon</w:t>
      </w:r>
      <w:r>
        <w:t xml:space="preserve">the</w:t>
      </w:r>
      <w:r>
        <w:t xml:space="preserve">request</w:t>
      </w:r>
      <w:r>
        <w:t xml:space="preserve">by</w:t>
      </w:r>
      <w:r>
        <w:t xml:space="preserve">the</w:t>
      </w:r>
      <w:r>
        <w:t xml:space="preserve">Commission</w:t>
      </w:r>
      <w:r>
        <w:t xml:space="preserve">as</w:t>
      </w:r>
      <w:r>
        <w:t xml:space="preserve">may</w:t>
      </w:r>
      <w:r>
        <w:t xml:space="preserve">be</w:t>
      </w:r>
      <w:r>
        <w:t xml:space="preserve">necessary</w:t>
      </w:r>
      <w:r>
        <w:t xml:space="preserve">for</w:t>
      </w:r>
      <w:r>
        <w:t xml:space="preserve">the</w:t>
      </w:r>
      <w:r>
        <w:t xml:space="preserve">performance</w:t>
      </w:r>
      <w:r>
        <w:t xml:space="preserve">of</w:t>
      </w:r>
      <w:r>
        <w:t xml:space="preserve">the</w:t>
      </w:r>
      <w:r>
        <w:t xml:space="preserve">functions</w:t>
      </w:r>
      <w:r>
        <w:t xml:space="preserve">of</w:t>
      </w:r>
      <w:r>
        <w:t xml:space="preserve">the</w:t>
      </w:r>
      <w:r>
        <w:t xml:space="preserve">Commission.</w:t>
      </w:r>
      <w:r/>
      <w:r/>
    </w:p>
    <w:p>
      <w:pPr>
        <w:ind w:left="223" w:right="0" w:firstLine="484"/>
        <w:jc w:val="both"/>
        <w:spacing w:lineRule="auto" w:line="223" w:before="11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(2)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z w:val="24"/>
        </w:rPr>
        <w:t xml:space="preserve">public</w:t>
      </w:r>
      <w:r>
        <w:rPr>
          <w:rFonts w:ascii="Times New Roman"/>
          <w:sz w:val="24"/>
        </w:rPr>
        <w:t xml:space="preserve">officer</w:t>
      </w:r>
      <w:r>
        <w:rPr>
          <w:rFonts w:ascii="Times New Roman"/>
          <w:sz w:val="24"/>
        </w:rPr>
        <w:t xml:space="preserve">seconded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</w:t>
      </w:r>
      <w:r>
        <w:rPr>
          <w:rFonts w:ascii="Times New Roman"/>
          <w:sz w:val="24"/>
        </w:rPr>
        <w:t xml:space="preserve">shall,</w:t>
      </w:r>
      <w:r>
        <w:rPr>
          <w:rFonts w:ascii="Times New Roman"/>
          <w:sz w:val="24"/>
        </w:rPr>
        <w:t xml:space="preserve">during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period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secondment,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4"/>
        </w:rPr>
        <w:t xml:space="preserve">deemed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be</w:t>
      </w:r>
      <w:r>
        <w:rPr>
          <w:rFonts w:ascii="Times New Roman"/>
          <w:sz w:val="24"/>
        </w:rPr>
        <w:t xml:space="preserve">an</w:t>
      </w:r>
      <w:r>
        <w:rPr>
          <w:rFonts w:ascii="Times New Roman"/>
          <w:sz w:val="24"/>
        </w:rPr>
        <w:t xml:space="preserve">officer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z w:val="24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4"/>
        </w:rPr>
        <w:t xml:space="preserve">subject</w:t>
      </w:r>
      <w:r>
        <w:rPr>
          <w:rFonts w:ascii="Times New Roman"/>
          <w:sz w:val="24"/>
        </w:rPr>
        <w:t xml:space="preserve">only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direction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z w:val="24"/>
        </w:rPr>
        <w:t xml:space="preserve">control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Commission.</w:t>
      </w:r>
      <w:r>
        <w:rPr>
          <w:rFonts w:ascii="Times New Roman"/>
          <w:sz w:val="24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11"/>
          <w:szCs w:val="11"/>
        </w:rPr>
      </w:pPr>
      <w:r>
        <w:br w:type="column"/>
      </w:r>
      <w:r>
        <w:rPr>
          <w:rFonts w:ascii="Times New Roman"/>
          <w:sz w:val="11"/>
        </w:rPr>
      </w:r>
      <w:r/>
    </w:p>
    <w:p>
      <w:pPr>
        <w:ind w:left="190" w:right="0" w:firstLine="0"/>
        <w:jc w:val="left"/>
        <w:spacing w:lineRule="exact" w:line="17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Secondment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</w:r>
      <w:r/>
    </w:p>
    <w:p>
      <w:pPr>
        <w:ind w:left="190" w:right="0" w:firstLine="0"/>
        <w:jc w:val="left"/>
        <w:spacing w:before="0"/>
        <w:rPr>
          <w:rFonts w:ascii="Arial" w:hAnsi="Arial" w:cs="Arial" w:eastAsia="Arial"/>
          <w:sz w:val="15"/>
          <w:szCs w:val="15"/>
        </w:rPr>
      </w:pPr>
      <w:r>
        <w:rPr>
          <w:rFonts w:ascii="Arial"/>
          <w:sz w:val="15"/>
        </w:rPr>
        <w:t xml:space="preserve">Staff.</w:t>
      </w:r>
      <w:r/>
    </w:p>
    <w:p>
      <w:pPr>
        <w:jc w:val="left"/>
        <w:spacing w:after="0"/>
        <w:rPr>
          <w:rFonts w:ascii="Arial" w:hAnsi="Arial" w:cs="Arial" w:eastAsia="Arial"/>
          <w:sz w:val="15"/>
          <w:szCs w:val="15"/>
        </w:rPr>
        <w:sectPr>
          <w:footnotePr/>
          <w:type w:val="continuous"/>
          <w:pgSz w:w="8700" w:h="14140" w:orient="portrait"/>
          <w:pgMar w:top="1240" w:right="760" w:bottom="280" w:left="520" w:header="709" w:footer="709" w:gutter="0"/>
          <w:cols w:num="2" w:sep="0" w:space="1701" w:equalWidth="0">
            <w:col w:w="5958" w:space="40"/>
            <w:col w:w="1422" w:space="0"/>
          </w:cols>
          <w:docGrid w:linePitch="360"/>
        </w:sectPr>
      </w:pPr>
      <w:r>
        <w:rPr>
          <w:rFonts w:ascii="Arial" w:hAnsi="Arial" w:cs="Arial" w:eastAsia="Arial"/>
          <w:sz w:val="15"/>
          <w:szCs w:val="15"/>
        </w:rPr>
      </w:r>
      <w:r/>
    </w:p>
    <w:p>
      <w:pPr>
        <w:ind w:left="2327" w:right="0" w:firstLine="0"/>
        <w:jc w:val="left"/>
        <w:spacing w:before="46"/>
        <w:tabs>
          <w:tab w:val="right" w:pos="7072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 xml:space="preserve">The</w:t>
      </w:r>
      <w:r>
        <w:rPr>
          <w:rFonts w:ascii="Times New Roman"/>
          <w:i/>
          <w:sz w:val="20"/>
        </w:rPr>
        <w:t xml:space="preserve">Nuclear</w:t>
      </w:r>
      <w:r>
        <w:rPr>
          <w:rFonts w:ascii="Times New Roman"/>
          <w:i/>
          <w:sz w:val="20"/>
        </w:rPr>
        <w:t xml:space="preserve">Regulatory</w:t>
      </w:r>
      <w:r>
        <w:rPr>
          <w:rFonts w:ascii="Times New Roman"/>
          <w:i/>
          <w:sz w:val="20"/>
        </w:rPr>
        <w:t xml:space="preserve">Bill,</w:t>
      </w:r>
      <w:r>
        <w:rPr>
          <w:rFonts w:ascii="Times New Roman"/>
          <w:i/>
          <w:sz w:val="20"/>
        </w:rPr>
        <w:t xml:space="preserve">2018</w:t>
        <w:tab/>
        <w:t xml:space="preserve">995</w:t>
      </w:r>
      <w:r>
        <w:rPr>
          <w:rFonts w:ascii="Times New Roman"/>
          <w:sz w:val="20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20"/>
          <w:szCs w:val="20"/>
        </w:rPr>
        <w:sectPr>
          <w:footnotePr/>
          <w:type w:val="nextPage"/>
          <w:pgSz w:w="8700" w:h="14180" w:orient="portrait"/>
          <w:pgMar w:top="720" w:right="820" w:bottom="280" w:left="52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i/>
          <w:sz w:val="23"/>
          <w:szCs w:val="23"/>
        </w:rPr>
      </w:pPr>
      <w:r>
        <w:rPr>
          <w:rFonts w:ascii="Times New Roman" w:hAnsi="Times New Roman" w:cs="Times New Roman" w:eastAsia="Times New Roman"/>
          <w:i/>
          <w:sz w:val="23"/>
          <w:szCs w:val="23"/>
        </w:rPr>
      </w:r>
      <w:r/>
    </w:p>
    <w:p>
      <w:pPr>
        <w:ind w:left="128" w:right="0" w:firstLine="0"/>
        <w:jc w:val="left"/>
        <w:spacing w:before="0"/>
        <w:tabs>
          <w:tab w:val="left" w:pos="5227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SCHEDULE</w:t>
        <w:tab/>
      </w:r>
      <w:r>
        <w:rPr>
          <w:rFonts w:ascii="Times New Roman"/>
          <w:sz w:val="22"/>
        </w:rPr>
        <w:t xml:space="preserve">(s.</w:t>
      </w:r>
      <w:r>
        <w:rPr>
          <w:rFonts w:ascii="Times New Roman"/>
          <w:sz w:val="24"/>
        </w:rPr>
        <w:t xml:space="preserve">11)</w:t>
      </w:r>
      <w:r>
        <w:rPr>
          <w:rFonts w:ascii="Times New Roman"/>
          <w:sz w:val="24"/>
        </w:rPr>
      </w:r>
      <w:r/>
    </w:p>
    <w:p>
      <w:pPr>
        <w:pStyle w:val="663"/>
        <w:ind w:left="863" w:right="23" w:hanging="716"/>
        <w:jc w:val="left"/>
        <w:spacing w:lineRule="exact" w:line="258" w:before="124"/>
      </w:pPr>
      <w:r>
        <w:t xml:space="preserve">PROVISIONS</w:t>
      </w:r>
      <w:r>
        <w:t xml:space="preserve">AS</w:t>
      </w:r>
      <w:r>
        <w:t xml:space="preserve">TO</w:t>
      </w:r>
      <w:r>
        <w:t xml:space="preserve">THE</w:t>
      </w:r>
      <w:r>
        <w:t xml:space="preserve">CONDUCT</w:t>
      </w:r>
      <w:r>
        <w:t xml:space="preserve">OF</w:t>
      </w:r>
      <w:r>
        <w:t xml:space="preserve">BUSINE</w:t>
      </w:r>
      <w:r>
        <w:rPr>
          <w:spacing w:val="16"/>
        </w:rPr>
        <w:t xml:space="preserve">S</w:t>
      </w:r>
      <w:r>
        <w:t xml:space="preserve">S</w:t>
      </w:r>
      <w:r>
        <w:t xml:space="preserve">AND</w:t>
      </w:r>
      <w:r>
        <w:t xml:space="preserve">AFFAIRS</w:t>
      </w:r>
      <w:r>
        <w:t xml:space="preserve">OF</w:t>
      </w:r>
      <w:r>
        <w:t xml:space="preserve">THE</w:t>
      </w:r>
      <w:r>
        <w:t xml:space="preserve">COMMISSION</w:t>
      </w:r>
      <w:r/>
      <w:r/>
    </w:p>
    <w:p>
      <w:pPr>
        <w:numPr>
          <w:ilvl w:val="0"/>
          <w:numId w:val="1"/>
        </w:numPr>
        <w:ind w:left="119" w:right="7" w:firstLine="486"/>
        <w:jc w:val="both"/>
        <w:spacing w:lineRule="auto" w:line="225" w:before="116"/>
        <w:tabs>
          <w:tab w:val="left" w:pos="954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18"/>
          <w:sz w:val="24"/>
        </w:rPr>
        <w:t xml:space="preserve">(</w:t>
      </w:r>
      <w:r>
        <w:rPr>
          <w:rFonts w:ascii="Arial"/>
          <w:spacing w:val="-33"/>
          <w:sz w:val="21"/>
        </w:rPr>
        <w:t xml:space="preserve">1</w:t>
      </w:r>
      <w:r>
        <w:rPr>
          <w:rFonts w:ascii="Arial"/>
          <w:sz w:val="21"/>
        </w:rPr>
        <w:t xml:space="preserve">)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Chairperson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z w:val="24"/>
        </w:rPr>
        <w:t xml:space="preserve">commissioner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</w:t>
      </w:r>
      <w:r>
        <w:rPr>
          <w:rFonts w:ascii="Times New Roman"/>
          <w:sz w:val="24"/>
        </w:rPr>
        <w:t xml:space="preserve">other</w:t>
      </w:r>
      <w:r>
        <w:rPr>
          <w:rFonts w:ascii="Times New Roman"/>
          <w:sz w:val="24"/>
        </w:rPr>
        <w:t xml:space="preserve">than</w:t>
      </w:r>
      <w:r>
        <w:rPr>
          <w:rFonts w:ascii="Times New Roman"/>
          <w:i/>
          <w:sz w:val="23"/>
        </w:rPr>
        <w:t xml:space="preserve">ex-officio</w:t>
      </w:r>
      <w:r>
        <w:rPr>
          <w:rFonts w:ascii="Times New Roman"/>
          <w:sz w:val="24"/>
        </w:rPr>
        <w:t xml:space="preserve">commissioners</w:t>
      </w:r>
      <w:r>
        <w:rPr>
          <w:rFonts w:ascii="Times New Roman"/>
          <w:sz w:val="24"/>
        </w:rPr>
        <w:t xml:space="preserve">shall,</w:t>
      </w:r>
      <w:r>
        <w:rPr>
          <w:rFonts w:ascii="Times New Roman"/>
          <w:sz w:val="24"/>
        </w:rPr>
        <w:t xml:space="preserve">subject</w:t>
      </w:r>
      <w:r>
        <w:rPr>
          <w:rFonts w:ascii="Times New Roman"/>
          <w:sz w:val="24"/>
        </w:rPr>
        <w:t xml:space="preserve">to the</w:t>
      </w:r>
      <w:r>
        <w:rPr>
          <w:rFonts w:ascii="Times New Roman"/>
          <w:sz w:val="24"/>
        </w:rPr>
        <w:t xml:space="preserve">provisions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this</w:t>
      </w:r>
      <w:r>
        <w:rPr>
          <w:rFonts w:ascii="Times New Roman"/>
          <w:sz w:val="24"/>
        </w:rPr>
        <w:t xml:space="preserve">Schedule,</w:t>
      </w:r>
      <w:r>
        <w:rPr>
          <w:rFonts w:ascii="Times New Roman"/>
          <w:sz w:val="24"/>
        </w:rPr>
        <w:t xml:space="preserve">hold</w:t>
      </w:r>
      <w:r>
        <w:rPr>
          <w:rFonts w:ascii="Times New Roman"/>
          <w:sz w:val="24"/>
        </w:rPr>
        <w:t xml:space="preserve">office</w:t>
      </w:r>
      <w:r>
        <w:rPr>
          <w:rFonts w:ascii="Times New Roman"/>
          <w:sz w:val="24"/>
        </w:rPr>
        <w:t xml:space="preserve">for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z w:val="24"/>
        </w:rPr>
        <w:t xml:space="preserve">period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four</w:t>
      </w:r>
      <w:r>
        <w:rPr>
          <w:rFonts w:ascii="Times New Roman"/>
          <w:sz w:val="24"/>
        </w:rPr>
        <w:t xml:space="preserve">years,</w:t>
      </w:r>
      <w:r>
        <w:rPr>
          <w:rFonts w:ascii="Times New Roman"/>
          <w:sz w:val="24"/>
        </w:rPr>
        <w:t xml:space="preserve">on</w:t>
      </w:r>
      <w:r>
        <w:rPr>
          <w:rFonts w:ascii="Times New Roman"/>
          <w:sz w:val="24"/>
        </w:rPr>
        <w:t xml:space="preserve">such</w:t>
      </w:r>
      <w:r>
        <w:rPr>
          <w:rFonts w:ascii="Times New Roman"/>
          <w:sz w:val="24"/>
        </w:rPr>
        <w:t xml:space="preserve">terms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z w:val="24"/>
        </w:rPr>
        <w:t xml:space="preserve">conditions</w:t>
      </w:r>
      <w:r>
        <w:rPr>
          <w:rFonts w:ascii="Times New Roman"/>
          <w:sz w:val="24"/>
        </w:rPr>
        <w:t xml:space="preserve">as</w:t>
      </w:r>
      <w:r>
        <w:rPr>
          <w:rFonts w:ascii="Times New Roman"/>
          <w:sz w:val="24"/>
        </w:rPr>
        <w:t xml:space="preserve">may</w:t>
      </w:r>
      <w:r>
        <w:rPr>
          <w:rFonts w:ascii="Times New Roman"/>
          <w:sz w:val="24"/>
        </w:rPr>
        <w:t xml:space="preserve">be</w:t>
      </w:r>
      <w:r>
        <w:rPr>
          <w:rFonts w:ascii="Times New Roman"/>
          <w:sz w:val="24"/>
        </w:rPr>
        <w:t xml:space="preserve">specified</w:t>
      </w:r>
      <w:r>
        <w:rPr>
          <w:rFonts w:ascii="Times New Roman"/>
          <w:sz w:val="24"/>
        </w:rPr>
        <w:t xml:space="preserve">in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instrument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appointment,</w:t>
      </w:r>
      <w:r>
        <w:rPr>
          <w:rFonts w:ascii="Times New Roman"/>
          <w:sz w:val="24"/>
        </w:rPr>
        <w:t xml:space="preserve">but</w:t>
      </w:r>
      <w:r>
        <w:rPr>
          <w:rFonts w:ascii="Times New Roman"/>
          <w:sz w:val="24"/>
        </w:rPr>
        <w:t xml:space="preserve">shall</w:t>
      </w:r>
      <w:r>
        <w:rPr>
          <w:rFonts w:ascii="Times New Roman"/>
          <w:sz w:val="24"/>
        </w:rPr>
        <w:t xml:space="preserve">be</w:t>
      </w:r>
      <w:r>
        <w:rPr>
          <w:rFonts w:ascii="Times New Roman"/>
          <w:sz w:val="24"/>
        </w:rPr>
        <w:t xml:space="preserve">eligible</w:t>
      </w:r>
      <w:r>
        <w:rPr>
          <w:rFonts w:ascii="Times New Roman"/>
          <w:sz w:val="24"/>
        </w:rPr>
        <w:t xml:space="preserve">for</w:t>
      </w:r>
      <w:r>
        <w:rPr>
          <w:rFonts w:ascii="Times New Roman"/>
          <w:sz w:val="24"/>
        </w:rPr>
        <w:t xml:space="preserve">re-appointment</w:t>
      </w:r>
      <w:r>
        <w:rPr>
          <w:rFonts w:ascii="Times New Roman"/>
          <w:sz w:val="24"/>
        </w:rPr>
        <w:t xml:space="preserve">for</w:t>
      </w:r>
      <w:r>
        <w:rPr>
          <w:rFonts w:ascii="Times New Roman"/>
          <w:sz w:val="24"/>
        </w:rPr>
        <w:t xml:space="preserve">one</w:t>
      </w:r>
      <w:r>
        <w:rPr>
          <w:rFonts w:ascii="Times New Roman"/>
          <w:sz w:val="24"/>
        </w:rPr>
        <w:t xml:space="preserve">further</w:t>
      </w:r>
      <w:r>
        <w:rPr>
          <w:rFonts w:ascii="Times New Roman"/>
          <w:sz w:val="24"/>
        </w:rPr>
        <w:t xml:space="preserve">term.</w:t>
      </w:r>
      <w:r>
        <w:rPr>
          <w:rFonts w:ascii="Times New Roman"/>
          <w:sz w:val="24"/>
        </w:rPr>
      </w:r>
      <w:r/>
    </w:p>
    <w:p>
      <w:pPr>
        <w:ind w:left="119" w:right="20" w:firstLine="481"/>
        <w:jc w:val="both"/>
        <w:spacing w:lineRule="auto" w:line="227" w:before="117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(2)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commissioners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  shall</w:t>
      </w:r>
      <w:r>
        <w:rPr>
          <w:rFonts w:ascii="Times New Roman"/>
          <w:sz w:val="24"/>
        </w:rPr>
        <w:t xml:space="preserve">be</w:t>
      </w:r>
      <w:r>
        <w:rPr>
          <w:rFonts w:ascii="Times New Roman"/>
          <w:sz w:val="24"/>
        </w:rPr>
        <w:t xml:space="preserve">appointed</w:t>
      </w:r>
      <w:r>
        <w:rPr>
          <w:rFonts w:ascii="Times New Roman"/>
          <w:sz w:val="24"/>
        </w:rPr>
        <w:t xml:space="preserve">at</w:t>
      </w:r>
      <w:r>
        <w:rPr>
          <w:rFonts w:ascii="Times New Roman"/>
          <w:sz w:val="24"/>
        </w:rPr>
        <w:t xml:space="preserve">different</w:t>
      </w:r>
      <w:r>
        <w:rPr>
          <w:rFonts w:ascii="Times New Roman"/>
          <w:sz w:val="24"/>
        </w:rPr>
        <w:t xml:space="preserve">times</w:t>
      </w:r>
      <w:r>
        <w:rPr>
          <w:rFonts w:ascii="Times New Roman"/>
          <w:sz w:val="24"/>
        </w:rPr>
        <w:t xml:space="preserve">so</w:t>
      </w:r>
      <w:r>
        <w:rPr>
          <w:rFonts w:ascii="Times New Roman"/>
          <w:sz w:val="24"/>
        </w:rPr>
        <w:t xml:space="preserve">that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respective</w:t>
      </w:r>
      <w:r>
        <w:rPr>
          <w:rFonts w:ascii="Times New Roman"/>
          <w:sz w:val="24"/>
        </w:rPr>
        <w:t xml:space="preserve">expiry</w:t>
      </w:r>
      <w:r>
        <w:rPr>
          <w:rFonts w:ascii="Times New Roman"/>
          <w:sz w:val="24"/>
        </w:rPr>
        <w:t xml:space="preserve">dates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commissioners'</w:t>
      </w:r>
      <w:r>
        <w:rPr>
          <w:rFonts w:ascii="Times New Roman"/>
          <w:sz w:val="24"/>
        </w:rPr>
        <w:t xml:space="preserve">terms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office</w:t>
      </w:r>
      <w:r>
        <w:rPr>
          <w:rFonts w:ascii="Times New Roman"/>
          <w:sz w:val="24"/>
        </w:rPr>
        <w:t xml:space="preserve">shall</w:t>
      </w:r>
      <w:r>
        <w:rPr>
          <w:rFonts w:ascii="Times New Roman"/>
          <w:sz w:val="24"/>
        </w:rPr>
        <w:t xml:space="preserve">fall</w:t>
      </w:r>
      <w:r>
        <w:rPr>
          <w:rFonts w:ascii="Times New Roman"/>
          <w:sz w:val="24"/>
        </w:rPr>
        <w:t xml:space="preserve">at</w:t>
      </w:r>
      <w:r>
        <w:rPr>
          <w:rFonts w:ascii="Times New Roman"/>
          <w:sz w:val="24"/>
        </w:rPr>
        <w:t xml:space="preserve">different</w:t>
      </w:r>
      <w:r>
        <w:rPr>
          <w:rFonts w:ascii="Times New Roman"/>
          <w:sz w:val="24"/>
        </w:rPr>
        <w:t xml:space="preserve">times.</w:t>
      </w:r>
      <w:r>
        <w:rPr>
          <w:rFonts w:ascii="Times New Roman"/>
          <w:sz w:val="24"/>
        </w:rPr>
      </w:r>
      <w:r/>
    </w:p>
    <w:p>
      <w:pPr>
        <w:numPr>
          <w:ilvl w:val="0"/>
          <w:numId w:val="1"/>
        </w:numPr>
        <w:ind w:left="123" w:right="11" w:firstLine="473"/>
        <w:jc w:val="both"/>
        <w:spacing w:lineRule="exact" w:line="258" w:before="122"/>
        <w:tabs>
          <w:tab w:val="left" w:pos="959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2"/>
        </w:rPr>
        <w:t xml:space="preserve">(1)</w:t>
      </w:r>
      <w:r>
        <w:rPr>
          <w:rFonts w:ascii="Times New Roman"/>
          <w:sz w:val="24"/>
        </w:rPr>
        <w:t xml:space="preserve">No</w:t>
      </w:r>
      <w:r>
        <w:rPr>
          <w:rFonts w:ascii="Times New Roman"/>
          <w:sz w:val="24"/>
        </w:rPr>
        <w:t xml:space="preserve">person</w:t>
      </w:r>
      <w:r>
        <w:rPr>
          <w:rFonts w:ascii="Times New Roman"/>
          <w:sz w:val="24"/>
        </w:rPr>
        <w:t xml:space="preserve">shall</w:t>
      </w:r>
      <w:r>
        <w:rPr>
          <w:rFonts w:ascii="Times New Roman"/>
          <w:sz w:val="24"/>
        </w:rPr>
        <w:t xml:space="preserve">be</w:t>
      </w:r>
      <w:r>
        <w:rPr>
          <w:rFonts w:ascii="Times New Roman"/>
          <w:sz w:val="24"/>
        </w:rPr>
        <w:t xml:space="preserve">appointed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shall,</w:t>
      </w:r>
      <w:r>
        <w:rPr>
          <w:rFonts w:ascii="Times New Roman"/>
          <w:sz w:val="24"/>
        </w:rPr>
        <w:t xml:space="preserve">as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z w:val="24"/>
        </w:rPr>
        <w:t xml:space="preserve">commissioner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</w:t>
      </w:r>
      <w:r>
        <w:rPr>
          <w:rFonts w:ascii="Times New Roman"/>
          <w:sz w:val="24"/>
        </w:rPr>
        <w:t xml:space="preserve">if</w:t>
      </w:r>
      <w:r>
        <w:rPr>
          <w:rFonts w:ascii="Times New Roman"/>
          <w:sz w:val="24"/>
        </w:rPr>
        <w:t xml:space="preserve">such</w:t>
      </w:r>
      <w:r>
        <w:rPr>
          <w:rFonts w:ascii="Times New Roman"/>
          <w:sz w:val="24"/>
        </w:rPr>
        <w:t xml:space="preserve">person</w:t>
      </w:r>
      <w:r>
        <w:rPr>
          <w:rFonts w:ascii="Times New Roman"/>
          <w:sz w:val="24"/>
        </w:rPr>
        <w:t xml:space="preserve">is-</w:t>
      </w:r>
      <w:r>
        <w:rPr>
          <w:rFonts w:ascii="Times New Roman"/>
          <w:sz w:val="24"/>
        </w:rPr>
      </w:r>
      <w:r/>
    </w:p>
    <w:p>
      <w:pPr>
        <w:numPr>
          <w:ilvl w:val="0"/>
          <w:numId w:val="14"/>
        </w:numPr>
        <w:ind w:left="958" w:right="19" w:hanging="358"/>
        <w:jc w:val="left"/>
        <w:spacing w:before="102"/>
        <w:tabs>
          <w:tab w:val="left" w:pos="959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a</w:t>
      </w:r>
      <w:r>
        <w:rPr>
          <w:rFonts w:ascii="Times New Roman"/>
          <w:sz w:val="24"/>
        </w:rPr>
        <w:t xml:space="preserve">member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parliament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z w:val="24"/>
        </w:rPr>
        <w:t xml:space="preserve">county</w:t>
      </w:r>
      <w:r>
        <w:rPr>
          <w:rFonts w:ascii="Times New Roman"/>
          <w:sz w:val="24"/>
        </w:rPr>
        <w:t xml:space="preserve">assembly;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</w:r>
      <w:r/>
    </w:p>
    <w:p>
      <w:pPr>
        <w:numPr>
          <w:ilvl w:val="0"/>
          <w:numId w:val="14"/>
        </w:numPr>
        <w:ind w:left="958" w:right="11" w:hanging="353"/>
        <w:jc w:val="both"/>
        <w:spacing w:lineRule="exact" w:line="258" w:before="120"/>
        <w:tabs>
          <w:tab w:val="left" w:pos="959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a</w:t>
      </w:r>
      <w:r>
        <w:rPr>
          <w:rFonts w:ascii="Times New Roman"/>
          <w:sz w:val="24"/>
        </w:rPr>
        <w:t xml:space="preserve">person</w:t>
      </w:r>
      <w:r>
        <w:rPr>
          <w:rFonts w:ascii="Times New Roman"/>
          <w:sz w:val="24"/>
        </w:rPr>
        <w:t xml:space="preserve">who</w:t>
      </w:r>
      <w:r>
        <w:rPr>
          <w:rFonts w:ascii="Times New Roman"/>
          <w:sz w:val="24"/>
        </w:rPr>
        <w:t xml:space="preserve">holds</w:t>
      </w:r>
      <w:r>
        <w:rPr>
          <w:rFonts w:ascii="Times New Roman"/>
          <w:sz w:val="24"/>
        </w:rPr>
        <w:t xml:space="preserve">any</w:t>
      </w:r>
      <w:r>
        <w:rPr>
          <w:rFonts w:ascii="Times New Roman"/>
          <w:sz w:val="24"/>
        </w:rPr>
        <w:t xml:space="preserve">office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position,</w:t>
      </w:r>
      <w:r>
        <w:rPr>
          <w:rFonts w:ascii="Times New Roman"/>
          <w:sz w:val="24"/>
        </w:rPr>
        <w:t xml:space="preserve">in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z w:val="24"/>
        </w:rPr>
        <w:t xml:space="preserve">political</w:t>
      </w:r>
      <w:r>
        <w:rPr>
          <w:rFonts w:ascii="Times New Roman"/>
          <w:sz w:val="24"/>
        </w:rPr>
        <w:t xml:space="preserve">party.</w:t>
      </w:r>
      <w:r>
        <w:rPr>
          <w:rFonts w:ascii="Times New Roman"/>
          <w:sz w:val="24"/>
        </w:rPr>
      </w:r>
      <w:r/>
    </w:p>
    <w:p>
      <w:pPr>
        <w:numPr>
          <w:ilvl w:val="0"/>
          <w:numId w:val="1"/>
        </w:numPr>
        <w:ind w:left="958" w:right="19" w:hanging="362"/>
        <w:jc w:val="left"/>
        <w:spacing w:lineRule="exact" w:line="270" w:before="107"/>
        <w:tabs>
          <w:tab w:val="left" w:pos="95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2"/>
        </w:rPr>
        <w:t xml:space="preserve">(1)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z w:val="24"/>
        </w:rPr>
        <w:t xml:space="preserve">commissioner</w:t>
      </w:r>
      <w:r>
        <w:rPr>
          <w:rFonts w:ascii="Times New Roman"/>
          <w:sz w:val="24"/>
        </w:rPr>
        <w:t xml:space="preserve">other</w:t>
      </w:r>
      <w:r>
        <w:rPr>
          <w:rFonts w:ascii="Times New Roman"/>
          <w:sz w:val="24"/>
        </w:rPr>
        <w:t xml:space="preserve">than</w:t>
      </w:r>
      <w:r>
        <w:rPr>
          <w:rFonts w:ascii="Times New Roman"/>
          <w:sz w:val="24"/>
        </w:rPr>
        <w:t xml:space="preserve">an</w:t>
      </w:r>
      <w:r>
        <w:rPr>
          <w:rFonts w:ascii="Times New Roman"/>
          <w:i/>
          <w:sz w:val="23"/>
        </w:rPr>
        <w:t xml:space="preserve">ex-officio</w:t>
      </w:r>
      <w:r>
        <w:rPr>
          <w:rFonts w:ascii="Times New Roman"/>
          <w:sz w:val="23"/>
        </w:rPr>
      </w:r>
      <w:r/>
    </w:p>
    <w:p>
      <w:pPr>
        <w:pStyle w:val="663"/>
        <w:ind w:left="119" w:right="19"/>
        <w:jc w:val="left"/>
        <w:spacing w:lineRule="exact" w:line="270"/>
      </w:pPr>
      <w:r>
        <w:t xml:space="preserve">commissioner</w:t>
      </w:r>
      <w:r>
        <w:t xml:space="preserve">may</w:t>
      </w:r>
      <w:r>
        <w:t xml:space="preserve">-</w:t>
      </w:r>
      <w:r/>
      <w:r/>
    </w:p>
    <w:p>
      <w:pPr>
        <w:numPr>
          <w:ilvl w:val="0"/>
          <w:numId w:val="13"/>
        </w:numPr>
        <w:ind w:left="958" w:right="24" w:hanging="353"/>
        <w:jc w:val="both"/>
        <w:spacing w:lineRule="exact" w:line="258" w:before="153"/>
        <w:tabs>
          <w:tab w:val="left" w:pos="964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at</w:t>
      </w:r>
      <w:r>
        <w:rPr>
          <w:rFonts w:ascii="Times New Roman"/>
          <w:sz w:val="24"/>
        </w:rPr>
        <w:t xml:space="preserve">any</w:t>
      </w:r>
      <w:r>
        <w:rPr>
          <w:rFonts w:ascii="Times New Roman"/>
          <w:sz w:val="24"/>
        </w:rPr>
        <w:t xml:space="preserve">time</w:t>
      </w:r>
      <w:r>
        <w:rPr>
          <w:rFonts w:ascii="Times New Roman"/>
          <w:sz w:val="24"/>
        </w:rPr>
        <w:t xml:space="preserve">resign</w:t>
      </w:r>
      <w:r>
        <w:rPr>
          <w:rFonts w:ascii="Times New Roman"/>
          <w:sz w:val="24"/>
        </w:rPr>
        <w:t xml:space="preserve">from</w:t>
      </w:r>
      <w:r>
        <w:rPr>
          <w:rFonts w:ascii="Times New Roman"/>
          <w:sz w:val="24"/>
        </w:rPr>
        <w:t xml:space="preserve">office</w:t>
      </w:r>
      <w:r>
        <w:rPr>
          <w:rFonts w:ascii="Times New Roman"/>
          <w:sz w:val="24"/>
        </w:rPr>
        <w:t xml:space="preserve">by</w:t>
      </w:r>
      <w:r>
        <w:rPr>
          <w:rFonts w:ascii="Times New Roman"/>
          <w:sz w:val="24"/>
        </w:rPr>
        <w:t xml:space="preserve">notice</w:t>
      </w:r>
      <w:r>
        <w:rPr>
          <w:rFonts w:ascii="Times New Roman"/>
          <w:sz w:val="24"/>
        </w:rPr>
        <w:t xml:space="preserve">in</w:t>
      </w:r>
      <w:r>
        <w:rPr>
          <w:rFonts w:ascii="Times New Roman"/>
          <w:sz w:val="24"/>
        </w:rPr>
        <w:t xml:space="preserve">writing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Cabinet</w:t>
      </w:r>
      <w:r>
        <w:rPr>
          <w:rFonts w:ascii="Times New Roman"/>
          <w:sz w:val="24"/>
        </w:rPr>
        <w:t xml:space="preserve">Secretary;</w:t>
      </w:r>
      <w:r>
        <w:rPr>
          <w:rFonts w:ascii="Times New Roman"/>
          <w:sz w:val="24"/>
        </w:rPr>
      </w:r>
      <w:r/>
    </w:p>
    <w:p>
      <w:pPr>
        <w:numPr>
          <w:ilvl w:val="0"/>
          <w:numId w:val="13"/>
        </w:numPr>
        <w:ind w:left="958" w:right="19" w:hanging="353"/>
        <w:jc w:val="both"/>
        <w:spacing w:lineRule="auto" w:line="222" w:before="152"/>
        <w:tabs>
          <w:tab w:val="left" w:pos="959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be</w:t>
      </w:r>
      <w:r>
        <w:rPr>
          <w:rFonts w:ascii="Times New Roman"/>
          <w:sz w:val="24"/>
        </w:rPr>
        <w:t xml:space="preserve">removed</w:t>
      </w:r>
      <w:r>
        <w:rPr>
          <w:rFonts w:ascii="Times New Roman"/>
          <w:sz w:val="24"/>
        </w:rPr>
        <w:t xml:space="preserve">from</w:t>
      </w:r>
      <w:r>
        <w:rPr>
          <w:rFonts w:ascii="Times New Roman"/>
          <w:sz w:val="24"/>
        </w:rPr>
        <w:t xml:space="preserve">office</w:t>
      </w:r>
      <w:r>
        <w:rPr>
          <w:rFonts w:ascii="Times New Roman"/>
          <w:sz w:val="24"/>
        </w:rPr>
        <w:t xml:space="preserve">by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Cabinet</w:t>
      </w:r>
      <w:r>
        <w:rPr>
          <w:rFonts w:ascii="Times New Roman"/>
          <w:sz w:val="24"/>
        </w:rPr>
        <w:t xml:space="preserve">Secretary</w:t>
      </w:r>
      <w:r>
        <w:rPr>
          <w:rFonts w:ascii="Times New Roman"/>
          <w:sz w:val="24"/>
        </w:rPr>
        <w:t xml:space="preserve">on</w:t>
      </w:r>
      <w:r>
        <w:rPr>
          <w:rFonts w:ascii="Times New Roman"/>
          <w:sz w:val="24"/>
        </w:rPr>
        <w:t xml:space="preserve">recommendation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</w:t>
      </w:r>
      <w:r>
        <w:rPr>
          <w:rFonts w:ascii="Times New Roman"/>
          <w:sz w:val="24"/>
        </w:rPr>
        <w:t xml:space="preserve">if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commissioner</w:t>
      </w:r>
      <w:r>
        <w:rPr>
          <w:rFonts w:ascii="Times New Roman"/>
          <w:sz w:val="24"/>
        </w:rPr>
        <w:t xml:space="preserve">-</w:t>
      </w:r>
      <w:r>
        <w:rPr>
          <w:rFonts w:ascii="Times New Roman"/>
          <w:sz w:val="24"/>
        </w:rPr>
      </w:r>
      <w:r/>
    </w:p>
    <w:p>
      <w:pPr>
        <w:numPr>
          <w:ilvl w:val="1"/>
          <w:numId w:val="13"/>
        </w:numPr>
        <w:ind w:left="1435" w:right="7" w:hanging="472"/>
        <w:jc w:val="both"/>
        <w:spacing w:lineRule="exact" w:line="258" w:before="162"/>
        <w:tabs>
          <w:tab w:val="left" w:pos="1436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has</w:t>
      </w:r>
      <w:r>
        <w:rPr>
          <w:rFonts w:ascii="Times New Roman"/>
          <w:sz w:val="24"/>
        </w:rPr>
        <w:t xml:space="preserve">been</w:t>
      </w:r>
      <w:r>
        <w:rPr>
          <w:rFonts w:ascii="Times New Roman"/>
          <w:sz w:val="24"/>
        </w:rPr>
        <w:t xml:space="preserve">absent</w:t>
      </w:r>
      <w:r>
        <w:rPr>
          <w:rFonts w:ascii="Times New Roman"/>
          <w:sz w:val="24"/>
        </w:rPr>
        <w:t xml:space="preserve">from</w:t>
      </w:r>
      <w:r>
        <w:rPr>
          <w:rFonts w:ascii="Times New Roman"/>
          <w:sz w:val="24"/>
        </w:rPr>
        <w:t xml:space="preserve">three</w:t>
      </w:r>
      <w:r>
        <w:rPr>
          <w:rFonts w:ascii="Times New Roman"/>
          <w:sz w:val="24"/>
        </w:rPr>
        <w:t xml:space="preserve">consecutive</w:t>
      </w:r>
      <w:r>
        <w:rPr>
          <w:rFonts w:ascii="Times New Roman"/>
          <w:sz w:val="24"/>
        </w:rPr>
        <w:t xml:space="preserve">meetings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</w:t>
      </w:r>
      <w:r>
        <w:rPr>
          <w:rFonts w:ascii="Times New Roman"/>
          <w:sz w:val="24"/>
        </w:rPr>
        <w:t xml:space="preserve">without</w:t>
      </w:r>
      <w:r>
        <w:rPr>
          <w:rFonts w:ascii="Times New Roman"/>
          <w:sz w:val="24"/>
        </w:rPr>
        <w:t xml:space="preserve">its</w:t>
      </w:r>
      <w:r>
        <w:rPr>
          <w:rFonts w:ascii="Times New Roman"/>
          <w:sz w:val="24"/>
        </w:rPr>
        <w:t xml:space="preserve">permission;</w:t>
      </w:r>
      <w:r>
        <w:rPr>
          <w:rFonts w:ascii="Times New Roman"/>
          <w:sz w:val="24"/>
        </w:rPr>
      </w:r>
      <w:r/>
    </w:p>
    <w:p>
      <w:pPr>
        <w:numPr>
          <w:ilvl w:val="1"/>
          <w:numId w:val="13"/>
        </w:numPr>
        <w:ind w:left="1440" w:right="2" w:hanging="472"/>
        <w:jc w:val="both"/>
        <w:spacing w:lineRule="exact" w:line="258" w:before="168"/>
        <w:tabs>
          <w:tab w:val="left" w:pos="1446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is</w:t>
      </w:r>
      <w:r>
        <w:rPr>
          <w:rFonts w:ascii="Times New Roman"/>
          <w:sz w:val="24"/>
        </w:rPr>
        <w:t xml:space="preserve">adjudged</w:t>
      </w:r>
      <w:r>
        <w:rPr>
          <w:rFonts w:ascii="Times New Roman"/>
          <w:sz w:val="24"/>
        </w:rPr>
        <w:t xml:space="preserve">bankrupt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enters</w:t>
      </w:r>
      <w:r>
        <w:rPr>
          <w:rFonts w:ascii="Times New Roman"/>
          <w:sz w:val="24"/>
        </w:rPr>
        <w:t xml:space="preserve">into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z w:val="24"/>
        </w:rPr>
        <w:t xml:space="preserve">composition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scheme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arrangement</w:t>
      </w:r>
      <w:r>
        <w:rPr>
          <w:rFonts w:ascii="Times New Roman"/>
          <w:sz w:val="24"/>
        </w:rPr>
        <w:t xml:space="preserve">with</w:t>
      </w:r>
      <w:r>
        <w:rPr>
          <w:rFonts w:ascii="Times New Roman"/>
          <w:sz w:val="24"/>
        </w:rPr>
        <w:t xml:space="preserve">his</w:t>
      </w:r>
      <w:r>
        <w:rPr>
          <w:rFonts w:ascii="Times New Roman"/>
          <w:sz w:val="24"/>
        </w:rPr>
        <w:t xml:space="preserve">creditors;</w:t>
      </w:r>
      <w:r>
        <w:rPr>
          <w:rFonts w:ascii="Times New Roman"/>
          <w:sz w:val="24"/>
        </w:rPr>
      </w:r>
      <w:r/>
    </w:p>
    <w:p>
      <w:pPr>
        <w:numPr>
          <w:ilvl w:val="1"/>
          <w:numId w:val="13"/>
        </w:numPr>
        <w:ind w:left="1440" w:right="10" w:hanging="472"/>
        <w:jc w:val="both"/>
        <w:spacing w:lineRule="auto" w:line="227" w:before="152"/>
        <w:tabs>
          <w:tab w:val="left" w:pos="1450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is</w:t>
      </w:r>
      <w:r>
        <w:rPr>
          <w:rFonts w:ascii="Times New Roman"/>
          <w:sz w:val="24"/>
        </w:rPr>
        <w:t xml:space="preserve">convicted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z w:val="24"/>
        </w:rPr>
        <w:t xml:space="preserve">corruption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economic</w:t>
      </w:r>
      <w:r>
        <w:rPr>
          <w:rFonts w:ascii="Times New Roman"/>
          <w:sz w:val="24"/>
        </w:rPr>
        <w:t xml:space="preserve">crime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other</w:t>
      </w:r>
      <w:r>
        <w:rPr>
          <w:rFonts w:ascii="Times New Roman"/>
          <w:sz w:val="24"/>
        </w:rPr>
        <w:t xml:space="preserve">criminal</w:t>
      </w:r>
      <w:r>
        <w:rPr>
          <w:rFonts w:ascii="Times New Roman"/>
          <w:sz w:val="24"/>
        </w:rPr>
        <w:t xml:space="preserve">offence</w:t>
      </w:r>
      <w:r>
        <w:rPr>
          <w:rFonts w:ascii="Times New Roman"/>
          <w:sz w:val="24"/>
        </w:rPr>
        <w:t xml:space="preserve">involving</w:t>
      </w:r>
      <w:r>
        <w:rPr>
          <w:rFonts w:ascii="Times New Roman"/>
          <w:sz w:val="24"/>
        </w:rPr>
        <w:t xml:space="preserve">dishonesty,</w:t>
      </w:r>
      <w:r>
        <w:rPr>
          <w:rFonts w:ascii="Times New Roman"/>
          <w:sz w:val="24"/>
        </w:rPr>
        <w:t xml:space="preserve">fraud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moral</w:t>
      </w:r>
      <w:r>
        <w:rPr>
          <w:rFonts w:ascii="Times New Roman"/>
          <w:sz w:val="24"/>
        </w:rPr>
        <w:t xml:space="preserve">turpitude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any</w:t>
      </w:r>
      <w:r>
        <w:rPr>
          <w:rFonts w:ascii="Times New Roman"/>
          <w:sz w:val="24"/>
        </w:rPr>
        <w:t xml:space="preserve">other</w:t>
      </w:r>
      <w:r>
        <w:rPr>
          <w:rFonts w:ascii="Times New Roman"/>
          <w:sz w:val="24"/>
        </w:rPr>
        <w:t xml:space="preserve">criminal</w:t>
      </w:r>
      <w:r>
        <w:rPr>
          <w:rFonts w:ascii="Times New Roman"/>
          <w:sz w:val="24"/>
        </w:rPr>
        <w:t xml:space="preserve">offence</w:t>
      </w:r>
      <w:r>
        <w:rPr>
          <w:rFonts w:ascii="Times New Roman"/>
          <w:sz w:val="24"/>
        </w:rPr>
        <w:t xml:space="preserve">under</w:t>
      </w:r>
      <w:r>
        <w:rPr>
          <w:rFonts w:ascii="Times New Roman"/>
          <w:sz w:val="24"/>
        </w:rPr>
        <w:t xml:space="preserve">any</w:t>
      </w:r>
      <w:r>
        <w:rPr>
          <w:rFonts w:ascii="Times New Roman"/>
          <w:sz w:val="24"/>
        </w:rPr>
        <w:t xml:space="preserve">law</w:t>
      </w:r>
      <w:r>
        <w:rPr>
          <w:rFonts w:ascii="Times New Roman"/>
          <w:sz w:val="24"/>
        </w:rPr>
        <w:t xml:space="preserve">punishable</w:t>
      </w:r>
      <w:r>
        <w:rPr>
          <w:rFonts w:ascii="Times New Roman"/>
          <w:sz w:val="24"/>
        </w:rPr>
        <w:t xml:space="preserve">with</w:t>
      </w:r>
      <w:r>
        <w:rPr>
          <w:rFonts w:ascii="Times New Roman"/>
          <w:sz w:val="24"/>
        </w:rPr>
        <w:t xml:space="preserve">imprisonment</w:t>
      </w:r>
      <w:r>
        <w:rPr>
          <w:rFonts w:ascii="Times New Roman"/>
          <w:sz w:val="24"/>
        </w:rPr>
        <w:t xml:space="preserve">that</w:t>
      </w:r>
      <w:r>
        <w:rPr>
          <w:rFonts w:ascii="Times New Roman"/>
          <w:sz w:val="24"/>
        </w:rPr>
        <w:t xml:space="preserve">amounts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z w:val="24"/>
        </w:rPr>
        <w:t xml:space="preserve">felony</w:t>
      </w:r>
      <w:r>
        <w:rPr>
          <w:rFonts w:ascii="Times New Roman"/>
          <w:sz w:val="24"/>
        </w:rPr>
        <w:t xml:space="preserve">under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Laws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Kenya;</w:t>
      </w:r>
      <w:r>
        <w:rPr>
          <w:rFonts w:ascii="Times New Roman"/>
          <w:sz w:val="2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6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28" w:right="0" w:hanging="1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Tenure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office.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28" w:right="38" w:firstLine="0"/>
        <w:jc w:val="left"/>
        <w:spacing w:before="86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Disqualification</w:t>
      </w:r>
      <w:r/>
    </w:p>
    <w:p>
      <w:pPr>
        <w:ind w:left="133" w:right="0" w:hanging="10"/>
        <w:jc w:val="left"/>
        <w:spacing w:before="4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commissioners.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28" w:right="540" w:firstLine="4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Vacation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office.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6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700" w:h="14180" w:orient="portrait"/>
          <w:pgMar w:top="1240" w:right="820" w:bottom="280" w:left="520" w:header="709" w:footer="709" w:gutter="0"/>
          <w:cols w:num="2" w:sep="0" w:space="1701" w:equalWidth="0">
            <w:col w:w="5850" w:space="93"/>
            <w:col w:w="1417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38" w:right="0" w:firstLine="0"/>
        <w:jc w:val="left"/>
        <w:spacing w:lineRule="exact" w:line="211" w:before="65"/>
        <w:tabs>
          <w:tab w:val="left" w:pos="2322" w:leader="none"/>
          <w:tab w:val="left" w:pos="5782" w:leader="none"/>
          <w:tab w:val="left" w:pos="7306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Courier New"/>
          <w:spacing w:val="-39"/>
          <w:position w:val="-1"/>
          <w:sz w:val="22"/>
        </w:rPr>
        <w:t xml:space="preserve">9</w:t>
      </w:r>
      <w:r>
        <w:rPr>
          <w:rFonts w:ascii="Courier New"/>
          <w:spacing w:val="-44"/>
          <w:position w:val="-1"/>
          <w:sz w:val="22"/>
        </w:rPr>
        <w:t xml:space="preserve">9</w:t>
      </w:r>
      <w:r>
        <w:rPr>
          <w:rFonts w:ascii="Courier New"/>
          <w:position w:val="-1"/>
          <w:sz w:val="22"/>
        </w:rPr>
        <w:t xml:space="preserve">6</w:t>
        <w:tab/>
      </w:r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z w:val="19"/>
        </w:rPr>
        <w:t xml:space="preserve">Nuclear</w:t>
      </w:r>
      <w:r>
        <w:rPr>
          <w:rFonts w:ascii="Times New Roman"/>
          <w:i/>
          <w:sz w:val="19"/>
        </w:rPr>
        <w:t xml:space="preserve">Regulatory</w:t>
      </w:r>
      <w:r>
        <w:rPr>
          <w:rFonts w:ascii="Times New Roman"/>
          <w:i/>
          <w:sz w:val="19"/>
        </w:rPr>
        <w:t xml:space="preserve">Bill,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sz w:val="19"/>
          <w:u w:val="single"/>
        </w:rPr>
        <w:tab/>
      </w:r>
      <w:r>
        <w:rPr>
          <w:rFonts w:ascii="Times New Roman"/>
          <w:sz w:val="19"/>
        </w:rPr>
      </w:r>
      <w:r/>
    </w:p>
    <w:p>
      <w:pPr>
        <w:ind w:left="125" w:right="0" w:firstLine="0"/>
        <w:jc w:val="left"/>
        <w:spacing w:lineRule="exact" w:line="154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Arial" w:hAnsi="Arial"/>
          <w:spacing w:val="-784"/>
          <w:sz w:val="15"/>
        </w:rPr>
        <w:t xml:space="preserve">·</w:t>
      </w:r>
      <w:r>
        <w:rPr>
          <w:rFonts w:ascii="Arial" w:hAnsi="Arial"/>
          <w:spacing w:val="-136"/>
          <w:sz w:val="15"/>
        </w:rPr>
        <w:t xml:space="preserve">-</w:t>
      </w:r>
      <w:r>
        <w:rPr>
          <w:rFonts w:ascii="Arial" w:hAnsi="Arial"/>
          <w:sz w:val="15"/>
        </w:rPr>
        <w:t xml:space="preserve">-</w:t>
      </w:r>
      <w:r>
        <w:rPr>
          <w:rFonts w:ascii="Arial" w:hAnsi="Arial"/>
          <w:sz w:val="14"/>
        </w:rPr>
        <w:t xml:space="preserve">··</w:t>
      </w:r>
      <w:r>
        <w:rPr>
          <w:rFonts w:ascii="Arial" w:hAnsi="Arial"/>
          <w:spacing w:val="-21"/>
          <w:sz w:val="14"/>
        </w:rPr>
        <w:t xml:space="preserve">-</w:t>
      </w:r>
      <w:r>
        <w:rPr>
          <w:rFonts w:ascii="Arial" w:hAnsi="Arial"/>
          <w:sz w:val="14"/>
        </w:rPr>
        <w:t xml:space="preserve">··-----</w:t>
      </w:r>
      <w:r>
        <w:rPr>
          <w:rFonts w:ascii="Arial" w:hAnsi="Arial"/>
          <w:spacing w:val="-9"/>
          <w:sz w:val="14"/>
        </w:rPr>
        <w:t xml:space="preserve">-</w:t>
      </w:r>
      <w:r>
        <w:rPr>
          <w:rFonts w:ascii="Arial" w:hAnsi="Arial"/>
          <w:sz w:val="14"/>
        </w:rPr>
        <w:t xml:space="preserve">--</w:t>
      </w:r>
      <w:r>
        <w:rPr>
          <w:rFonts w:ascii="Arial" w:hAnsi="Arial"/>
          <w:spacing w:val="-11"/>
          <w:sz w:val="14"/>
        </w:rPr>
        <w:t xml:space="preserve">-</w:t>
      </w:r>
      <w:r>
        <w:rPr>
          <w:rFonts w:ascii="Arial" w:hAnsi="Arial"/>
          <w:sz w:val="14"/>
        </w:rPr>
        <w:t xml:space="preserve">·-</w:t>
      </w:r>
      <w:r>
        <w:rPr>
          <w:rFonts w:ascii="Arial" w:hAnsi="Arial"/>
          <w:spacing w:val="-27"/>
          <w:sz w:val="14"/>
        </w:rPr>
        <w:t xml:space="preserve">-</w:t>
      </w:r>
      <w:r>
        <w:rPr>
          <w:rFonts w:ascii="Arial" w:hAnsi="Arial"/>
          <w:sz w:val="14"/>
        </w:rPr>
        <w:t xml:space="preserve">·</w:t>
      </w:r>
      <w:r>
        <w:rPr>
          <w:rFonts w:ascii="Arial" w:hAnsi="Arial"/>
          <w:sz w:val="14"/>
        </w:rPr>
        <w:t xml:space="preserve">-</w:t>
      </w:r>
      <w:r>
        <w:rPr>
          <w:rFonts w:ascii="Times New Roman" w:hAnsi="Times New Roman"/>
          <w:sz w:val="18"/>
        </w:rPr>
        <w:t xml:space="preserve">----</w:t>
      </w:r>
      <w:r>
        <w:rPr>
          <w:rFonts w:ascii="Times New Roman" w:hAnsi="Times New Roman"/>
          <w:sz w:val="18"/>
        </w:rPr>
        <w:t xml:space="preserve">·--</w:t>
      </w:r>
      <w:r>
        <w:rPr>
          <w:rFonts w:ascii="Times New Roman" w:hAnsi="Times New Roman"/>
          <w:sz w:val="15"/>
        </w:rPr>
        <w:t xml:space="preserve">·--</w:t>
      </w:r>
      <w:r>
        <w:rPr>
          <w:rFonts w:ascii="Times New Roman" w:hAnsi="Times New Roman"/>
          <w:spacing w:val="-18"/>
          <w:sz w:val="15"/>
        </w:rPr>
        <w:t xml:space="preserve">-</w:t>
      </w:r>
      <w:r>
        <w:rPr>
          <w:rFonts w:ascii="Times New Roman" w:hAnsi="Times New Roman"/>
          <w:sz w:val="15"/>
        </w:rPr>
        <w:t xml:space="preserve">---</w:t>
      </w:r>
      <w:r>
        <w:rPr>
          <w:rFonts w:ascii="Arial" w:hAnsi="Arial"/>
          <w:sz w:val="14"/>
        </w:rPr>
        <w:t xml:space="preserve">··</w:t>
      </w:r>
      <w:r>
        <w:rPr>
          <w:rFonts w:ascii="Arial" w:hAnsi="Arial"/>
          <w:spacing w:val="-33"/>
          <w:sz w:val="14"/>
        </w:rPr>
        <w:t xml:space="preserve">·</w:t>
      </w:r>
      <w:r>
        <w:rPr>
          <w:rFonts w:ascii="Arial" w:hAnsi="Arial"/>
          <w:sz w:val="14"/>
        </w:rPr>
        <w:t xml:space="preserve">-</w:t>
      </w:r>
      <w:r>
        <w:rPr>
          <w:rFonts w:ascii="Arial" w:hAnsi="Arial"/>
          <w:sz w:val="14"/>
        </w:rPr>
        <w:t xml:space="preserve">-··-·</w:t>
      </w:r>
      <w:r>
        <w:rPr>
          <w:rFonts w:ascii="Arial" w:hAnsi="Arial"/>
          <w:sz w:val="11"/>
        </w:rPr>
        <w:t xml:space="preserve">---·-----·</w:t>
      </w:r>
      <w:r>
        <w:rPr>
          <w:rFonts w:ascii="Times New Roman" w:hAnsi="Times New Roman"/>
          <w:sz w:val="18"/>
        </w:rPr>
        <w:t xml:space="preserve">-----</w:t>
      </w:r>
      <w:r>
        <w:rPr>
          <w:rFonts w:ascii="Times New Roman" w:hAnsi="Times New Roman"/>
          <w:sz w:val="18"/>
        </w:rPr>
      </w:r>
      <w:r/>
    </w:p>
    <w:p>
      <w:pPr>
        <w:pStyle w:val="665"/>
        <w:ind w:left="1429" w:right="1580" w:hanging="476"/>
        <w:jc w:val="both"/>
        <w:spacing w:lineRule="auto" w:line="237" w:before="113"/>
      </w:pPr>
      <w:r>
        <w:t xml:space="preserve">(iv)</w:t>
      </w:r>
      <w:r>
        <w:t xml:space="preserve">is</w:t>
      </w:r>
      <w:r>
        <w:t xml:space="preserve">of</w:t>
      </w:r>
      <w:r>
        <w:t xml:space="preserve">unsound</w:t>
      </w:r>
      <w:r>
        <w:t xml:space="preserve">mind</w:t>
      </w:r>
      <w:r>
        <w:t xml:space="preserve">or</w:t>
      </w:r>
      <w:r>
        <w:t xml:space="preserve">is</w:t>
      </w:r>
      <w:r>
        <w:rPr>
          <w:spacing w:val="35"/>
        </w:rPr>
        <w:t xml:space="preserve">i</w:t>
      </w:r>
      <w:r>
        <w:t xml:space="preserve">ncapacitated</w:t>
      </w:r>
      <w:r>
        <w:t xml:space="preserve">by</w:t>
      </w:r>
      <w:r>
        <w:t xml:space="preserve">prolonged</w:t>
      </w:r>
      <w:r>
        <w:t xml:space="preserve">physical</w:t>
      </w:r>
      <w:r>
        <w:t xml:space="preserve">or</w:t>
      </w:r>
      <w:r>
        <w:t xml:space="preserve">mental</w:t>
      </w:r>
      <w:r>
        <w:t xml:space="preserve">illness</w:t>
      </w:r>
      <w:r>
        <w:t xml:space="preserve">for</w:t>
      </w:r>
      <w:r>
        <w:t xml:space="preserve">a</w:t>
      </w:r>
      <w:r>
        <w:t xml:space="preserve">period</w:t>
      </w:r>
      <w:r>
        <w:t xml:space="preserve">exceeding</w:t>
      </w:r>
      <w:r>
        <w:t xml:space="preserve">six</w:t>
      </w:r>
      <w:r>
        <w:t xml:space="preserve">months;</w:t>
      </w:r>
      <w:r>
        <w:t xml:space="preserve">or</w:t>
      </w:r>
      <w:r/>
      <w:r/>
    </w:p>
    <w:p>
      <w:pPr>
        <w:ind w:left="959" w:right="1584" w:hanging="360"/>
        <w:jc w:val="left"/>
        <w:spacing w:lineRule="auto" w:line="243" w:before="12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(c)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otherwise</w:t>
      </w:r>
      <w:r>
        <w:rPr>
          <w:rFonts w:ascii="Times New Roman"/>
          <w:sz w:val="23"/>
        </w:rPr>
        <w:t xml:space="preserve">unable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unfit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discharge</w:t>
      </w:r>
      <w:r>
        <w:rPr>
          <w:rFonts w:ascii="Times New Roman"/>
          <w:sz w:val="23"/>
        </w:rPr>
        <w:t xml:space="preserve">his</w:t>
      </w:r>
      <w:r>
        <w:rPr>
          <w:rFonts w:ascii="Times New Roman"/>
          <w:sz w:val="23"/>
        </w:rPr>
        <w:t xml:space="preserve">functions.</w:t>
      </w:r>
      <w:r>
        <w:rPr>
          <w:rFonts w:ascii="Times New Roman"/>
          <w:sz w:val="23"/>
        </w:rPr>
      </w:r>
      <w:r/>
    </w:p>
    <w:p>
      <w:pPr>
        <w:jc w:val="left"/>
        <w:spacing w:lineRule="auto" w:line="243" w:after="0"/>
        <w:rPr>
          <w:rFonts w:ascii="Times New Roman" w:hAnsi="Times New Roman" w:cs="Times New Roman" w:eastAsia="Times New Roman"/>
          <w:sz w:val="23"/>
          <w:szCs w:val="23"/>
        </w:rPr>
        <w:sectPr>
          <w:footnotePr/>
          <w:type w:val="nextPage"/>
          <w:pgSz w:w="8700" w:h="14160" w:orient="portrait"/>
          <w:pgMar w:top="780" w:right="560" w:bottom="280" w:left="72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numPr>
          <w:ilvl w:val="0"/>
          <w:numId w:val="12"/>
        </w:numPr>
        <w:ind w:left="119" w:right="18" w:firstLine="480"/>
        <w:jc w:val="both"/>
        <w:spacing w:lineRule="exact" w:line="260" w:before="112"/>
        <w:tabs>
          <w:tab w:val="left" w:pos="96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(</w:t>
      </w:r>
      <w:r>
        <w:rPr>
          <w:rFonts w:ascii="Times New Roman"/>
          <w:sz w:val="23"/>
        </w:rPr>
        <w:t xml:space="preserve">l</w:t>
      </w:r>
      <w:r>
        <w:rPr>
          <w:rFonts w:ascii="Times New Roman"/>
          <w:sz w:val="23"/>
        </w:rPr>
        <w:t xml:space="preserve">)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meet</w:t>
      </w:r>
      <w:r>
        <w:rPr>
          <w:rFonts w:ascii="Times New Roman"/>
          <w:sz w:val="23"/>
        </w:rPr>
        <w:t xml:space="preserve">at</w:t>
      </w:r>
      <w:r>
        <w:rPr>
          <w:rFonts w:ascii="Times New Roman"/>
          <w:sz w:val="23"/>
        </w:rPr>
        <w:t xml:space="preserve">least</w:t>
      </w:r>
      <w:r>
        <w:rPr>
          <w:rFonts w:ascii="Times New Roman"/>
          <w:sz w:val="23"/>
        </w:rPr>
        <w:t xml:space="preserve">once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every</w:t>
      </w:r>
      <w:r>
        <w:rPr>
          <w:rFonts w:ascii="Times New Roman"/>
          <w:sz w:val="23"/>
        </w:rPr>
        <w:t xml:space="preserve">three</w:t>
      </w:r>
      <w:r>
        <w:rPr>
          <w:rFonts w:ascii="Times New Roman"/>
          <w:sz w:val="23"/>
        </w:rPr>
        <w:t xml:space="preserve">months.</w:t>
      </w:r>
      <w:r>
        <w:rPr>
          <w:rFonts w:ascii="Times New Roman"/>
          <w:sz w:val="23"/>
        </w:rPr>
      </w:r>
      <w:r/>
    </w:p>
    <w:p>
      <w:pPr>
        <w:numPr>
          <w:ilvl w:val="0"/>
          <w:numId w:val="11"/>
        </w:numPr>
        <w:ind w:left="124" w:right="7" w:firstLine="485"/>
        <w:jc w:val="both"/>
        <w:spacing w:lineRule="auto" w:line="236" w:before="53"/>
        <w:tabs>
          <w:tab w:val="left" w:pos="94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Notwithstanding</w:t>
      </w:r>
      <w:r>
        <w:rPr>
          <w:rFonts w:ascii="Times New Roman"/>
          <w:sz w:val="23"/>
        </w:rPr>
        <w:t xml:space="preserve">subparagraph</w:t>
      </w:r>
      <w:r>
        <w:rPr>
          <w:rFonts w:ascii="Times New Roman"/>
          <w:sz w:val="21"/>
        </w:rPr>
        <w:t xml:space="preserve">(1),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Chairperson</w:t>
      </w:r>
      <w:r>
        <w:rPr>
          <w:rFonts w:ascii="Times New Roman"/>
          <w:sz w:val="23"/>
        </w:rPr>
        <w:t xml:space="preserve">may,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upon</w:t>
      </w:r>
      <w:r>
        <w:rPr>
          <w:rFonts w:ascii="Times New Roman"/>
          <w:sz w:val="23"/>
        </w:rPr>
        <w:t xml:space="preserve">requisition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writing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z w:val="23"/>
        </w:rPr>
        <w:t xml:space="preserve">at</w:t>
      </w:r>
      <w:r>
        <w:rPr>
          <w:rFonts w:ascii="Times New Roman"/>
          <w:sz w:val="23"/>
        </w:rPr>
        <w:t xml:space="preserve">least</w:t>
      </w:r>
      <w:r>
        <w:rPr>
          <w:rFonts w:ascii="Times New Roman"/>
          <w:sz w:val="23"/>
        </w:rPr>
        <w:t xml:space="preserve">five</w:t>
      </w:r>
      <w:r>
        <w:rPr>
          <w:rFonts w:ascii="Times New Roman"/>
          <w:sz w:val="23"/>
        </w:rPr>
        <w:t xml:space="preserve">commissioners,</w:t>
      </w:r>
      <w:r>
        <w:rPr>
          <w:rFonts w:ascii="Times New Roman"/>
          <w:sz w:val="23"/>
        </w:rPr>
        <w:t xml:space="preserve">convene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special</w:t>
      </w:r>
      <w:r>
        <w:rPr>
          <w:rFonts w:ascii="Times New Roman"/>
          <w:sz w:val="23"/>
        </w:rPr>
        <w:t xml:space="preserve">meeting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at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time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transaction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business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Commission.</w:t>
      </w:r>
      <w:r>
        <w:rPr>
          <w:rFonts w:ascii="Times New Roman"/>
          <w:sz w:val="23"/>
        </w:rPr>
      </w:r>
      <w:r/>
    </w:p>
    <w:p>
      <w:pPr>
        <w:numPr>
          <w:ilvl w:val="0"/>
          <w:numId w:val="11"/>
        </w:numPr>
        <w:ind w:left="129" w:right="10" w:firstLine="485"/>
        <w:jc w:val="both"/>
        <w:spacing w:lineRule="exact" w:line="260" w:before="59"/>
        <w:tabs>
          <w:tab w:val="left" w:pos="95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Unless</w:t>
      </w:r>
      <w:r>
        <w:rPr>
          <w:rFonts w:ascii="Times New Roman"/>
          <w:sz w:val="23"/>
        </w:rPr>
        <w:t xml:space="preserve">three</w:t>
      </w:r>
      <w:r>
        <w:rPr>
          <w:rFonts w:ascii="Times New Roman"/>
          <w:sz w:val="23"/>
        </w:rPr>
        <w:t xml:space="preserve">quarters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total</w:t>
      </w:r>
      <w:r>
        <w:rPr>
          <w:rFonts w:ascii="Times New Roman"/>
          <w:sz w:val="23"/>
        </w:rPr>
        <w:t xml:space="preserve">commissioners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otherwise</w:t>
      </w:r>
      <w:r>
        <w:rPr>
          <w:rFonts w:ascii="Times New Roman"/>
          <w:sz w:val="23"/>
        </w:rPr>
        <w:t xml:space="preserve">agree,</w:t>
      </w:r>
      <w:r>
        <w:rPr>
          <w:rFonts w:ascii="Times New Roman"/>
          <w:sz w:val="23"/>
        </w:rPr>
        <w:t xml:space="preserve">at</w:t>
      </w:r>
      <w:r>
        <w:rPr>
          <w:rFonts w:ascii="Times New Roman"/>
          <w:sz w:val="23"/>
        </w:rPr>
        <w:t xml:space="preserve">least</w:t>
      </w:r>
      <w:r>
        <w:rPr>
          <w:rFonts w:ascii="Times New Roman"/>
          <w:sz w:val="23"/>
        </w:rPr>
        <w:t xml:space="preserve">fourteen</w:t>
      </w:r>
      <w:r>
        <w:rPr>
          <w:rFonts w:ascii="Times New Roman"/>
          <w:sz w:val="23"/>
        </w:rPr>
        <w:t xml:space="preserve">days'</w:t>
      </w:r>
      <w:r>
        <w:rPr>
          <w:rFonts w:ascii="Times New Roman"/>
          <w:sz w:val="23"/>
        </w:rPr>
        <w:t xml:space="preserve">written</w:t>
      </w:r>
      <w:r>
        <w:rPr>
          <w:rFonts w:ascii="Times New Roman"/>
          <w:sz w:val="23"/>
        </w:rPr>
        <w:t xml:space="preserve">notice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every</w:t>
      </w:r>
      <w:r>
        <w:rPr>
          <w:rFonts w:ascii="Times New Roman"/>
          <w:sz w:val="23"/>
        </w:rPr>
        <w:t xml:space="preserve">meeting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3"/>
        </w:rPr>
        <w:t xml:space="preserve">given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every</w:t>
      </w:r>
      <w:r>
        <w:rPr>
          <w:rFonts w:ascii="Times New Roman"/>
          <w:sz w:val="23"/>
        </w:rPr>
        <w:t xml:space="preserve">commissioner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Commission.</w:t>
      </w:r>
      <w:r>
        <w:rPr>
          <w:rFonts w:ascii="Times New Roman"/>
          <w:sz w:val="23"/>
        </w:rPr>
      </w:r>
      <w:r/>
    </w:p>
    <w:p>
      <w:pPr>
        <w:numPr>
          <w:ilvl w:val="0"/>
          <w:numId w:val="11"/>
        </w:numPr>
        <w:ind w:left="134" w:right="10" w:firstLine="480"/>
        <w:jc w:val="both"/>
        <w:spacing w:lineRule="auto" w:line="235" w:before="59"/>
        <w:tabs>
          <w:tab w:val="left" w:pos="96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Chairperson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preside</w:t>
      </w:r>
      <w:r>
        <w:rPr>
          <w:rFonts w:ascii="Times New Roman"/>
          <w:sz w:val="23"/>
        </w:rPr>
        <w:t xml:space="preserve">at</w:t>
      </w:r>
      <w:r>
        <w:rPr>
          <w:rFonts w:ascii="Times New Roman"/>
          <w:sz w:val="23"/>
        </w:rPr>
        <w:t xml:space="preserve">every</w:t>
      </w:r>
      <w:r>
        <w:rPr>
          <w:rFonts w:ascii="Times New Roman"/>
          <w:sz w:val="23"/>
        </w:rPr>
        <w:t xml:space="preserve">meeting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his</w:t>
      </w:r>
      <w:r>
        <w:rPr>
          <w:rFonts w:ascii="Times New Roman"/>
          <w:sz w:val="23"/>
        </w:rPr>
        <w:t xml:space="preserve">absence,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commissioners</w:t>
      </w:r>
      <w:r>
        <w:rPr>
          <w:rFonts w:ascii="Times New Roman"/>
          <w:sz w:val="23"/>
        </w:rPr>
        <w:t xml:space="preserve">present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elect</w:t>
      </w:r>
      <w:r>
        <w:rPr>
          <w:rFonts w:ascii="Times New Roman"/>
          <w:sz w:val="23"/>
        </w:rPr>
        <w:t xml:space="preserve">one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their</w:t>
      </w:r>
      <w:r>
        <w:rPr>
          <w:rFonts w:ascii="Times New Roman"/>
          <w:spacing w:val="3"/>
          <w:sz w:val="23"/>
        </w:rPr>
        <w:t xml:space="preserve">n</w:t>
      </w:r>
      <w:r>
        <w:rPr>
          <w:rFonts w:ascii="Times New Roman"/>
          <w:spacing w:val="2"/>
          <w:sz w:val="23"/>
        </w:rPr>
        <w:t xml:space="preserve">umber,</w:t>
      </w:r>
      <w:r>
        <w:rPr>
          <w:rFonts w:ascii="Times New Roman"/>
          <w:sz w:val="23"/>
        </w:rPr>
        <w:t xml:space="preserve">from</w:t>
      </w:r>
      <w:r>
        <w:rPr>
          <w:rFonts w:ascii="Times New Roman"/>
          <w:sz w:val="23"/>
        </w:rPr>
        <w:t xml:space="preserve">among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commissioners</w:t>
      </w:r>
      <w:r>
        <w:rPr>
          <w:rFonts w:ascii="Times New Roman"/>
          <w:sz w:val="23"/>
        </w:rPr>
        <w:t xml:space="preserve">appointed</w:t>
      </w:r>
      <w:r>
        <w:rPr>
          <w:rFonts w:ascii="Times New Roman"/>
          <w:sz w:val="23"/>
        </w:rPr>
        <w:t xml:space="preserve">under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section</w:t>
      </w:r>
      <w:r>
        <w:rPr>
          <w:rFonts w:ascii="Times New Roman"/>
          <w:sz w:val="23"/>
        </w:rPr>
        <w:t xml:space="preserve">8,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preside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person</w:t>
      </w:r>
      <w:r>
        <w:rPr>
          <w:rFonts w:ascii="Times New Roman"/>
          <w:sz w:val="23"/>
        </w:rPr>
        <w:t xml:space="preserve">so</w:t>
      </w:r>
      <w:r>
        <w:rPr>
          <w:rFonts w:ascii="Times New Roman"/>
          <w:sz w:val="23"/>
        </w:rPr>
        <w:t xml:space="preserve">elected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have</w:t>
      </w:r>
      <w:r>
        <w:rPr>
          <w:rFonts w:ascii="Times New Roman"/>
          <w:sz w:val="23"/>
        </w:rPr>
        <w:t xml:space="preserve">all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powers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chairperson</w:t>
      </w:r>
      <w:r>
        <w:rPr>
          <w:rFonts w:ascii="Times New Roman"/>
          <w:sz w:val="23"/>
        </w:rPr>
        <w:t xml:space="preserve">with</w:t>
      </w:r>
      <w:r>
        <w:rPr>
          <w:rFonts w:ascii="Times New Roman"/>
          <w:sz w:val="23"/>
        </w:rPr>
        <w:t xml:space="preserve">respect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z w:val="23"/>
        </w:rPr>
        <w:t xml:space="preserve">meeting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business</w:t>
      </w:r>
      <w:r>
        <w:rPr>
          <w:rFonts w:ascii="Times New Roman"/>
          <w:sz w:val="23"/>
        </w:rPr>
        <w:t xml:space="preserve">transacted</w:t>
      </w:r>
      <w:r>
        <w:rPr>
          <w:rFonts w:ascii="Times New Roman"/>
          <w:sz w:val="23"/>
        </w:rPr>
        <w:t xml:space="preserve">thereat.</w:t>
      </w:r>
      <w:r>
        <w:rPr>
          <w:rFonts w:ascii="Times New Roman"/>
          <w:sz w:val="23"/>
        </w:rPr>
      </w:r>
      <w:r/>
    </w:p>
    <w:p>
      <w:pPr>
        <w:numPr>
          <w:ilvl w:val="0"/>
          <w:numId w:val="11"/>
        </w:numPr>
        <w:ind w:left="138" w:right="5" w:firstLine="480"/>
        <w:jc w:val="both"/>
        <w:spacing w:lineRule="exact" w:line="260" w:before="65"/>
        <w:tabs>
          <w:tab w:val="left" w:pos="96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Unless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unanimous</w:t>
      </w:r>
      <w:r>
        <w:rPr>
          <w:rFonts w:ascii="Times New Roman"/>
          <w:sz w:val="23"/>
        </w:rPr>
        <w:t xml:space="preserve">decision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reached,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decision</w:t>
      </w:r>
      <w:r>
        <w:rPr>
          <w:rFonts w:ascii="Times New Roman"/>
          <w:sz w:val="23"/>
        </w:rPr>
        <w:t xml:space="preserve">on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matter</w:t>
      </w:r>
      <w:r>
        <w:rPr>
          <w:rFonts w:ascii="Times New Roman"/>
          <w:sz w:val="23"/>
        </w:rPr>
        <w:t xml:space="preserve">before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majority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votes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commissioners</w:t>
      </w:r>
      <w:r>
        <w:rPr>
          <w:rFonts w:ascii="Times New Roman"/>
          <w:sz w:val="23"/>
        </w:rPr>
        <w:t xml:space="preserve">present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voting,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case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an</w:t>
      </w:r>
      <w:r>
        <w:rPr>
          <w:rFonts w:ascii="Times New Roman"/>
          <w:sz w:val="23"/>
        </w:rPr>
        <w:t xml:space="preserve">equality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votes,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Chairperson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person</w:t>
      </w:r>
      <w:r>
        <w:rPr>
          <w:rFonts w:ascii="Times New Roman"/>
          <w:sz w:val="23"/>
        </w:rPr>
        <w:t xml:space="preserve">presiding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have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casting</w:t>
      </w:r>
      <w:r>
        <w:rPr>
          <w:rFonts w:ascii="Times New Roman"/>
          <w:sz w:val="23"/>
        </w:rPr>
        <w:t xml:space="preserve">vote.</w:t>
      </w:r>
      <w:r>
        <w:rPr>
          <w:rFonts w:ascii="Times New Roman"/>
          <w:sz w:val="23"/>
        </w:rPr>
      </w:r>
      <w:r/>
    </w:p>
    <w:p>
      <w:pPr>
        <w:numPr>
          <w:ilvl w:val="0"/>
          <w:numId w:val="11"/>
        </w:numPr>
        <w:ind w:left="138" w:right="5" w:firstLine="480"/>
        <w:jc w:val="both"/>
        <w:spacing w:lineRule="exact" w:line="260" w:before="57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Subject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subparagraph</w:t>
      </w:r>
      <w:r>
        <w:rPr>
          <w:rFonts w:ascii="Times New Roman"/>
          <w:sz w:val="23"/>
        </w:rPr>
        <w:t xml:space="preserve">(4),</w:t>
      </w:r>
      <w:r>
        <w:rPr>
          <w:rFonts w:ascii="Times New Roman"/>
          <w:sz w:val="23"/>
        </w:rPr>
        <w:t xml:space="preserve">no</w:t>
      </w:r>
      <w:r>
        <w:rPr>
          <w:rFonts w:ascii="Times New Roman"/>
          <w:sz w:val="23"/>
        </w:rPr>
        <w:t xml:space="preserve">proceedings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3"/>
        </w:rPr>
        <w:t xml:space="preserve">invalid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z w:val="23"/>
        </w:rPr>
        <w:t xml:space="preserve">reason</w:t>
      </w:r>
      <w:r>
        <w:rPr>
          <w:rFonts w:ascii="Times New Roman"/>
          <w:sz w:val="23"/>
        </w:rPr>
        <w:t xml:space="preserve">only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vacancy</w:t>
      </w:r>
      <w:r>
        <w:rPr>
          <w:rFonts w:ascii="Times New Roman"/>
          <w:sz w:val="23"/>
        </w:rPr>
        <w:t xml:space="preserve">among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commissioners</w:t>
      </w:r>
      <w:r>
        <w:rPr>
          <w:rFonts w:ascii="Times New Roman"/>
          <w:sz w:val="23"/>
        </w:rPr>
        <w:t xml:space="preserve">thereof.</w:t>
      </w:r>
      <w:r>
        <w:rPr>
          <w:rFonts w:ascii="Times New Roman"/>
          <w:sz w:val="23"/>
        </w:rPr>
      </w:r>
      <w:r/>
    </w:p>
    <w:p>
      <w:pPr>
        <w:numPr>
          <w:ilvl w:val="0"/>
          <w:numId w:val="11"/>
        </w:numPr>
        <w:ind w:left="134" w:right="0" w:firstLine="489"/>
        <w:jc w:val="both"/>
        <w:spacing w:lineRule="auto" w:line="230" w:before="63"/>
        <w:tabs>
          <w:tab w:val="left" w:pos="107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Nothing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z w:val="23"/>
        </w:rPr>
        <w:t xml:space="preserve">paragraph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prevent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Chairperson</w:t>
      </w:r>
      <w:r>
        <w:rPr>
          <w:rFonts w:ascii="Times New Roman"/>
          <w:sz w:val="23"/>
        </w:rPr>
        <w:t xml:space="preserve">from</w:t>
      </w:r>
      <w:r>
        <w:rPr>
          <w:rFonts w:ascii="Times New Roman"/>
          <w:sz w:val="23"/>
        </w:rPr>
        <w:t xml:space="preserve">authorizing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commissioner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use</w:t>
      </w:r>
      <w:r>
        <w:rPr>
          <w:rFonts w:ascii="Times New Roman"/>
          <w:sz w:val="23"/>
        </w:rPr>
        <w:t xml:space="preserve">live</w:t>
      </w:r>
      <w:r>
        <w:rPr>
          <w:rFonts w:ascii="Times New Roman"/>
          <w:sz w:val="23"/>
        </w:rPr>
        <w:t xml:space="preserve">telephone</w:t>
      </w:r>
      <w:r>
        <w:rPr>
          <w:rFonts w:ascii="Times New Roman"/>
          <w:sz w:val="23"/>
        </w:rPr>
        <w:t xml:space="preserve">conferencing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other</w:t>
      </w:r>
      <w:r>
        <w:rPr>
          <w:rFonts w:ascii="Times New Roman"/>
          <w:sz w:val="23"/>
        </w:rPr>
        <w:t xml:space="preserve">appropriate</w:t>
      </w:r>
      <w:r>
        <w:rPr>
          <w:rFonts w:ascii="Times New Roman"/>
          <w:sz w:val="23"/>
        </w:rPr>
        <w:t xml:space="preserve">communication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multimedia</w:t>
      </w:r>
      <w:r>
        <w:rPr>
          <w:rFonts w:ascii="Times New Roman"/>
          <w:sz w:val="23"/>
        </w:rPr>
        <w:t xml:space="preserve">facilities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participate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meeting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where,  prior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meeting,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commissioner,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z w:val="23"/>
        </w:rPr>
        <w:t xml:space="preserve">notification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Chairperson,</w:t>
      </w:r>
      <w:r>
        <w:rPr>
          <w:rFonts w:ascii="Times New Roman"/>
          <w:sz w:val="23"/>
        </w:rPr>
        <w:t xml:space="preserve">has</w:t>
      </w:r>
      <w:r>
        <w:rPr>
          <w:rFonts w:ascii="Times New Roman"/>
          <w:sz w:val="23"/>
        </w:rPr>
        <w:t xml:space="preserve">requested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such</w:t>
      </w:r>
      <w:r>
        <w:rPr>
          <w:rFonts w:ascii="Times New Roman"/>
          <w:sz w:val="23"/>
        </w:rPr>
        <w:t xml:space="preserve">authorization.</w:t>
      </w:r>
      <w:r>
        <w:rPr>
          <w:rFonts w:ascii="Times New Roman"/>
          <w:sz w:val="23"/>
        </w:rPr>
      </w:r>
      <w:r/>
    </w:p>
    <w:p>
      <w:pPr>
        <w:numPr>
          <w:ilvl w:val="0"/>
          <w:numId w:val="12"/>
        </w:numPr>
        <w:ind w:left="134" w:right="17" w:firstLine="484"/>
        <w:jc w:val="left"/>
        <w:spacing w:lineRule="auto" w:line="237" w:before="56"/>
        <w:tabs>
          <w:tab w:val="left" w:pos="85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(</w:t>
      </w:r>
      <w:r>
        <w:rPr>
          <w:rFonts w:ascii="Times New Roman"/>
          <w:sz w:val="23"/>
        </w:rPr>
        <w:t xml:space="preserve">l</w:t>
      </w:r>
      <w:r>
        <w:rPr>
          <w:rFonts w:ascii="Times New Roman"/>
          <w:sz w:val="23"/>
        </w:rPr>
        <w:t xml:space="preserve">)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may</w:t>
      </w:r>
      <w:r>
        <w:rPr>
          <w:rFonts w:ascii="Times New Roman"/>
          <w:sz w:val="23"/>
        </w:rPr>
        <w:t xml:space="preserve">establish</w:t>
      </w:r>
      <w:r>
        <w:rPr>
          <w:rFonts w:ascii="Times New Roman"/>
          <w:sz w:val="23"/>
        </w:rPr>
        <w:t xml:space="preserve">such</w:t>
      </w:r>
      <w:r>
        <w:rPr>
          <w:rFonts w:ascii="Times New Roman"/>
          <w:sz w:val="23"/>
        </w:rPr>
        <w:t xml:space="preserve">committees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z w:val="23"/>
        </w:rPr>
        <w:t xml:space="preserve">may</w:t>
      </w:r>
      <w:r>
        <w:rPr>
          <w:rFonts w:ascii="Times New Roman"/>
          <w:sz w:val="23"/>
        </w:rPr>
        <w:t xml:space="preserve">deem</w:t>
      </w:r>
      <w:r>
        <w:rPr>
          <w:rFonts w:ascii="Times New Roman"/>
          <w:sz w:val="23"/>
        </w:rPr>
        <w:t xml:space="preserve">appropriate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perform</w:t>
      </w:r>
      <w:r>
        <w:rPr>
          <w:rFonts w:ascii="Times New Roman"/>
          <w:sz w:val="23"/>
        </w:rPr>
        <w:t xml:space="preserve">such</w:t>
      </w:r>
      <w:r>
        <w:rPr>
          <w:rFonts w:ascii="Times New Roman"/>
          <w:sz w:val="23"/>
        </w:rPr>
        <w:t xml:space="preserve">functions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responsibilities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z w:val="23"/>
        </w:rPr>
        <w:t xml:space="preserve">may</w:t>
      </w:r>
      <w:r>
        <w:rPr>
          <w:rFonts w:ascii="Times New Roman"/>
          <w:sz w:val="23"/>
        </w:rPr>
        <w:t xml:space="preserve">determine.</w:t>
      </w:r>
      <w:r>
        <w:rPr>
          <w:rFonts w:ascii="Times New Roman"/>
          <w:sz w:val="23"/>
        </w:rPr>
      </w:r>
      <w:r/>
    </w:p>
    <w:p>
      <w:pPr>
        <w:ind w:left="134" w:right="36" w:hanging="15"/>
        <w:jc w:val="left"/>
        <w:spacing w:before="80"/>
        <w:rPr>
          <w:rFonts w:ascii="Times New Roman" w:hAnsi="Times New Roman" w:cs="Times New Roman" w:eastAsia="Times New Roman"/>
          <w:sz w:val="17"/>
          <w:szCs w:val="17"/>
        </w:rPr>
      </w:pPr>
      <w:r>
        <w:br w:type="column"/>
      </w:r>
      <w:r>
        <w:rPr>
          <w:rFonts w:ascii="Times New Roman"/>
          <w:sz w:val="17"/>
        </w:rPr>
        <w:t xml:space="preserve">Meetings.</w:t>
      </w:r>
      <w:r>
        <w:rPr>
          <w:rFonts w:ascii="Times New Roman"/>
          <w:sz w:val="17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34" w:right="36" w:firstLine="0"/>
        <w:jc w:val="left"/>
        <w:spacing w:lineRule="exact" w:line="184" w:before="123"/>
        <w:rPr>
          <w:rFonts w:ascii="Arial" w:hAnsi="Arial" w:cs="Arial" w:eastAsia="Arial"/>
          <w:sz w:val="15"/>
          <w:szCs w:val="15"/>
        </w:rPr>
      </w:pPr>
      <w:r>
        <w:rPr>
          <w:rFonts w:ascii="Times New Roman"/>
          <w:sz w:val="17"/>
        </w:rPr>
        <w:t xml:space="preserve">Committce5</w:t>
      </w:r>
      <w:r>
        <w:rPr>
          <w:rFonts w:ascii="Times New Roman"/>
          <w:sz w:val="17"/>
        </w:rPr>
        <w:t xml:space="preserve">of</w:t>
      </w:r>
      <w:r>
        <w:rPr>
          <w:rFonts w:ascii="Arial"/>
          <w:sz w:val="15"/>
        </w:rPr>
        <w:t xml:space="preserve">the</w:t>
      </w:r>
      <w:r>
        <w:rPr>
          <w:rFonts w:ascii="Arial"/>
          <w:sz w:val="15"/>
        </w:rPr>
      </w:r>
      <w:r/>
    </w:p>
    <w:p>
      <w:pPr>
        <w:ind w:left="138" w:right="36" w:firstLine="0"/>
        <w:jc w:val="left"/>
        <w:spacing w:lineRule="exact" w:line="184" w:before="0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z w:val="17"/>
        </w:rPr>
        <w:t xml:space="preserve">Commi55ion.</w:t>
      </w:r>
      <w:r/>
    </w:p>
    <w:p>
      <w:pPr>
        <w:jc w:val="left"/>
        <w:spacing w:lineRule="exact" w:line="184" w:after="0"/>
        <w:rPr>
          <w:rFonts w:ascii="Times New Roman" w:hAnsi="Times New Roman" w:cs="Times New Roman" w:eastAsia="Times New Roman"/>
          <w:sz w:val="17"/>
          <w:szCs w:val="17"/>
        </w:rPr>
        <w:sectPr>
          <w:footnotePr/>
          <w:type w:val="continuous"/>
          <w:pgSz w:w="8700" w:h="14160" w:orient="portrait"/>
          <w:pgMar w:top="1240" w:right="560" w:bottom="280" w:left="720" w:header="709" w:footer="709" w:gutter="0"/>
          <w:cols w:num="2" w:sep="0" w:space="1701" w:equalWidth="0">
            <w:col w:w="5860" w:space="100"/>
            <w:col w:w="146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2315" w:right="0" w:firstLine="0"/>
        <w:jc w:val="left"/>
        <w:spacing w:before="50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z w:val="19"/>
        </w:rPr>
        <w:t xml:space="preserve">Nuclear</w:t>
      </w:r>
      <w:r>
        <w:rPr>
          <w:rFonts w:ascii="Times New Roman"/>
          <w:i/>
          <w:sz w:val="19"/>
        </w:rPr>
        <w:t xml:space="preserve">Regulatory</w:t>
      </w:r>
      <w:r>
        <w:rPr>
          <w:rFonts w:ascii="Times New Roman"/>
          <w:i/>
          <w:sz w:val="19"/>
        </w:rPr>
        <w:t xml:space="preserve">Bill, 2018</w:t>
      </w:r>
      <w:r>
        <w:rPr>
          <w:rFonts w:ascii="Times New Roman"/>
          <w:sz w:val="19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i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</w:r>
      <w:r/>
    </w:p>
    <w:p>
      <w:pPr>
        <w:pStyle w:val="665"/>
        <w:numPr>
          <w:ilvl w:val="0"/>
          <w:numId w:val="10"/>
        </w:numPr>
        <w:ind w:left="123" w:right="17" w:firstLine="482"/>
        <w:jc w:val="both"/>
        <w:spacing w:lineRule="exact" w:line="258" w:after="0" w:before="0"/>
        <w:tabs>
          <w:tab w:val="left" w:pos="960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appoint</w:t>
      </w:r>
      <w:r>
        <w:t xml:space="preserve">the</w:t>
      </w:r>
      <w:r>
        <w:t xml:space="preserve">Chairperson</w:t>
      </w:r>
      <w:r>
        <w:t xml:space="preserve">of</w:t>
      </w:r>
      <w:r>
        <w:t xml:space="preserve">a</w:t>
      </w:r>
      <w:r>
        <w:t xml:space="preserve">committee  established</w:t>
      </w:r>
      <w:r>
        <w:t xml:space="preserve">under</w:t>
      </w:r>
      <w:r>
        <w:t xml:space="preserve">subparagraph</w:t>
      </w:r>
      <w:r>
        <w:t xml:space="preserve">(</w:t>
      </w:r>
      <w:r>
        <w:t xml:space="preserve">1)</w:t>
      </w:r>
      <w:r>
        <w:t xml:space="preserve">from</w:t>
      </w:r>
      <w:r>
        <w:t xml:space="preserve">amongst</w:t>
      </w:r>
      <w:r>
        <w:t xml:space="preserve">its</w:t>
      </w:r>
      <w:r>
        <w:t xml:space="preserve">commissioners.</w:t>
      </w:r>
      <w:r/>
      <w:r/>
    </w:p>
    <w:p>
      <w:pPr>
        <w:numPr>
          <w:ilvl w:val="0"/>
          <w:numId w:val="10"/>
        </w:numPr>
        <w:ind w:left="119" w:right="9" w:firstLine="472"/>
        <w:jc w:val="both"/>
        <w:spacing w:lineRule="auto" w:line="233" w:before="120"/>
        <w:tabs>
          <w:tab w:val="left" w:pos="94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may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z w:val="23"/>
        </w:rPr>
        <w:t xml:space="preserve">deems</w:t>
      </w:r>
      <w:r>
        <w:rPr>
          <w:rFonts w:ascii="Times New Roman"/>
          <w:sz w:val="23"/>
        </w:rPr>
        <w:t xml:space="preserve">appropriate,</w:t>
      </w:r>
      <w:r>
        <w:rPr>
          <w:rFonts w:ascii="Times New Roman"/>
          <w:sz w:val="23"/>
        </w:rPr>
        <w:t xml:space="preserve">co-opt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person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attend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deliberations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its</w:t>
      </w:r>
      <w:r>
        <w:rPr>
          <w:rFonts w:ascii="Times New Roman"/>
          <w:sz w:val="23"/>
        </w:rPr>
        <w:t xml:space="preserve">committees.</w:t>
      </w:r>
      <w:r/>
    </w:p>
    <w:p>
      <w:pPr>
        <w:numPr>
          <w:ilvl w:val="0"/>
          <w:numId w:val="10"/>
        </w:numPr>
        <w:ind w:left="123" w:right="21" w:firstLine="473"/>
        <w:jc w:val="both"/>
        <w:spacing w:lineRule="exact" w:line="262" w:before="127"/>
        <w:tabs>
          <w:tab w:val="left" w:pos="96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All</w:t>
      </w:r>
      <w:r>
        <w:rPr>
          <w:rFonts w:ascii="Times New Roman"/>
          <w:sz w:val="23"/>
        </w:rPr>
        <w:t xml:space="preserve">decisions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committees</w:t>
      </w:r>
      <w:r>
        <w:rPr>
          <w:rFonts w:ascii="Times New Roman"/>
          <w:sz w:val="23"/>
        </w:rPr>
        <w:t xml:space="preserve">appointed</w:t>
      </w:r>
      <w:r>
        <w:rPr>
          <w:rFonts w:ascii="Times New Roman"/>
          <w:sz w:val="23"/>
        </w:rPr>
        <w:t xml:space="preserve">under</w:t>
      </w:r>
      <w:r>
        <w:rPr>
          <w:rFonts w:ascii="Times New Roman"/>
          <w:sz w:val="23"/>
        </w:rPr>
        <w:t xml:space="preserve">subparagraph</w:t>
      </w:r>
      <w:r>
        <w:rPr>
          <w:rFonts w:ascii="Times New Roman"/>
          <w:sz w:val="23"/>
        </w:rPr>
        <w:t xml:space="preserve">(</w:t>
      </w:r>
      <w:r>
        <w:rPr>
          <w:rFonts w:ascii="Times New Roman"/>
          <w:sz w:val="23"/>
        </w:rPr>
        <w:t xml:space="preserve">I</w:t>
      </w:r>
      <w:r>
        <w:rPr>
          <w:rFonts w:ascii="Times New Roman"/>
          <w:sz w:val="23"/>
        </w:rPr>
        <w:t xml:space="preserve">)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3"/>
        </w:rPr>
        <w:t xml:space="preserve">ratified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Commission.</w:t>
      </w:r>
      <w:r>
        <w:rPr>
          <w:rFonts w:ascii="Times New Roman"/>
          <w:sz w:val="23"/>
        </w:rPr>
      </w:r>
      <w:r/>
    </w:p>
    <w:p>
      <w:pPr>
        <w:numPr>
          <w:ilvl w:val="0"/>
          <w:numId w:val="12"/>
        </w:numPr>
        <w:ind w:left="926" w:right="0" w:hanging="330"/>
        <w:jc w:val="left"/>
        <w:spacing w:lineRule="exact" w:line="263" w:before="109"/>
        <w:tabs>
          <w:tab w:val="left" w:pos="927" w:leader="none"/>
        </w:tabs>
        <w:rPr>
          <w:rFonts w:ascii="Arial" w:hAnsi="Arial" w:cs="Arial" w:eastAsia="Arial"/>
          <w:sz w:val="22"/>
          <w:szCs w:val="22"/>
        </w:rPr>
      </w:pPr>
      <w:r>
        <w:rPr>
          <w:rFonts w:ascii="Times New Roman"/>
          <w:sz w:val="22"/>
        </w:rPr>
        <w:t xml:space="preserve">(1)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secretary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shall</w:t>
      </w:r>
      <w:r>
        <w:rPr>
          <w:rFonts w:ascii="Arial"/>
          <w:sz w:val="22"/>
        </w:rPr>
        <w:t xml:space="preserve">be</w:t>
      </w:r>
      <w:r>
        <w:rPr>
          <w:rFonts w:ascii="Arial"/>
          <w:sz w:val="22"/>
        </w:rPr>
      </w:r>
      <w:r/>
    </w:p>
    <w:p>
      <w:pPr>
        <w:ind w:left="128" w:right="0" w:firstLine="0"/>
        <w:jc w:val="left"/>
        <w:spacing w:lineRule="exact" w:line="263" w:before="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responsible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Chief</w:t>
      </w:r>
      <w:r>
        <w:rPr>
          <w:rFonts w:ascii="Times New Roman"/>
          <w:sz w:val="23"/>
        </w:rPr>
        <w:t xml:space="preserve">Executive</w:t>
      </w:r>
      <w:r>
        <w:rPr>
          <w:rFonts w:ascii="Times New Roman"/>
          <w:sz w:val="23"/>
        </w:rPr>
        <w:t xml:space="preserve">Officer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-</w:t>
      </w:r>
      <w:r>
        <w:rPr>
          <w:rFonts w:ascii="Times New Roman"/>
          <w:sz w:val="23"/>
        </w:rPr>
      </w:r>
      <w:r/>
    </w:p>
    <w:p>
      <w:pPr>
        <w:numPr>
          <w:ilvl w:val="0"/>
          <w:numId w:val="9"/>
        </w:numPr>
        <w:ind w:left="955" w:right="1" w:hanging="355"/>
        <w:jc w:val="left"/>
        <w:spacing w:lineRule="exact" w:line="258" w:before="120"/>
        <w:tabs>
          <w:tab w:val="left" w:pos="955" w:leader="none"/>
          <w:tab w:val="left" w:pos="2060" w:leader="none"/>
          <w:tab w:val="left" w:pos="2546" w:leader="none"/>
          <w:tab w:val="left" w:pos="3543" w:leader="none"/>
          <w:tab w:val="left" w:pos="3949" w:leader="none"/>
          <w:tab w:val="left" w:pos="443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arranging</w:t>
        <w:tab/>
      </w:r>
      <w:r>
        <w:rPr>
          <w:rFonts w:ascii="Times New Roman"/>
          <w:sz w:val="23"/>
        </w:rPr>
        <w:t xml:space="preserve">the</w:t>
        <w:tab/>
        <w:t xml:space="preserve">business</w:t>
        <w:tab/>
      </w:r>
      <w:r>
        <w:rPr>
          <w:rFonts w:ascii="Times New Roman"/>
          <w:sz w:val="23"/>
        </w:rPr>
        <w:t xml:space="preserve">of</w:t>
        <w:tab/>
      </w:r>
      <w:r>
        <w:rPr>
          <w:rFonts w:ascii="Times New Roman"/>
          <w:sz w:val="23"/>
        </w:rPr>
        <w:t xml:space="preserve">the</w:t>
        <w:tab/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's</w:t>
      </w:r>
      <w:r>
        <w:rPr>
          <w:rFonts w:ascii="Times New Roman"/>
          <w:sz w:val="23"/>
        </w:rPr>
        <w:t xml:space="preserve">meetings;</w:t>
      </w:r>
      <w:r/>
    </w:p>
    <w:p>
      <w:pPr>
        <w:numPr>
          <w:ilvl w:val="0"/>
          <w:numId w:val="9"/>
        </w:numPr>
        <w:ind w:left="950" w:right="11" w:hanging="350"/>
        <w:jc w:val="left"/>
        <w:spacing w:lineRule="exact" w:line="258" w:before="127"/>
        <w:tabs>
          <w:tab w:val="left" w:pos="1012" w:leader="none"/>
          <w:tab w:val="left" w:pos="1970" w:leader="none"/>
          <w:tab w:val="left" w:pos="2863" w:leader="none"/>
          <w:tab w:val="left" w:pos="3269" w:leader="none"/>
          <w:tab w:val="left" w:pos="3765" w:leader="none"/>
          <w:tab w:val="left" w:pos="5106" w:leader="none"/>
          <w:tab w:val="left" w:pos="550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keeping</w:t>
        <w:tab/>
      </w:r>
      <w:r>
        <w:rPr>
          <w:rFonts w:ascii="Times New Roman"/>
          <w:sz w:val="23"/>
        </w:rPr>
        <w:t xml:space="preserve">records</w:t>
        <w:tab/>
      </w:r>
      <w:r>
        <w:rPr>
          <w:rFonts w:ascii="Times New Roman"/>
          <w:sz w:val="23"/>
        </w:rPr>
        <w:t xml:space="preserve">of</w:t>
        <w:tab/>
      </w:r>
      <w:r>
        <w:rPr>
          <w:rFonts w:ascii="Times New Roman"/>
          <w:sz w:val="23"/>
        </w:rPr>
        <w:t xml:space="preserve">the</w:t>
        <w:tab/>
        <w:t xml:space="preserve">proceedings</w:t>
        <w:tab/>
        <w:t xml:space="preserve">of</w:t>
        <w:tab/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Commission;</w:t>
      </w:r>
      <w:r/>
    </w:p>
    <w:p>
      <w:pPr>
        <w:numPr>
          <w:ilvl w:val="0"/>
          <w:numId w:val="9"/>
        </w:numPr>
        <w:ind w:left="955" w:right="34" w:hanging="355"/>
        <w:jc w:val="left"/>
        <w:spacing w:lineRule="exact" w:line="258" w:before="118"/>
        <w:tabs>
          <w:tab w:val="left" w:pos="95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performing</w:t>
      </w:r>
      <w:r>
        <w:rPr>
          <w:rFonts w:ascii="Times New Roman"/>
          <w:sz w:val="23"/>
        </w:rPr>
        <w:t xml:space="preserve">such</w:t>
      </w:r>
      <w:r>
        <w:rPr>
          <w:rFonts w:ascii="Times New Roman"/>
          <w:sz w:val="23"/>
        </w:rPr>
        <w:t xml:space="preserve">other</w:t>
      </w:r>
      <w:r>
        <w:rPr>
          <w:rFonts w:ascii="Times New Roman"/>
          <w:spacing w:val="3"/>
          <w:sz w:val="23"/>
        </w:rPr>
        <w:t xml:space="preserve">duties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may</w:t>
      </w:r>
      <w:r>
        <w:rPr>
          <w:rFonts w:ascii="Times New Roman"/>
          <w:sz w:val="23"/>
        </w:rPr>
        <w:t xml:space="preserve">direct.</w:t>
      </w:r>
      <w:r>
        <w:rPr>
          <w:rFonts w:ascii="Times New Roman"/>
          <w:sz w:val="23"/>
        </w:rPr>
      </w:r>
      <w:r/>
    </w:p>
    <w:p>
      <w:pPr>
        <w:ind w:left="128" w:right="0" w:firstLine="472"/>
        <w:jc w:val="both"/>
        <w:spacing w:lineRule="auto" w:line="236" w:before="118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3"/>
        </w:rPr>
        <w:t xml:space="preserve">(2)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may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absence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secretary</w:t>
      </w:r>
      <w:r>
        <w:rPr>
          <w:rFonts w:ascii="Times New Roman"/>
          <w:sz w:val="23"/>
        </w:rPr>
        <w:t xml:space="preserve">appoint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commissioner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staff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Corporation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temporarily</w:t>
      </w:r>
      <w:r>
        <w:rPr>
          <w:rFonts w:ascii="Times New Roman"/>
          <w:sz w:val="23"/>
        </w:rPr>
        <w:t xml:space="preserve">perform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functions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secretary</w:t>
      </w:r>
      <w:r>
        <w:rPr>
          <w:rFonts w:ascii="Times New Roman"/>
          <w:sz w:val="23"/>
        </w:rPr>
        <w:t xml:space="preserve">under</w:t>
      </w:r>
      <w:r>
        <w:rPr>
          <w:rFonts w:ascii="Times New Roman"/>
          <w:sz w:val="23"/>
        </w:rPr>
        <w:t xml:space="preserve">subparagraph</w:t>
      </w:r>
      <w:r>
        <w:rPr>
          <w:rFonts w:ascii="Times New Roman"/>
          <w:sz w:val="21"/>
        </w:rPr>
        <w:t xml:space="preserve">(</w:t>
      </w:r>
      <w:r>
        <w:rPr>
          <w:rFonts w:ascii="Times New Roman"/>
          <w:sz w:val="21"/>
        </w:rPr>
        <w:t xml:space="preserve">I</w:t>
      </w:r>
      <w:r>
        <w:rPr>
          <w:rFonts w:ascii="Times New Roman"/>
          <w:sz w:val="21"/>
        </w:rPr>
        <w:t xml:space="preserve">).</w:t>
      </w:r>
      <w:r>
        <w:rPr>
          <w:rFonts w:ascii="Times New Roman"/>
          <w:sz w:val="21"/>
        </w:rPr>
      </w:r>
      <w:r/>
    </w:p>
    <w:p>
      <w:pPr>
        <w:numPr>
          <w:ilvl w:val="0"/>
          <w:numId w:val="12"/>
        </w:numPr>
        <w:ind w:left="123" w:right="0" w:firstLine="473"/>
        <w:jc w:val="both"/>
        <w:spacing w:lineRule="auto" w:line="233" w:before="113"/>
        <w:tabs>
          <w:tab w:val="left" w:pos="89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(</w:t>
      </w:r>
      <w:r>
        <w:rPr>
          <w:rFonts w:ascii="Times New Roman"/>
          <w:sz w:val="23"/>
        </w:rPr>
        <w:t xml:space="preserve">I</w:t>
      </w:r>
      <w:r>
        <w:rPr>
          <w:rFonts w:ascii="Times New Roman"/>
          <w:sz w:val="23"/>
        </w:rPr>
        <w:t xml:space="preserve">)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commissioner</w:t>
      </w:r>
      <w:r>
        <w:rPr>
          <w:rFonts w:ascii="Times New Roman"/>
          <w:sz w:val="23"/>
        </w:rPr>
        <w:t xml:space="preserve">who</w:t>
      </w:r>
      <w:r>
        <w:rPr>
          <w:rFonts w:ascii="Times New Roman"/>
          <w:sz w:val="23"/>
        </w:rPr>
        <w:t xml:space="preserve">has</w:t>
      </w:r>
      <w:r>
        <w:rPr>
          <w:rFonts w:ascii="Times New Roman"/>
          <w:sz w:val="23"/>
        </w:rPr>
        <w:t xml:space="preserve">an</w:t>
      </w:r>
      <w:r>
        <w:rPr>
          <w:rFonts w:ascii="Times New Roman"/>
          <w:sz w:val="23"/>
        </w:rPr>
        <w:t xml:space="preserve">interest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contract,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other</w:t>
      </w:r>
      <w:r>
        <w:rPr>
          <w:rFonts w:ascii="Times New Roman"/>
          <w:sz w:val="23"/>
        </w:rPr>
        <w:t xml:space="preserve">matter</w:t>
      </w:r>
      <w:r>
        <w:rPr>
          <w:rFonts w:ascii="Times New Roman"/>
          <w:sz w:val="23"/>
        </w:rPr>
        <w:t xml:space="preserve">present</w:t>
      </w:r>
      <w:r>
        <w:rPr>
          <w:rFonts w:ascii="Times New Roman"/>
          <w:sz w:val="23"/>
        </w:rPr>
        <w:t xml:space="preserve">at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meeting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at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meeting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z w:val="23"/>
        </w:rPr>
        <w:t xml:space="preserve">soon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z w:val="23"/>
        </w:rPr>
        <w:t xml:space="preserve">reasonably</w:t>
      </w:r>
      <w:r>
        <w:rPr>
          <w:rFonts w:ascii="Times New Roman"/>
          <w:sz w:val="23"/>
        </w:rPr>
        <w:t xml:space="preserve">practicable</w:t>
      </w:r>
      <w:r>
        <w:rPr>
          <w:rFonts w:ascii="Times New Roman"/>
          <w:sz w:val="23"/>
        </w:rPr>
        <w:t xml:space="preserve">after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commencement,</w:t>
      </w:r>
      <w:r>
        <w:rPr>
          <w:rFonts w:ascii="Times New Roman"/>
          <w:sz w:val="23"/>
        </w:rPr>
        <w:t xml:space="preserve">disclose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fact</w:t>
      </w:r>
      <w:r>
        <w:rPr>
          <w:rFonts w:ascii="Times New Roman"/>
          <w:sz w:val="23"/>
        </w:rPr>
        <w:t xml:space="preserve">thereof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z w:val="23"/>
        </w:rPr>
        <w:t xml:space="preserve">take</w:t>
      </w:r>
      <w:r>
        <w:rPr>
          <w:rFonts w:ascii="Times New Roman"/>
          <w:sz w:val="23"/>
        </w:rPr>
        <w:t xml:space="preserve">part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consideration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discussion</w:t>
      </w:r>
      <w:r>
        <w:rPr>
          <w:rFonts w:ascii="Times New Roman"/>
          <w:sz w:val="23"/>
        </w:rPr>
        <w:t xml:space="preserve">of,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vote</w:t>
      </w:r>
      <w:r>
        <w:rPr>
          <w:rFonts w:ascii="Times New Roman"/>
          <w:sz w:val="23"/>
        </w:rPr>
        <w:t xml:space="preserve">on,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questions</w:t>
      </w:r>
      <w:r>
        <w:rPr>
          <w:rFonts w:ascii="Times New Roman"/>
          <w:sz w:val="23"/>
        </w:rPr>
        <w:t xml:space="preserve">with</w:t>
      </w:r>
      <w:r>
        <w:rPr>
          <w:rFonts w:ascii="Times New Roman"/>
          <w:sz w:val="23"/>
        </w:rPr>
        <w:t xml:space="preserve">respect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contract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other</w:t>
      </w:r>
      <w:r>
        <w:rPr>
          <w:rFonts w:ascii="Times New Roman"/>
          <w:sz w:val="23"/>
        </w:rPr>
        <w:t xml:space="preserve">matter,</w:t>
      </w:r>
      <w:r>
        <w:rPr>
          <w:rFonts w:ascii="Times New Roman"/>
          <w:sz w:val="23"/>
        </w:rPr>
        <w:t xml:space="preserve">or</w:t>
      </w:r>
      <w:r>
        <w:rPr>
          <w:rFonts w:ascii="Arial"/>
          <w:sz w:val="22"/>
        </w:rPr>
        <w:t xml:space="preserve">be</w:t>
      </w:r>
      <w:r>
        <w:rPr>
          <w:rFonts w:ascii="Times New Roman"/>
          <w:sz w:val="23"/>
        </w:rPr>
        <w:t xml:space="preserve">counted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quorum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meeting</w:t>
      </w:r>
      <w:r>
        <w:rPr>
          <w:rFonts w:ascii="Times New Roman"/>
          <w:sz w:val="23"/>
        </w:rPr>
        <w:t xml:space="preserve">during</w:t>
      </w:r>
      <w:r>
        <w:rPr>
          <w:rFonts w:ascii="Times New Roman"/>
          <w:sz w:val="23"/>
        </w:rPr>
        <w:t xml:space="preserve">consideration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matter.</w:t>
      </w:r>
      <w:r>
        <w:rPr>
          <w:rFonts w:ascii="Times New Roman"/>
          <w:sz w:val="23"/>
        </w:rPr>
      </w:r>
      <w:r/>
    </w:p>
    <w:p>
      <w:pPr>
        <w:numPr>
          <w:ilvl w:val="0"/>
          <w:numId w:val="8"/>
        </w:numPr>
        <w:ind w:left="133" w:right="12" w:firstLine="472"/>
        <w:jc w:val="both"/>
        <w:spacing w:lineRule="auto" w:line="239" w:before="108"/>
        <w:tabs>
          <w:tab w:val="left" w:pos="96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disclosure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interest</w:t>
      </w:r>
      <w:r>
        <w:rPr>
          <w:rFonts w:ascii="Times New Roman"/>
          <w:sz w:val="23"/>
        </w:rPr>
        <w:t xml:space="preserve">made</w:t>
      </w:r>
      <w:r>
        <w:rPr>
          <w:rFonts w:ascii="Times New Roman"/>
          <w:sz w:val="23"/>
        </w:rPr>
        <w:t xml:space="preserve">under</w:t>
      </w:r>
      <w:r>
        <w:rPr>
          <w:rFonts w:ascii="Times New Roman"/>
          <w:sz w:val="23"/>
        </w:rPr>
        <w:t xml:space="preserve">subparagraph</w:t>
      </w:r>
      <w:r>
        <w:rPr>
          <w:rFonts w:ascii="Times New Roman"/>
          <w:spacing w:val="6"/>
          <w:sz w:val="23"/>
        </w:rPr>
        <w:t xml:space="preserve">(I)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3"/>
        </w:rPr>
        <w:t xml:space="preserve">recorded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minutes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meeting</w:t>
      </w:r>
      <w:r>
        <w:rPr>
          <w:rFonts w:ascii="Times New Roman"/>
          <w:sz w:val="23"/>
        </w:rPr>
        <w:t xml:space="preserve">at</w:t>
      </w:r>
      <w:r>
        <w:rPr>
          <w:rFonts w:ascii="Times New Roman"/>
          <w:sz w:val="23"/>
        </w:rPr>
        <w:t xml:space="preserve">which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made.</w:t>
      </w:r>
      <w:r>
        <w:rPr>
          <w:rFonts w:ascii="Times New Roman"/>
          <w:sz w:val="23"/>
        </w:rPr>
      </w:r>
      <w:r/>
    </w:p>
    <w:p>
      <w:pPr>
        <w:numPr>
          <w:ilvl w:val="0"/>
          <w:numId w:val="8"/>
        </w:numPr>
        <w:ind w:left="133" w:right="0" w:firstLine="472"/>
        <w:jc w:val="both"/>
        <w:spacing w:lineRule="auto" w:line="236" w:before="120"/>
        <w:tabs>
          <w:tab w:val="left" w:pos="110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commissioner</w:t>
      </w:r>
      <w:r>
        <w:rPr>
          <w:rFonts w:ascii="Times New Roman"/>
          <w:sz w:val="23"/>
        </w:rPr>
        <w:t xml:space="preserve">of 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who</w:t>
      </w:r>
      <w:r>
        <w:rPr>
          <w:rFonts w:ascii="Times New Roman"/>
          <w:sz w:val="23"/>
        </w:rPr>
        <w:t xml:space="preserve">contravenes</w:t>
      </w:r>
      <w:r>
        <w:rPr>
          <w:rFonts w:ascii="Times New Roman"/>
          <w:sz w:val="23"/>
        </w:rPr>
        <w:t xml:space="preserve">subparagraph</w:t>
      </w:r>
      <w:r>
        <w:rPr>
          <w:rFonts w:ascii="Times New Roman"/>
          <w:sz w:val="23"/>
        </w:rPr>
        <w:t xml:space="preserve">(</w:t>
      </w:r>
      <w:r>
        <w:rPr>
          <w:rFonts w:ascii="Times New Roman"/>
          <w:sz w:val="23"/>
        </w:rPr>
        <w:t xml:space="preserve">1)</w:t>
      </w:r>
      <w:r>
        <w:rPr>
          <w:rFonts w:ascii="Times New Roman"/>
          <w:sz w:val="23"/>
        </w:rPr>
        <w:t xml:space="preserve">commits</w:t>
      </w:r>
      <w:r>
        <w:rPr>
          <w:rFonts w:ascii="Times New Roman"/>
          <w:sz w:val="23"/>
        </w:rPr>
        <w:t xml:space="preserve">an</w:t>
      </w:r>
      <w:r>
        <w:rPr>
          <w:rFonts w:ascii="Times New Roman"/>
          <w:sz w:val="23"/>
        </w:rPr>
        <w:t xml:space="preserve">offence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liable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fine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z w:val="23"/>
        </w:rPr>
        <w:t xml:space="preserve">exceeding</w:t>
      </w:r>
      <w:r>
        <w:rPr>
          <w:rFonts w:ascii="Times New Roman"/>
          <w:sz w:val="23"/>
        </w:rPr>
        <w:t xml:space="preserve">two</w:t>
      </w:r>
      <w:r>
        <w:rPr>
          <w:rFonts w:ascii="Times New Roman"/>
          <w:sz w:val="23"/>
        </w:rPr>
        <w:t xml:space="preserve">hundred</w:t>
      </w:r>
      <w:r>
        <w:rPr>
          <w:rFonts w:ascii="Times New Roman"/>
          <w:sz w:val="23"/>
        </w:rPr>
        <w:t xml:space="preserve">thousand</w:t>
      </w:r>
      <w:r>
        <w:rPr>
          <w:rFonts w:ascii="Times New Roman"/>
          <w:sz w:val="23"/>
        </w:rPr>
        <w:t xml:space="preserve">shillings.</w:t>
      </w:r>
      <w:r>
        <w:rPr>
          <w:rFonts w:ascii="Times New Roman"/>
          <w:sz w:val="23"/>
        </w:rPr>
      </w:r>
      <w:r/>
    </w:p>
    <w:p>
      <w:pPr>
        <w:ind w:left="0" w:right="98" w:firstLine="0"/>
        <w:jc w:val="right"/>
        <w:spacing w:before="55"/>
        <w:rPr>
          <w:rFonts w:ascii="Times New Roman" w:hAnsi="Times New Roman" w:cs="Times New Roman" w:eastAsia="Times New Roman"/>
          <w:sz w:val="19"/>
          <w:szCs w:val="19"/>
        </w:rPr>
      </w:pPr>
      <w:r>
        <w:br w:type="column"/>
      </w:r>
      <w:r>
        <w:rPr>
          <w:rFonts w:ascii="Times New Roman"/>
          <w:sz w:val="19"/>
        </w:rPr>
        <w:t xml:space="preserve">997</w:t>
      </w:r>
      <w:r>
        <w:rPr>
          <w:rFonts w:ascii="Times New Roman"/>
          <w:sz w:val="19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19" w:right="116" w:firstLine="4"/>
        <w:jc w:val="left"/>
        <w:spacing w:lineRule="auto" w:line="245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Secretary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5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33" w:right="254" w:hanging="5"/>
        <w:jc w:val="left"/>
        <w:spacing w:lineRule="auto" w:line="251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Disclosure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interest.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1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8700" w:h="14180" w:orient="portrait"/>
          <w:pgMar w:top="800" w:right="980" w:bottom="280" w:left="580" w:header="709" w:footer="709" w:gutter="0"/>
          <w:cols w:num="2" w:sep="0" w:space="1701" w:equalWidth="0">
            <w:col w:w="5805" w:space="103"/>
            <w:col w:w="1232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47" w:right="0" w:firstLine="0"/>
        <w:jc w:val="left"/>
        <w:spacing w:before="66"/>
        <w:tabs>
          <w:tab w:val="left" w:pos="2326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Courier New"/>
          <w:spacing w:val="-39"/>
          <w:sz w:val="22"/>
        </w:rPr>
        <w:t xml:space="preserve">9</w:t>
      </w:r>
      <w:r>
        <w:rPr>
          <w:rFonts w:ascii="Courier New"/>
          <w:spacing w:val="-35"/>
          <w:sz w:val="22"/>
        </w:rPr>
        <w:t xml:space="preserve">9</w:t>
      </w:r>
      <w:r>
        <w:rPr>
          <w:rFonts w:ascii="Courier New"/>
          <w:sz w:val="22"/>
        </w:rPr>
        <w:t xml:space="preserve">8</w:t>
        <w:tab/>
      </w:r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z w:val="19"/>
        </w:rPr>
        <w:t xml:space="preserve">Nuclear</w:t>
      </w:r>
      <w:r>
        <w:rPr>
          <w:rFonts w:ascii="Times New Roman"/>
          <w:i/>
          <w:sz w:val="19"/>
        </w:rPr>
        <w:t xml:space="preserve">Regulatory</w:t>
      </w:r>
      <w:r>
        <w:rPr>
          <w:rFonts w:ascii="Times New Roman"/>
          <w:i/>
          <w:sz w:val="19"/>
        </w:rPr>
        <w:t xml:space="preserve">Bill,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19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i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z w:val="18"/>
          <w:szCs w:val="18"/>
        </w:rPr>
      </w:r>
      <w:r/>
    </w:p>
    <w:p>
      <w:pPr>
        <w:pStyle w:val="665"/>
        <w:ind w:left="104" w:right="0" w:firstLine="494"/>
        <w:jc w:val="both"/>
        <w:spacing w:lineRule="auto" w:line="233"/>
      </w:pPr>
      <w:r>
        <w:rPr>
          <w:spacing w:val="-2"/>
          <w:sz w:val="25"/>
        </w:rPr>
        <w:t xml:space="preserve">8.</w:t>
      </w:r>
      <w:r>
        <w:rPr>
          <w:spacing w:val="-3"/>
        </w:rPr>
        <w:t xml:space="preserve">Any</w:t>
      </w:r>
      <w:r>
        <w:t xml:space="preserve">contract</w:t>
      </w:r>
      <w:r>
        <w:t xml:space="preserve">or</w:t>
      </w:r>
      <w:r>
        <w:t xml:space="preserve">instrument</w:t>
      </w:r>
      <w:r>
        <w:t xml:space="preserve">which,</w:t>
      </w:r>
      <w:r>
        <w:t xml:space="preserve">if</w:t>
      </w:r>
      <w:r>
        <w:t xml:space="preserve">entered</w:t>
      </w:r>
      <w:r>
        <w:t xml:space="preserve">into</w:t>
      </w:r>
      <w:r>
        <w:t xml:space="preserve">or</w:t>
      </w:r>
      <w:r>
        <w:t xml:space="preserve">executed</w:t>
      </w:r>
      <w:r>
        <w:t xml:space="preserve">by</w:t>
      </w:r>
      <w:r>
        <w:t xml:space="preserve">a</w:t>
      </w:r>
      <w:r>
        <w:t xml:space="preserve">person</w:t>
      </w:r>
      <w:r>
        <w:t xml:space="preserve">not</w:t>
      </w:r>
      <w:r>
        <w:t xml:space="preserve">being</w:t>
      </w:r>
      <w:r>
        <w:t xml:space="preserve">a body</w:t>
      </w:r>
      <w:r>
        <w:t xml:space="preserve">corporate,</w:t>
      </w:r>
      <w:r>
        <w:t xml:space="preserve">would</w:t>
      </w:r>
      <w:r>
        <w:t xml:space="preserve">not</w:t>
      </w:r>
      <w:r>
        <w:t xml:space="preserve">require</w:t>
      </w:r>
      <w:r>
        <w:t xml:space="preserve">to</w:t>
      </w:r>
      <w:r>
        <w:rPr>
          <w:sz w:val="24"/>
        </w:rPr>
        <w:t xml:space="preserve">be</w:t>
      </w:r>
      <w:r>
        <w:t xml:space="preserve">under</w:t>
      </w:r>
      <w:r>
        <w:t xml:space="preserve">seal</w:t>
      </w:r>
      <w:r>
        <w:t xml:space="preserve">may</w:t>
      </w:r>
      <w:r>
        <w:t xml:space="preserve">be</w:t>
      </w:r>
      <w:r>
        <w:t xml:space="preserve">entered</w:t>
      </w:r>
      <w:r>
        <w:t xml:space="preserve">into</w:t>
      </w:r>
      <w:r>
        <w:t xml:space="preserve">or</w:t>
      </w:r>
      <w:r>
        <w:t xml:space="preserve">executed</w:t>
      </w:r>
      <w:r>
        <w:t xml:space="preserve">on</w:t>
      </w:r>
      <w:r>
        <w:t xml:space="preserve">behalf</w:t>
      </w:r>
      <w:r>
        <w:t xml:space="preserve">of</w:t>
      </w:r>
      <w:r>
        <w:t xml:space="preserve">the</w:t>
      </w:r>
      <w:r>
        <w:t xml:space="preserve">Commission</w:t>
      </w:r>
      <w:r>
        <w:t xml:space="preserve">by</w:t>
      </w:r>
      <w:r>
        <w:t xml:space="preserve">any</w:t>
      </w:r>
      <w:r>
        <w:t xml:space="preserve">person</w:t>
      </w:r>
      <w:r>
        <w:t xml:space="preserve">generally</w:t>
      </w:r>
      <w:r>
        <w:t xml:space="preserve">or</w:t>
      </w:r>
      <w:r>
        <w:t xml:space="preserve">specially</w:t>
      </w:r>
      <w:r>
        <w:t xml:space="preserve">authorized</w:t>
      </w:r>
      <w:r>
        <w:t xml:space="preserve">by</w:t>
      </w:r>
      <w:r>
        <w:t xml:space="preserve">the</w:t>
      </w:r>
      <w:r>
        <w:t xml:space="preserve">Commission</w:t>
      </w:r>
      <w:r>
        <w:t xml:space="preserve">for</w:t>
      </w:r>
      <w:r>
        <w:t xml:space="preserve">that</w:t>
      </w:r>
      <w:r>
        <w:t xml:space="preserve">purpose.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09" w:right="0" w:hanging="5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Contracts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instruments.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3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8740" w:h="14140" w:orient="portrait"/>
          <w:pgMar w:top="840" w:right="480" w:bottom="280" w:left="860" w:header="709" w:footer="709" w:gutter="0"/>
          <w:cols w:num="2" w:sep="0" w:space="1701" w:equalWidth="0">
            <w:col w:w="5844" w:space="127"/>
            <w:col w:w="142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333" w:right="0" w:firstLine="0"/>
        <w:jc w:val="left"/>
        <w:spacing w:before="65"/>
        <w:tabs>
          <w:tab w:val="right" w:pos="7110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position w:val="1"/>
          <w:sz w:val="19"/>
        </w:rPr>
        <w:t xml:space="preserve">The</w:t>
      </w:r>
      <w:r>
        <w:rPr>
          <w:rFonts w:ascii="Times New Roman"/>
          <w:i/>
          <w:position w:val="1"/>
          <w:sz w:val="19"/>
        </w:rPr>
        <w:t xml:space="preserve">Nuclear</w:t>
      </w:r>
      <w:r>
        <w:rPr>
          <w:rFonts w:ascii="Times New Roman"/>
          <w:i/>
          <w:position w:val="1"/>
          <w:sz w:val="19"/>
        </w:rPr>
        <w:t xml:space="preserve">Regulatory</w:t>
      </w:r>
      <w:r>
        <w:rPr>
          <w:rFonts w:ascii="Times New Roman"/>
          <w:i/>
          <w:position w:val="1"/>
          <w:sz w:val="19"/>
        </w:rPr>
        <w:t xml:space="preserve">Bill,</w:t>
      </w:r>
      <w:r>
        <w:rPr>
          <w:rFonts w:ascii="Times New Roman"/>
          <w:i/>
          <w:position w:val="1"/>
          <w:sz w:val="19"/>
        </w:rPr>
        <w:t xml:space="preserve">2018</w: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 xml:space="preserve">999</w:t>
      </w:r>
      <w:r>
        <w:rPr>
          <w:rFonts w:ascii="Times New Roman"/>
          <w:sz w:val="20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665"/>
        <w:ind w:left="1117" w:right="0" w:firstLine="0"/>
        <w:jc w:val="left"/>
        <w:spacing w:lineRule="auto" w:line="240"/>
      </w:pPr>
      <w:r>
        <w:t xml:space="preserve">MEMORANDUM</w:t>
      </w:r>
      <w:r>
        <w:t xml:space="preserve">OF</w:t>
      </w:r>
      <w:r>
        <w:t xml:space="preserve">OBJECTS</w:t>
      </w:r>
      <w:r>
        <w:t xml:space="preserve">AND</w:t>
      </w:r>
      <w:r>
        <w:t xml:space="preserve">REASONS</w:t>
      </w:r>
      <w:r/>
      <w:r/>
    </w:p>
    <w:p>
      <w:pPr>
        <w:ind w:left="112" w:right="118" w:firstLine="478"/>
        <w:jc w:val="both"/>
        <w:spacing w:lineRule="auto" w:line="236" w:before="11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principal</w:t>
      </w:r>
      <w:r>
        <w:rPr>
          <w:rFonts w:ascii="Times New Roman" w:hAnsi="Times New Roman"/>
          <w:sz w:val="23"/>
        </w:rPr>
        <w:t xml:space="preserve">object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z w:val="23"/>
        </w:rPr>
        <w:t xml:space="preserve">this</w:t>
      </w:r>
      <w:r>
        <w:rPr>
          <w:rFonts w:ascii="Times New Roman" w:hAnsi="Times New Roman"/>
          <w:sz w:val="23"/>
        </w:rPr>
        <w:t xml:space="preserve">Bill</w:t>
      </w:r>
      <w:r>
        <w:rPr>
          <w:rFonts w:ascii="Times New Roman" w:hAnsi="Times New Roman"/>
          <w:sz w:val="23"/>
        </w:rPr>
        <w:t xml:space="preserve">is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z w:val="23"/>
        </w:rPr>
        <w:t xml:space="preserve">repeal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Radiation</w:t>
      </w:r>
      <w:r>
        <w:rPr>
          <w:rFonts w:ascii="Times New Roman" w:hAnsi="Times New Roman"/>
          <w:sz w:val="23"/>
        </w:rPr>
        <w:t xml:space="preserve">Protection</w:t>
      </w:r>
      <w:r>
        <w:rPr>
          <w:rFonts w:ascii="Times New Roman" w:hAnsi="Times New Roman"/>
          <w:sz w:val="23"/>
        </w:rPr>
        <w:t xml:space="preserve">Act</w:t>
      </w:r>
      <w:r>
        <w:rPr>
          <w:rFonts w:ascii="Times New Roman" w:hAnsi="Times New Roman"/>
          <w:sz w:val="23"/>
        </w:rPr>
        <w:t xml:space="preserve">(Cap.</w:t>
      </w:r>
      <w:r>
        <w:rPr>
          <w:rFonts w:ascii="Times New Roman" w:hAnsi="Times New Roman"/>
          <w:sz w:val="23"/>
        </w:rPr>
        <w:t xml:space="preserve">243)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z w:val="23"/>
        </w:rPr>
        <w:t xml:space="preserve">provide</w:t>
      </w:r>
      <w:r>
        <w:rPr>
          <w:rFonts w:ascii="Times New Roman" w:hAnsi="Times New Roman"/>
          <w:sz w:val="23"/>
        </w:rPr>
        <w:t xml:space="preserve">for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z w:val="23"/>
        </w:rPr>
        <w:t xml:space="preserve">comprehensive</w:t>
      </w:r>
      <w:r>
        <w:rPr>
          <w:rFonts w:ascii="Times New Roman" w:hAnsi="Times New Roman"/>
          <w:sz w:val="23"/>
        </w:rPr>
        <w:t xml:space="preserve">regulatory</w:t>
      </w:r>
      <w:r>
        <w:rPr>
          <w:rFonts w:ascii="Times New Roman" w:hAnsi="Times New Roman"/>
          <w:sz w:val="23"/>
        </w:rPr>
        <w:t xml:space="preserve">framework,</w:t>
      </w:r>
      <w:r>
        <w:rPr>
          <w:rFonts w:ascii="Times New Roman" w:hAnsi="Times New Roman"/>
          <w:sz w:val="23"/>
        </w:rPr>
        <w:t xml:space="preserve">for</w:t>
      </w:r>
      <w:r>
        <w:rPr>
          <w:rFonts w:ascii="Times New Roman" w:hAnsi="Times New Roman"/>
          <w:sz w:val="23"/>
        </w:rPr>
        <w:t xml:space="preserve">radiation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z w:val="23"/>
        </w:rPr>
        <w:t xml:space="preserve">nuclear</w:t>
      </w:r>
      <w:r>
        <w:rPr>
          <w:rFonts w:ascii="Times New Roman" w:hAnsi="Times New Roman"/>
          <w:sz w:val="23"/>
        </w:rPr>
        <w:t xml:space="preserve">safety,</w:t>
      </w:r>
      <w:r>
        <w:rPr>
          <w:rFonts w:ascii="Times New Roman" w:hAnsi="Times New Roman"/>
          <w:sz w:val="23"/>
        </w:rPr>
        <w:t xml:space="preserve">nuclear</w:t>
      </w:r>
      <w:r>
        <w:rPr>
          <w:rFonts w:ascii="Times New Roman" w:hAnsi="Times New Roman"/>
          <w:sz w:val="23"/>
        </w:rPr>
        <w:t xml:space="preserve">security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z w:val="23"/>
        </w:rPr>
        <w:t xml:space="preserve">safeguards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z w:val="23"/>
        </w:rPr>
        <w:t xml:space="preserve">control</w:t>
      </w:r>
      <w:r>
        <w:rPr>
          <w:rFonts w:ascii="Times New Roman" w:hAnsi="Times New Roman"/>
          <w:sz w:val="23"/>
        </w:rPr>
        <w:t xml:space="preserve">radiation</w:t>
      </w:r>
      <w:r>
        <w:rPr>
          <w:rFonts w:ascii="Times New Roman" w:hAnsi="Times New Roman"/>
          <w:sz w:val="23"/>
        </w:rPr>
        <w:t xml:space="preserve">sources,</w:t>
      </w:r>
      <w:r>
        <w:rPr>
          <w:rFonts w:ascii="Times New Roman" w:hAnsi="Times New Roman"/>
          <w:sz w:val="23"/>
        </w:rPr>
        <w:t xml:space="preserve">nuclear</w:t>
      </w:r>
      <w:r>
        <w:rPr>
          <w:rFonts w:ascii="Times New Roman" w:hAnsi="Times New Roman"/>
          <w:sz w:val="23"/>
        </w:rPr>
        <w:t xml:space="preserve">materials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z w:val="23"/>
        </w:rPr>
        <w:t xml:space="preserve">associated</w:t>
      </w:r>
      <w:r>
        <w:rPr>
          <w:rFonts w:ascii="Times New Roman" w:hAnsi="Times New Roman"/>
          <w:sz w:val="23"/>
        </w:rPr>
        <w:t xml:space="preserve">waste.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Bill</w:t>
      </w:r>
      <w:r>
        <w:rPr>
          <w:rFonts w:ascii="Times New Roman" w:hAnsi="Times New Roman"/>
          <w:sz w:val="23"/>
        </w:rPr>
        <w:t xml:space="preserve">aims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z w:val="23"/>
        </w:rPr>
        <w:t xml:space="preserve">protect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people,</w:t>
      </w:r>
      <w:r>
        <w:rPr>
          <w:rFonts w:ascii="Times New Roman" w:hAnsi="Times New Roman"/>
          <w:sz w:val="23"/>
        </w:rPr>
        <w:t xml:space="preserve">property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environment</w:t>
      </w:r>
      <w:r>
        <w:rPr>
          <w:rFonts w:ascii="Times New Roman" w:hAnsi="Times New Roman"/>
          <w:sz w:val="23"/>
        </w:rPr>
        <w:t xml:space="preserve">from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harmful</w:t>
      </w:r>
      <w:r>
        <w:rPr>
          <w:rFonts w:ascii="Times New Roman" w:hAnsi="Times New Roman"/>
          <w:sz w:val="23"/>
        </w:rPr>
        <w:t xml:space="preserve">effects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z w:val="23"/>
        </w:rPr>
        <w:t xml:space="preserve">exposure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z w:val="23"/>
        </w:rPr>
        <w:t xml:space="preserve">radiation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z w:val="23"/>
        </w:rPr>
        <w:t xml:space="preserve">provide</w:t>
      </w:r>
      <w:r>
        <w:rPr>
          <w:rFonts w:ascii="Times New Roman" w:hAnsi="Times New Roman"/>
          <w:sz w:val="23"/>
        </w:rPr>
        <w:t xml:space="preserve">for</w:t>
      </w:r>
      <w:r>
        <w:rPr>
          <w:rFonts w:ascii="Times New Roman" w:hAnsi="Times New Roman"/>
          <w:sz w:val="23"/>
        </w:rPr>
        <w:t xml:space="preserve">nuclear</w:t>
      </w:r>
      <w:r>
        <w:rPr>
          <w:rFonts w:ascii="Times New Roman" w:hAnsi="Times New Roman"/>
          <w:sz w:val="23"/>
        </w:rPr>
        <w:t xml:space="preserve">safety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z w:val="23"/>
        </w:rPr>
        <w:t xml:space="preserve">non­</w:t>
      </w:r>
      <w:r>
        <w:rPr>
          <w:rFonts w:ascii="Times New Roman" w:hAnsi="Times New Roman"/>
          <w:sz w:val="23"/>
        </w:rPr>
        <w:t xml:space="preserve">proliferation</w:t>
      </w:r>
      <w:r>
        <w:rPr>
          <w:rFonts w:ascii="Times New Roman" w:hAnsi="Times New Roman"/>
          <w:sz w:val="23"/>
        </w:rPr>
        <w:t xml:space="preserve">in</w:t>
      </w:r>
      <w:r>
        <w:rPr>
          <w:rFonts w:ascii="Times New Roman" w:hAnsi="Times New Roman"/>
          <w:sz w:val="23"/>
        </w:rPr>
        <w:t xml:space="preserve">accordance</w:t>
      </w:r>
      <w:r>
        <w:rPr>
          <w:rFonts w:ascii="Times New Roman" w:hAnsi="Times New Roman"/>
          <w:sz w:val="23"/>
        </w:rPr>
        <w:t xml:space="preserve">with</w:t>
      </w:r>
      <w:r>
        <w:rPr>
          <w:rFonts w:ascii="Times New Roman" w:hAnsi="Times New Roman"/>
          <w:sz w:val="23"/>
        </w:rPr>
        <w:t xml:space="preserve">national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z w:val="23"/>
        </w:rPr>
        <w:t xml:space="preserve">international</w:t>
      </w:r>
      <w:r>
        <w:rPr>
          <w:rFonts w:ascii="Times New Roman" w:hAnsi="Times New Roman"/>
          <w:sz w:val="23"/>
        </w:rPr>
        <w:t xml:space="preserve">obligations.</w:t>
      </w:r>
      <w:r>
        <w:rPr>
          <w:rFonts w:ascii="Times New Roman" w:hAnsi="Times New Roman"/>
          <w:sz w:val="23"/>
        </w:rPr>
      </w:r>
      <w:r/>
    </w:p>
    <w:p>
      <w:pPr>
        <w:ind w:left="117" w:right="129" w:firstLine="473"/>
        <w:jc w:val="both"/>
        <w:spacing w:lineRule="auto" w:line="235" w:before="10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5"/>
        </w:rPr>
        <w:t xml:space="preserve">Part</w:t>
      </w:r>
      <w:r>
        <w:rPr>
          <w:rFonts w:ascii="Times New Roman"/>
          <w:sz w:val="23"/>
        </w:rPr>
        <w:t xml:space="preserve">I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z w:val="23"/>
        </w:rPr>
        <w:t xml:space="preserve">deals</w:t>
      </w:r>
      <w:r>
        <w:rPr>
          <w:rFonts w:ascii="Times New Roman"/>
          <w:sz w:val="23"/>
        </w:rPr>
        <w:t xml:space="preserve">with preliminary</w:t>
      </w:r>
      <w:r>
        <w:rPr>
          <w:rFonts w:ascii="Times New Roman"/>
          <w:sz w:val="23"/>
        </w:rPr>
        <w:t xml:space="preserve">matters.</w:t>
      </w:r>
      <w:r>
        <w:rPr>
          <w:rFonts w:ascii="Times New Roman"/>
          <w:sz w:val="23"/>
        </w:rPr>
        <w:t xml:space="preserve">Clause</w:t>
      </w:r>
      <w:r>
        <w:rPr>
          <w:rFonts w:ascii="Times New Roman"/>
          <w:sz w:val="23"/>
        </w:rPr>
        <w:t xml:space="preserve">3</w:t>
      </w:r>
      <w:r>
        <w:rPr>
          <w:rFonts w:ascii="Times New Roman"/>
          <w:sz w:val="23"/>
        </w:rPr>
        <w:t xml:space="preserve">sets</w:t>
      </w:r>
      <w:r>
        <w:rPr>
          <w:rFonts w:ascii="Times New Roman"/>
          <w:sz w:val="23"/>
        </w:rPr>
        <w:t xml:space="preserve">out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object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purpose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z w:val="23"/>
        </w:rPr>
        <w:t xml:space="preserve">which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regulate</w:t>
      </w:r>
      <w:r>
        <w:rPr>
          <w:rFonts w:ascii="Times New Roman"/>
          <w:sz w:val="23"/>
        </w:rPr>
        <w:t xml:space="preserve">safe,</w:t>
      </w:r>
      <w:r>
        <w:rPr>
          <w:rFonts w:ascii="Times New Roman"/>
          <w:sz w:val="23"/>
        </w:rPr>
        <w:t xml:space="preserve">secure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peaceful</w:t>
      </w:r>
      <w:r>
        <w:rPr>
          <w:rFonts w:ascii="Times New Roman"/>
          <w:sz w:val="23"/>
        </w:rPr>
        <w:t xml:space="preserve">development,</w:t>
      </w:r>
      <w:r>
        <w:rPr>
          <w:rFonts w:ascii="Times New Roman"/>
          <w:sz w:val="23"/>
        </w:rPr>
        <w:t xml:space="preserve">production,</w:t>
      </w:r>
      <w:r>
        <w:rPr>
          <w:rFonts w:ascii="Times New Roman"/>
          <w:sz w:val="23"/>
        </w:rPr>
        <w:t xml:space="preserve">possession,</w:t>
      </w:r>
      <w:r>
        <w:rPr>
          <w:rFonts w:ascii="Times New Roman"/>
          <w:sz w:val="23"/>
        </w:rPr>
        <w:t xml:space="preserve">use,</w:t>
      </w:r>
      <w:r>
        <w:rPr>
          <w:rFonts w:ascii="Times New Roman"/>
          <w:sz w:val="23"/>
        </w:rPr>
        <w:t xml:space="preserve">storage,</w:t>
      </w:r>
      <w:r>
        <w:rPr>
          <w:rFonts w:ascii="Times New Roman"/>
          <w:sz w:val="23"/>
        </w:rPr>
        <w:t xml:space="preserve">disposal,</w:t>
      </w:r>
      <w:r>
        <w:rPr>
          <w:rFonts w:ascii="Times New Roman"/>
          <w:sz w:val="23"/>
        </w:rPr>
        <w:t xml:space="preserve">transport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z w:val="23"/>
        </w:rPr>
        <w:t xml:space="preserve">handling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radioactive</w:t>
      </w:r>
      <w:r>
        <w:rPr>
          <w:rFonts w:ascii="Times New Roman"/>
          <w:sz w:val="23"/>
        </w:rPr>
        <w:t xml:space="preserve">materials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other</w:t>
      </w:r>
      <w:r>
        <w:rPr>
          <w:rFonts w:ascii="Times New Roman"/>
          <w:sz w:val="23"/>
        </w:rPr>
        <w:t xml:space="preserve">activities</w:t>
      </w:r>
      <w:r>
        <w:rPr>
          <w:rFonts w:ascii="Times New Roman"/>
          <w:sz w:val="23"/>
        </w:rPr>
        <w:t xml:space="preserve">generating</w:t>
      </w:r>
      <w:r>
        <w:rPr>
          <w:rFonts w:ascii="Times New Roman"/>
          <w:sz w:val="23"/>
        </w:rPr>
        <w:t xml:space="preserve">ionizing</w:t>
      </w:r>
      <w:r>
        <w:rPr>
          <w:rFonts w:ascii="Times New Roman"/>
          <w:sz w:val="23"/>
        </w:rPr>
        <w:t xml:space="preserve">radiation.</w:t>
      </w:r>
      <w:r>
        <w:rPr>
          <w:rFonts w:ascii="Times New Roman"/>
          <w:sz w:val="23"/>
        </w:rPr>
      </w:r>
      <w:r/>
    </w:p>
    <w:p>
      <w:pPr>
        <w:ind w:left="117" w:right="133" w:firstLine="478"/>
        <w:jc w:val="both"/>
        <w:spacing w:lineRule="exact" w:line="258" w:before="12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Part</w:t>
      </w:r>
      <w:r>
        <w:rPr>
          <w:rFonts w:ascii="Times New Roman"/>
          <w:sz w:val="23"/>
        </w:rPr>
        <w:t xml:space="preserve">II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z w:val="23"/>
        </w:rPr>
        <w:t xml:space="preserve">deals</w:t>
      </w:r>
      <w:r>
        <w:rPr>
          <w:rFonts w:ascii="Times New Roman"/>
          <w:sz w:val="23"/>
        </w:rPr>
        <w:t xml:space="preserve">with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establishment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Kenya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Regulatory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z w:val="23"/>
        </w:rPr>
        <w:t xml:space="preserve">an</w:t>
      </w:r>
      <w:r>
        <w:rPr>
          <w:rFonts w:ascii="Times New Roman"/>
          <w:sz w:val="23"/>
        </w:rPr>
        <w:t xml:space="preserve">independent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autonomous</w:t>
      </w:r>
      <w:r>
        <w:rPr>
          <w:rFonts w:ascii="Times New Roman"/>
          <w:sz w:val="23"/>
        </w:rPr>
        <w:t xml:space="preserve">body,</w:t>
      </w:r>
      <w:r>
        <w:rPr>
          <w:rFonts w:ascii="Times New Roman"/>
          <w:sz w:val="23"/>
        </w:rPr>
        <w:t xml:space="preserve">domiciled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neutral</w:t>
      </w:r>
      <w:r>
        <w:rPr>
          <w:rFonts w:ascii="Times New Roman"/>
          <w:sz w:val="23"/>
        </w:rPr>
        <w:t xml:space="preserve">administrative</w:t>
      </w:r>
      <w:r>
        <w:rPr>
          <w:rFonts w:ascii="Times New Roman"/>
          <w:sz w:val="23"/>
        </w:rPr>
        <w:t xml:space="preserve">Government</w:t>
      </w:r>
      <w:r>
        <w:rPr>
          <w:rFonts w:ascii="Times New Roman"/>
          <w:sz w:val="23"/>
        </w:rPr>
        <w:t xml:space="preserve">Ministry,</w:t>
      </w:r>
      <w:r>
        <w:rPr>
          <w:rFonts w:ascii="Times New Roman"/>
          <w:sz w:val="23"/>
        </w:rPr>
        <w:t xml:space="preserve">from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user</w:t>
      </w:r>
      <w:r>
        <w:rPr>
          <w:rFonts w:ascii="Times New Roman"/>
          <w:sz w:val="23"/>
        </w:rPr>
        <w:t xml:space="preserve">Ministries,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line</w:t>
      </w:r>
      <w:r>
        <w:rPr>
          <w:rFonts w:ascii="Times New Roman"/>
          <w:sz w:val="23"/>
        </w:rPr>
        <w:t xml:space="preserve">with</w:t>
      </w:r>
      <w:r>
        <w:rPr>
          <w:rFonts w:ascii="Times New Roman"/>
          <w:sz w:val="23"/>
        </w:rPr>
        <w:t xml:space="preserve">Kenya's</w:t>
      </w:r>
      <w:r>
        <w:rPr>
          <w:rFonts w:ascii="Times New Roman"/>
          <w:sz w:val="23"/>
        </w:rPr>
        <w:t xml:space="preserve">development</w:t>
      </w:r>
      <w:r>
        <w:rPr>
          <w:rFonts w:ascii="Times New Roman"/>
          <w:sz w:val="23"/>
        </w:rPr>
        <w:t xml:space="preserve">agenda.</w:t>
      </w:r>
      <w:r>
        <w:rPr>
          <w:rFonts w:ascii="Times New Roman"/>
          <w:sz w:val="23"/>
        </w:rPr>
      </w:r>
      <w:r/>
    </w:p>
    <w:p>
      <w:pPr>
        <w:ind w:left="112" w:right="118" w:firstLine="478"/>
        <w:jc w:val="both"/>
        <w:spacing w:lineRule="auto" w:line="235" w:before="9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5"/>
        </w:rPr>
        <w:t xml:space="preserve">Part</w:t>
      </w:r>
      <w:r>
        <w:rPr>
          <w:rFonts w:ascii="Times New Roman"/>
          <w:sz w:val="23"/>
        </w:rPr>
        <w:t xml:space="preserve">ID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z w:val="23"/>
        </w:rPr>
        <w:t xml:space="preserve">deals</w:t>
      </w:r>
      <w:r>
        <w:rPr>
          <w:rFonts w:ascii="Times New Roman"/>
          <w:sz w:val="23"/>
        </w:rPr>
        <w:t xml:space="preserve">with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financial</w:t>
      </w:r>
      <w:r>
        <w:rPr>
          <w:rFonts w:ascii="Times New Roman"/>
          <w:sz w:val="23"/>
        </w:rPr>
        <w:t xml:space="preserve">provisions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relation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including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funds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Commission,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financial</w:t>
      </w:r>
      <w:r>
        <w:rPr>
          <w:rFonts w:ascii="Times New Roman"/>
          <w:sz w:val="23"/>
        </w:rPr>
        <w:t xml:space="preserve">estimates and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accounts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audit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books of  account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Commission.</w:t>
      </w:r>
      <w:r>
        <w:rPr>
          <w:rFonts w:ascii="Times New Roman"/>
          <w:sz w:val="23"/>
        </w:rPr>
      </w:r>
      <w:r/>
    </w:p>
    <w:p>
      <w:pPr>
        <w:ind w:left="117" w:right="116" w:firstLine="478"/>
        <w:jc w:val="both"/>
        <w:spacing w:lineRule="auto" w:line="231" w:before="10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5"/>
        </w:rPr>
        <w:t xml:space="preserve">Part</w:t>
      </w:r>
      <w:r>
        <w:rPr>
          <w:rFonts w:ascii="Times New Roman"/>
          <w:sz w:val="23"/>
        </w:rPr>
        <w:t xml:space="preserve">IV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z w:val="23"/>
        </w:rPr>
        <w:t xml:space="preserve">gives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detail,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manner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which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exercise</w:t>
      </w:r>
      <w:r>
        <w:rPr>
          <w:rFonts w:ascii="Times New Roman"/>
          <w:sz w:val="23"/>
        </w:rPr>
        <w:t xml:space="preserve">regulatory</w:t>
      </w:r>
      <w:r>
        <w:rPr>
          <w:rFonts w:ascii="Times New Roman"/>
          <w:sz w:val="23"/>
        </w:rPr>
        <w:t xml:space="preserve">control</w:t>
      </w:r>
      <w:r>
        <w:rPr>
          <w:rFonts w:ascii="Times New Roman"/>
          <w:sz w:val="23"/>
        </w:rPr>
        <w:t xml:space="preserve">including</w:t>
      </w:r>
      <w:r>
        <w:rPr>
          <w:rFonts w:ascii="Times New Roman"/>
          <w:sz w:val="23"/>
        </w:rPr>
        <w:t xml:space="preserve">notifications,</w:t>
      </w:r>
      <w:r>
        <w:rPr>
          <w:rFonts w:ascii="Times New Roman"/>
          <w:sz w:val="23"/>
        </w:rPr>
        <w:t xml:space="preserve">authorizations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inspections.</w:t>
      </w:r>
      <w:r>
        <w:rPr>
          <w:rFonts w:ascii="Times New Roman"/>
          <w:sz w:val="23"/>
        </w:rPr>
      </w:r>
      <w:r/>
    </w:p>
    <w:p>
      <w:pPr>
        <w:ind w:left="122" w:right="127" w:firstLine="478"/>
        <w:jc w:val="both"/>
        <w:spacing w:lineRule="auto" w:line="232" w:before="12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 xml:space="preserve">Part</w:t>
      </w:r>
      <w:r>
        <w:rPr>
          <w:rFonts w:ascii="Times New Roman" w:hAnsi="Times New Roman"/>
          <w:sz w:val="23"/>
        </w:rPr>
        <w:t xml:space="preserve">V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Bill</w:t>
      </w:r>
      <w:r>
        <w:rPr>
          <w:rFonts w:ascii="Times New Roman" w:hAnsi="Times New Roman"/>
          <w:sz w:val="23"/>
        </w:rPr>
        <w:t xml:space="preserve">provides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framework</w:t>
      </w:r>
      <w:r>
        <w:rPr>
          <w:rFonts w:ascii="Times New Roman" w:hAnsi="Times New Roman"/>
          <w:sz w:val="23"/>
        </w:rPr>
        <w:t xml:space="preserve">for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radiation</w:t>
      </w:r>
      <w:r>
        <w:rPr>
          <w:rFonts w:ascii="Times New Roman" w:hAnsi="Times New Roman"/>
          <w:sz w:val="23"/>
        </w:rPr>
        <w:t xml:space="preserve">protection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z w:val="23"/>
        </w:rPr>
        <w:t xml:space="preserve">related</w:t>
      </w:r>
      <w:r>
        <w:rPr>
          <w:rFonts w:ascii="Times New Roman" w:hAnsi="Times New Roman"/>
          <w:sz w:val="23"/>
        </w:rPr>
        <w:t xml:space="preserve">medical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z w:val="23"/>
        </w:rPr>
        <w:t xml:space="preserve">intended</w:t>
      </w:r>
      <w:r>
        <w:rPr>
          <w:rFonts w:ascii="Times New Roman" w:hAnsi="Times New Roman"/>
          <w:sz w:val="23"/>
        </w:rPr>
        <w:t xml:space="preserve">radiological</w:t>
      </w:r>
      <w:r>
        <w:rPr>
          <w:rFonts w:ascii="Times New Roman" w:hAnsi="Times New Roman"/>
          <w:sz w:val="23"/>
        </w:rPr>
        <w:t xml:space="preserve">exposures</w:t>
      </w:r>
      <w:r>
        <w:rPr>
          <w:rFonts w:ascii="Times New Roman" w:hAnsi="Times New Roman"/>
          <w:sz w:val="23"/>
        </w:rPr>
        <w:t xml:space="preserve">with</w:t>
      </w:r>
      <w:r>
        <w:rPr>
          <w:rFonts w:ascii="Times New Roman" w:hAnsi="Times New Roman"/>
          <w:sz w:val="23"/>
        </w:rPr>
        <w:t xml:space="preserve">trans­</w:t>
      </w:r>
      <w:r>
        <w:rPr>
          <w:rFonts w:ascii="Times New Roman" w:hAnsi="Times New Roman"/>
          <w:sz w:val="23"/>
        </w:rPr>
        <w:t xml:space="preserve">boundary</w:t>
      </w:r>
      <w:r>
        <w:rPr>
          <w:rFonts w:ascii="Times New Roman" w:hAnsi="Times New Roman"/>
          <w:sz w:val="23"/>
        </w:rPr>
        <w:t xml:space="preserve">effects,</w:t>
      </w:r>
      <w:r>
        <w:rPr>
          <w:rFonts w:ascii="Times New Roman" w:hAnsi="Times New Roman"/>
          <w:sz w:val="23"/>
        </w:rPr>
        <w:t xml:space="preserve">among</w:t>
      </w:r>
      <w:r>
        <w:rPr>
          <w:rFonts w:ascii="Times New Roman" w:hAnsi="Times New Roman"/>
          <w:sz w:val="23"/>
        </w:rPr>
        <w:t xml:space="preserve">others.</w:t>
      </w:r>
      <w:r>
        <w:rPr>
          <w:rFonts w:ascii="Times New Roman" w:hAnsi="Times New Roman"/>
          <w:sz w:val="23"/>
        </w:rPr>
      </w:r>
      <w:r/>
    </w:p>
    <w:p>
      <w:pPr>
        <w:ind w:left="126" w:right="130" w:firstLine="473"/>
        <w:jc w:val="both"/>
        <w:spacing w:before="11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Part</w:t>
      </w:r>
      <w:r>
        <w:rPr>
          <w:rFonts w:ascii="Times New Roman"/>
          <w:sz w:val="23"/>
        </w:rPr>
        <w:t xml:space="preserve">VI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z w:val="23"/>
        </w:rPr>
        <w:t xml:space="preserve">deals</w:t>
      </w:r>
      <w:r>
        <w:rPr>
          <w:rFonts w:ascii="Times New Roman"/>
          <w:sz w:val="23"/>
        </w:rPr>
        <w:t xml:space="preserve">with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safety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radiation</w:t>
      </w:r>
      <w:r>
        <w:rPr>
          <w:rFonts w:ascii="Times New Roman"/>
          <w:sz w:val="23"/>
        </w:rPr>
        <w:t xml:space="preserve">sources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facilities.</w:t>
      </w:r>
      <w:r>
        <w:rPr>
          <w:rFonts w:ascii="Times New Roman"/>
          <w:sz w:val="23"/>
        </w:rPr>
      </w:r>
      <w:r/>
    </w:p>
    <w:p>
      <w:pPr>
        <w:ind w:left="126" w:right="137" w:firstLine="478"/>
        <w:jc w:val="both"/>
        <w:spacing w:lineRule="auto" w:line="243" w:before="10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Part</w:t>
      </w:r>
      <w:r>
        <w:rPr>
          <w:rFonts w:ascii="Times New Roman"/>
          <w:sz w:val="23"/>
        </w:rPr>
        <w:t xml:space="preserve">VII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z w:val="23"/>
        </w:rPr>
        <w:t xml:space="preserve">provides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authorizations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facilities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safety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facilities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decommissioning.</w:t>
      </w:r>
      <w:r>
        <w:rPr>
          <w:rFonts w:ascii="Times New Roman"/>
          <w:sz w:val="23"/>
        </w:rPr>
      </w:r>
      <w:r/>
    </w:p>
    <w:p>
      <w:pPr>
        <w:ind w:left="122" w:right="125" w:firstLine="478"/>
        <w:jc w:val="both"/>
        <w:spacing w:lineRule="auto" w:line="237" w:before="113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Part</w:t>
      </w:r>
      <w:r>
        <w:rPr>
          <w:rFonts w:ascii="Times New Roman"/>
          <w:sz w:val="23"/>
        </w:rPr>
        <w:t xml:space="preserve">VIII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z w:val="23"/>
        </w:rPr>
        <w:t xml:space="preserve">establishes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Decommissioning</w:t>
      </w:r>
      <w:r>
        <w:rPr>
          <w:rFonts w:ascii="Times New Roman"/>
          <w:sz w:val="23"/>
        </w:rPr>
        <w:t xml:space="preserve">Fund</w:t>
      </w:r>
      <w:r>
        <w:rPr>
          <w:rFonts w:ascii="Times New Roman"/>
          <w:sz w:val="23"/>
        </w:rPr>
        <w:t xml:space="preserve">whose</w:t>
      </w:r>
      <w:r>
        <w:rPr>
          <w:rFonts w:ascii="Times New Roman"/>
          <w:sz w:val="23"/>
        </w:rPr>
        <w:t xml:space="preserve">primary</w:t>
      </w:r>
      <w:r>
        <w:rPr>
          <w:rFonts w:ascii="Times New Roman"/>
          <w:sz w:val="23"/>
        </w:rPr>
        <w:t xml:space="preserve">objective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cater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decommissioning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management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radioactive</w:t>
      </w:r>
      <w:r>
        <w:rPr>
          <w:rFonts w:ascii="Times New Roman"/>
          <w:sz w:val="23"/>
        </w:rPr>
        <w:t xml:space="preserve">waste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spent</w:t>
      </w:r>
      <w:r>
        <w:rPr>
          <w:rFonts w:ascii="Times New Roman"/>
          <w:sz w:val="23"/>
        </w:rPr>
        <w:t xml:space="preserve">fuel.</w:t>
      </w:r>
      <w:r>
        <w:rPr>
          <w:rFonts w:ascii="Times New Roman"/>
          <w:sz w:val="23"/>
        </w:rPr>
      </w:r>
      <w:r/>
    </w:p>
    <w:p>
      <w:pPr>
        <w:ind w:left="126" w:right="139" w:firstLine="473"/>
        <w:jc w:val="both"/>
        <w:spacing w:lineRule="exact" w:line="264" w:before="11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5"/>
        </w:rPr>
        <w:t xml:space="preserve">Part</w:t>
      </w:r>
      <w:r>
        <w:rPr>
          <w:rFonts w:ascii="Times New Roman"/>
          <w:sz w:val="23"/>
        </w:rPr>
        <w:t xml:space="preserve">IX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z w:val="23"/>
        </w:rPr>
        <w:t xml:space="preserve">deals</w:t>
      </w:r>
      <w:r>
        <w:rPr>
          <w:rFonts w:ascii="Times New Roman"/>
          <w:sz w:val="23"/>
        </w:rPr>
        <w:t xml:space="preserve">with</w:t>
      </w:r>
      <w:r>
        <w:rPr>
          <w:rFonts w:ascii="Times New Roman"/>
          <w:sz w:val="23"/>
        </w:rPr>
        <w:t xml:space="preserve">emergency</w:t>
      </w:r>
      <w:r>
        <w:rPr>
          <w:rFonts w:ascii="Times New Roman"/>
          <w:sz w:val="23"/>
        </w:rPr>
        <w:t xml:space="preserve">preparedness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responses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event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radiological</w:t>
      </w:r>
      <w:r>
        <w:rPr>
          <w:rFonts w:ascii="Times New Roman"/>
          <w:sz w:val="23"/>
        </w:rPr>
        <w:t xml:space="preserve">emergencies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accidents.</w:t>
      </w:r>
      <w:r>
        <w:rPr>
          <w:rFonts w:ascii="Times New Roman"/>
          <w:sz w:val="23"/>
        </w:rPr>
      </w:r>
      <w:r/>
    </w:p>
    <w:p>
      <w:pPr>
        <w:ind w:left="126" w:right="115" w:firstLine="473"/>
        <w:jc w:val="both"/>
        <w:spacing w:lineRule="auto" w:line="237" w:before="11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Part</w:t>
      </w:r>
      <w:r>
        <w:rPr>
          <w:rFonts w:ascii="Times New Roman"/>
          <w:sz w:val="23"/>
        </w:rPr>
        <w:t xml:space="preserve">X</w:t>
      </w:r>
      <w:r>
        <w:rPr>
          <w:rFonts w:ascii="Times New Roman"/>
          <w:sz w:val="23"/>
        </w:rPr>
        <w:t xml:space="preserve">deals</w:t>
      </w:r>
      <w:r>
        <w:rPr>
          <w:rFonts w:ascii="Times New Roman"/>
          <w:sz w:val="23"/>
        </w:rPr>
        <w:t xml:space="preserve">with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transportation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radioactive</w:t>
      </w:r>
      <w:r>
        <w:rPr>
          <w:rFonts w:ascii="Times New Roman"/>
          <w:sz w:val="23"/>
        </w:rPr>
        <w:t xml:space="preserve">material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line</w:t>
      </w:r>
      <w:r>
        <w:rPr>
          <w:rFonts w:ascii="Times New Roman"/>
          <w:sz w:val="23"/>
        </w:rPr>
        <w:t xml:space="preserve">with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best</w:t>
      </w:r>
      <w:r>
        <w:rPr>
          <w:rFonts w:ascii="Times New Roman"/>
          <w:sz w:val="23"/>
        </w:rPr>
        <w:t xml:space="preserve">practice,  to</w:t>
      </w:r>
      <w:r>
        <w:rPr>
          <w:rFonts w:ascii="Times New Roman"/>
          <w:sz w:val="23"/>
        </w:rPr>
        <w:t xml:space="preserve">prevent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proliferation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weapons,</w:t>
      </w:r>
      <w:r>
        <w:rPr>
          <w:rFonts w:ascii="Times New Roman"/>
          <w:sz w:val="23"/>
        </w:rPr>
        <w:t xml:space="preserve">explosives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radiological</w:t>
      </w:r>
      <w:r>
        <w:rPr>
          <w:rFonts w:ascii="Times New Roman"/>
          <w:sz w:val="23"/>
        </w:rPr>
        <w:t xml:space="preserve">dispersal</w:t>
      </w:r>
      <w:r>
        <w:rPr>
          <w:rFonts w:ascii="Times New Roman"/>
          <w:sz w:val="23"/>
        </w:rPr>
        <w:t xml:space="preserve">devices.</w:t>
      </w:r>
      <w:r>
        <w:rPr>
          <w:rFonts w:ascii="Times New Roman"/>
          <w:sz w:val="23"/>
        </w:rPr>
      </w:r>
      <w:r/>
    </w:p>
    <w:p>
      <w:pPr>
        <w:jc w:val="both"/>
        <w:spacing w:lineRule="auto" w:line="237" w:after="0"/>
        <w:rPr>
          <w:rFonts w:ascii="Times New Roman" w:hAnsi="Times New Roman" w:cs="Times New Roman" w:eastAsia="Times New Roman"/>
          <w:sz w:val="23"/>
          <w:szCs w:val="23"/>
        </w:rPr>
        <w:sectPr>
          <w:footnotePr/>
          <w:type w:val="nextPage"/>
          <w:pgSz w:w="8740" w:h="14240" w:orient="portrait"/>
          <w:pgMar w:top="860" w:right="480" w:bottom="280" w:left="84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ind w:left="180" w:right="0" w:firstLine="0"/>
        <w:jc w:val="left"/>
        <w:spacing w:before="57"/>
        <w:tabs>
          <w:tab w:val="left" w:pos="2324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 xml:space="preserve">1000</w:t>
        <w:tab/>
      </w:r>
      <w:r>
        <w:rPr>
          <w:rFonts w:ascii="Times New Roman"/>
          <w:i/>
          <w:position w:val="1"/>
          <w:sz w:val="19"/>
        </w:rPr>
        <w:t xml:space="preserve">The Nuclear</w:t>
      </w:r>
      <w:r>
        <w:rPr>
          <w:rFonts w:ascii="Times New Roman"/>
          <w:i/>
          <w:position w:val="1"/>
          <w:sz w:val="19"/>
        </w:rPr>
        <w:t xml:space="preserve">Regulatory</w:t>
      </w:r>
      <w:r>
        <w:rPr>
          <w:rFonts w:ascii="Times New Roman"/>
          <w:i/>
          <w:position w:val="1"/>
          <w:sz w:val="19"/>
        </w:rPr>
        <w:t xml:space="preserve">Bill,</w:t>
      </w:r>
      <w:r>
        <w:rPr>
          <w:rFonts w:ascii="Times New Roman"/>
          <w:i/>
          <w:position w:val="1"/>
          <w:sz w:val="19"/>
        </w:rPr>
        <w:t xml:space="preserve">2018</w:t>
      </w:r>
      <w:r>
        <w:rPr>
          <w:rFonts w:ascii="Times New Roman"/>
          <w:sz w:val="19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i/>
          <w:sz w:val="19"/>
          <w:szCs w:val="19"/>
        </w:rPr>
      </w:pPr>
      <w:r>
        <w:rPr>
          <w:rFonts w:ascii="Times New Roman" w:hAnsi="Times New Roman" w:cs="Times New Roman" w:eastAsia="Times New Roman"/>
          <w:i/>
          <w:sz w:val="19"/>
          <w:szCs w:val="19"/>
        </w:rPr>
      </w:r>
      <w:r/>
    </w:p>
    <w:p>
      <w:pPr>
        <w:ind w:left="601" w:right="0" w:firstLine="0"/>
        <w:jc w:val="left"/>
        <w:spacing w:before="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5"/>
        </w:rPr>
        <w:t xml:space="preserve">Part</w:t>
      </w:r>
      <w:r>
        <w:rPr>
          <w:rFonts w:ascii="Times New Roman"/>
          <w:sz w:val="25"/>
        </w:rPr>
        <w:t xml:space="preserve">XI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5"/>
        </w:rPr>
        <w:t xml:space="preserve">Bill</w:t>
      </w:r>
      <w:r>
        <w:rPr>
          <w:rFonts w:ascii="Times New Roman"/>
          <w:sz w:val="23"/>
        </w:rPr>
        <w:t xml:space="preserve">addresses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issue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illicit</w:t>
      </w:r>
      <w:r>
        <w:rPr>
          <w:rFonts w:ascii="Times New Roman"/>
          <w:sz w:val="23"/>
        </w:rPr>
        <w:t xml:space="preserve">trafficking.</w:t>
      </w:r>
      <w:r>
        <w:rPr>
          <w:rFonts w:ascii="Times New Roman"/>
          <w:sz w:val="23"/>
        </w:rPr>
      </w:r>
      <w:r/>
    </w:p>
    <w:p>
      <w:pPr>
        <w:pStyle w:val="665"/>
        <w:ind w:right="119" w:firstLine="478"/>
        <w:jc w:val="both"/>
        <w:spacing w:lineRule="exact" w:line="264" w:before="113"/>
      </w:pPr>
      <w:r>
        <w:rPr>
          <w:sz w:val="25"/>
        </w:rPr>
        <w:t xml:space="preserve">Part</w:t>
      </w:r>
      <w:r>
        <w:rPr>
          <w:sz w:val="25"/>
        </w:rPr>
        <w:t xml:space="preserve">XII</w:t>
      </w:r>
      <w:r>
        <w:t xml:space="preserve">of</w:t>
      </w:r>
      <w:r>
        <w:t xml:space="preserve">the</w:t>
      </w:r>
      <w:r>
        <w:rPr>
          <w:sz w:val="25"/>
        </w:rPr>
        <w:t xml:space="preserve">Bill</w:t>
      </w:r>
      <w:r>
        <w:t xml:space="preserve">deals</w:t>
      </w:r>
      <w:r>
        <w:t xml:space="preserve">with</w:t>
      </w:r>
      <w:r>
        <w:t xml:space="preserve">the</w:t>
      </w:r>
      <w:r>
        <w:t xml:space="preserve">discharge</w:t>
      </w:r>
      <w:r>
        <w:t xml:space="preserve">of</w:t>
      </w:r>
      <w:r>
        <w:t xml:space="preserve">radioactive</w:t>
      </w:r>
      <w:r>
        <w:t xml:space="preserve">waste</w:t>
      </w:r>
      <w:r>
        <w:t xml:space="preserve">and</w:t>
      </w:r>
      <w:r>
        <w:t xml:space="preserve">spent</w:t>
      </w:r>
      <w:r>
        <w:t xml:space="preserve">fuel</w:t>
      </w:r>
      <w:r>
        <w:t xml:space="preserve">management</w:t>
      </w:r>
      <w:r>
        <w:t xml:space="preserve">and</w:t>
      </w:r>
      <w:r>
        <w:t xml:space="preserve">the</w:t>
      </w:r>
      <w:r>
        <w:t xml:space="preserve">related</w:t>
      </w:r>
      <w:r>
        <w:t xml:space="preserve">offences.</w:t>
      </w:r>
      <w:r/>
      <w:r/>
    </w:p>
    <w:p>
      <w:pPr>
        <w:ind w:left="122" w:right="117" w:firstLine="478"/>
        <w:jc w:val="both"/>
        <w:spacing w:lineRule="exact" w:line="258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5"/>
        </w:rPr>
        <w:t xml:space="preserve">Part</w:t>
      </w:r>
      <w:r>
        <w:rPr>
          <w:rFonts w:ascii="Times New Roman"/>
          <w:sz w:val="25"/>
        </w:rPr>
        <w:t xml:space="preserve">XIII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5"/>
        </w:rPr>
        <w:t xml:space="preserve">Bill</w:t>
      </w:r>
      <w:r>
        <w:rPr>
          <w:rFonts w:ascii="Times New Roman"/>
          <w:sz w:val="23"/>
        </w:rPr>
        <w:t xml:space="preserve">deals</w:t>
      </w:r>
      <w:r>
        <w:rPr>
          <w:rFonts w:ascii="Times New Roman"/>
          <w:sz w:val="23"/>
        </w:rPr>
        <w:t xml:space="preserve">with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regime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safeguards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safeguard</w:t>
      </w:r>
      <w:r>
        <w:rPr>
          <w:rFonts w:ascii="Times New Roman"/>
          <w:sz w:val="23"/>
        </w:rPr>
        <w:t xml:space="preserve">inspections,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compliance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Kenya's</w:t>
      </w:r>
      <w:r>
        <w:rPr>
          <w:rFonts w:ascii="Times New Roman"/>
          <w:sz w:val="23"/>
        </w:rPr>
        <w:t xml:space="preserve">international</w:t>
      </w:r>
      <w:r>
        <w:rPr>
          <w:rFonts w:ascii="Times New Roman"/>
          <w:sz w:val="23"/>
        </w:rPr>
        <w:t xml:space="preserve">obligations.</w:t>
      </w:r>
      <w:r>
        <w:rPr>
          <w:rFonts w:ascii="Times New Roman"/>
          <w:sz w:val="23"/>
        </w:rPr>
      </w:r>
      <w:r/>
    </w:p>
    <w:p>
      <w:pPr>
        <w:ind w:left="122" w:right="135" w:firstLine="478"/>
        <w:jc w:val="both"/>
        <w:spacing w:lineRule="exact" w:line="264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Part</w:t>
      </w:r>
      <w:r>
        <w:rPr>
          <w:rFonts w:ascii="Times New Roman"/>
          <w:sz w:val="25"/>
        </w:rPr>
        <w:t xml:space="preserve">XIV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5"/>
        </w:rPr>
        <w:t xml:space="preserve">Bill</w:t>
      </w:r>
      <w:r>
        <w:rPr>
          <w:rFonts w:ascii="Times New Roman"/>
          <w:sz w:val="23"/>
        </w:rPr>
        <w:t xml:space="preserve">delves</w:t>
      </w:r>
      <w:r>
        <w:rPr>
          <w:rFonts w:ascii="Times New Roman"/>
          <w:sz w:val="23"/>
        </w:rPr>
        <w:t xml:space="preserve">on</w:t>
      </w:r>
      <w:r>
        <w:rPr>
          <w:rFonts w:ascii="Times New Roman"/>
          <w:sz w:val="23"/>
        </w:rPr>
        <w:t xml:space="preserve">nuclear</w:t>
      </w:r>
      <w:r>
        <w:rPr>
          <w:rFonts w:ascii="Times New Roman"/>
          <w:sz w:val="23"/>
        </w:rPr>
        <w:t xml:space="preserve">security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physical</w:t>
      </w:r>
      <w:r>
        <w:rPr>
          <w:rFonts w:ascii="Times New Roman"/>
          <w:sz w:val="23"/>
        </w:rPr>
        <w:t xml:space="preserve">protection.</w:t>
      </w:r>
      <w:r/>
    </w:p>
    <w:p>
      <w:pPr>
        <w:ind w:left="122" w:right="104" w:firstLine="478"/>
        <w:jc w:val="both"/>
        <w:spacing w:lineRule="auto" w:line="235" w:before="9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5"/>
        </w:rPr>
        <w:t xml:space="preserve">Part</w:t>
      </w:r>
      <w:r>
        <w:rPr>
          <w:rFonts w:ascii="Times New Roman"/>
          <w:sz w:val="25"/>
        </w:rPr>
        <w:t xml:space="preserve">XV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5"/>
        </w:rPr>
        <w:t xml:space="preserve">Bill</w:t>
      </w:r>
      <w:r>
        <w:rPr>
          <w:rFonts w:ascii="Times New Roman"/>
          <w:sz w:val="23"/>
        </w:rPr>
        <w:t xml:space="preserve">deals</w:t>
      </w:r>
      <w:r>
        <w:rPr>
          <w:rFonts w:ascii="Times New Roman"/>
          <w:sz w:val="23"/>
        </w:rPr>
        <w:t xml:space="preserve">with</w:t>
      </w:r>
      <w:r>
        <w:rPr>
          <w:rFonts w:ascii="Times New Roman"/>
          <w:sz w:val="23"/>
        </w:rPr>
        <w:t xml:space="preserve">miscellaneous</w:t>
      </w:r>
      <w:r>
        <w:rPr>
          <w:rFonts w:ascii="Times New Roman"/>
          <w:sz w:val="23"/>
        </w:rPr>
        <w:t xml:space="preserve">matters.</w:t>
      </w:r>
      <w:r>
        <w:rPr>
          <w:rFonts w:ascii="Times New Roman"/>
          <w:sz w:val="23"/>
        </w:rPr>
        <w:t xml:space="preserve">Clause</w:t>
      </w:r>
      <w:r>
        <w:rPr>
          <w:rFonts w:ascii="Times New Roman"/>
          <w:sz w:val="25"/>
        </w:rPr>
        <w:t xml:space="preserve">98</w:t>
      </w:r>
      <w:r>
        <w:rPr>
          <w:rFonts w:ascii="Times New Roman"/>
          <w:sz w:val="23"/>
        </w:rPr>
        <w:t xml:space="preserve">gives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Commission,</w:t>
      </w:r>
      <w:r>
        <w:rPr>
          <w:rFonts w:ascii="Times New Roman"/>
          <w:sz w:val="23"/>
        </w:rPr>
        <w:t xml:space="preserve">powers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make</w:t>
      </w:r>
      <w:r>
        <w:rPr>
          <w:rFonts w:ascii="Times New Roman"/>
          <w:sz w:val="23"/>
        </w:rPr>
        <w:t xml:space="preserve">regulations, in</w:t>
      </w:r>
      <w:r>
        <w:rPr>
          <w:rFonts w:ascii="Times New Roman"/>
          <w:sz w:val="23"/>
        </w:rPr>
        <w:t xml:space="preserve">consultation</w:t>
      </w:r>
      <w:r>
        <w:rPr>
          <w:rFonts w:ascii="Times New Roman"/>
          <w:sz w:val="23"/>
        </w:rPr>
        <w:t xml:space="preserve">with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Cabinet</w:t>
      </w:r>
      <w:r>
        <w:rPr>
          <w:rFonts w:ascii="Times New Roman"/>
          <w:sz w:val="23"/>
        </w:rPr>
        <w:t xml:space="preserve">secretary,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  <w:t xml:space="preserve">better</w:t>
      </w:r>
      <w:r>
        <w:rPr>
          <w:rFonts w:ascii="Times New Roman"/>
          <w:sz w:val="23"/>
        </w:rPr>
        <w:t xml:space="preserve">carrying</w:t>
      </w:r>
      <w:r>
        <w:rPr>
          <w:rFonts w:ascii="Times New Roman"/>
          <w:sz w:val="23"/>
        </w:rPr>
        <w:t xml:space="preserve">out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objects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Act.</w:t>
      </w:r>
      <w:r>
        <w:rPr>
          <w:rFonts w:ascii="Times New Roman"/>
          <w:sz w:val="23"/>
        </w:rPr>
      </w:r>
      <w:r/>
    </w:p>
    <w:p>
      <w:pPr>
        <w:ind w:left="122" w:right="120" w:firstLine="478"/>
        <w:jc w:val="both"/>
        <w:spacing w:lineRule="auto" w:line="231" w:before="10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5"/>
        </w:rPr>
        <w:t xml:space="preserve">Part</w:t>
      </w:r>
      <w:r>
        <w:rPr>
          <w:rFonts w:ascii="Times New Roman"/>
          <w:sz w:val="25"/>
        </w:rPr>
        <w:t xml:space="preserve">XVI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5"/>
        </w:rPr>
        <w:t xml:space="preserve">Bill</w:t>
      </w:r>
      <w:r>
        <w:rPr>
          <w:rFonts w:ascii="Times New Roman"/>
          <w:sz w:val="23"/>
        </w:rPr>
        <w:t xml:space="preserve">deals</w:t>
      </w:r>
      <w:r>
        <w:rPr>
          <w:rFonts w:ascii="Times New Roman"/>
          <w:sz w:val="23"/>
        </w:rPr>
        <w:t xml:space="preserve">with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repeal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Radiation</w:t>
      </w:r>
      <w:r>
        <w:rPr>
          <w:rFonts w:ascii="Times New Roman"/>
          <w:sz w:val="23"/>
        </w:rPr>
        <w:t xml:space="preserve">Protection</w:t>
      </w:r>
      <w:r>
        <w:rPr>
          <w:rFonts w:ascii="Times New Roman"/>
          <w:sz w:val="23"/>
        </w:rPr>
        <w:t xml:space="preserve">Act</w:t>
      </w:r>
      <w:r>
        <w:rPr>
          <w:rFonts w:ascii="Times New Roman"/>
          <w:sz w:val="23"/>
        </w:rPr>
        <w:t xml:space="preserve">(Cap.</w:t>
      </w:r>
      <w:r>
        <w:rPr>
          <w:rFonts w:ascii="Times New Roman"/>
          <w:sz w:val="23"/>
        </w:rPr>
        <w:t xml:space="preserve">243)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saving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transitional</w:t>
      </w:r>
      <w:r>
        <w:rPr>
          <w:rFonts w:ascii="Times New Roman"/>
          <w:sz w:val="23"/>
        </w:rPr>
        <w:t xml:space="preserve">provisions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respect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repealed</w:t>
      </w:r>
      <w:r>
        <w:rPr>
          <w:rFonts w:ascii="Times New Roman"/>
          <w:sz w:val="23"/>
        </w:rPr>
        <w:t xml:space="preserve">Act.</w:t>
      </w:r>
      <w:r>
        <w:rPr>
          <w:rFonts w:ascii="Times New Roman"/>
          <w:sz w:val="23"/>
        </w:rPr>
      </w:r>
      <w:r/>
    </w:p>
    <w:p>
      <w:pPr>
        <w:ind w:left="127" w:right="124" w:firstLine="469"/>
        <w:jc w:val="both"/>
        <w:spacing w:lineRule="exact" w:line="254" w:before="13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5"/>
        </w:rPr>
        <w:t xml:space="preserve">The</w:t>
      </w:r>
      <w:r>
        <w:rPr>
          <w:rFonts w:ascii="Times New Roman"/>
          <w:sz w:val="25"/>
        </w:rPr>
        <w:t xml:space="preserve">Schedule</w:t>
      </w:r>
      <w:r>
        <w:rPr>
          <w:rFonts w:ascii="Times New Roman"/>
          <w:sz w:val="23"/>
        </w:rPr>
        <w:t xml:space="preserve">deals</w:t>
      </w:r>
      <w:r>
        <w:rPr>
          <w:rFonts w:ascii="Times New Roman"/>
          <w:sz w:val="23"/>
        </w:rPr>
        <w:t xml:space="preserve">with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provisions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conduct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business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affairs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Commission.</w:t>
      </w:r>
      <w:r>
        <w:rPr>
          <w:rFonts w:ascii="Times New Roman"/>
          <w:sz w:val="23"/>
        </w:rPr>
      </w:r>
      <w:r/>
    </w:p>
    <w:p>
      <w:pPr>
        <w:ind w:left="117" w:right="0" w:firstLine="4"/>
        <w:jc w:val="left"/>
        <w:spacing w:lineRule="exact" w:line="258" w:before="126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 xml:space="preserve">Statement</w:t>
      </w:r>
      <w:r>
        <w:rPr>
          <w:rFonts w:ascii="Times New Roman"/>
          <w:sz w:val="25"/>
        </w:rPr>
        <w:t xml:space="preserve">on</w:t>
      </w:r>
      <w:r>
        <w:rPr>
          <w:rFonts w:ascii="Times New Roman"/>
          <w:sz w:val="25"/>
        </w:rPr>
        <w:t xml:space="preserve">the</w:t>
      </w:r>
      <w:r>
        <w:rPr>
          <w:rFonts w:ascii="Times New Roman"/>
          <w:sz w:val="25"/>
        </w:rPr>
        <w:t xml:space="preserve">delegation</w:t>
      </w:r>
      <w:r>
        <w:rPr>
          <w:rFonts w:ascii="Times New Roman"/>
          <w:sz w:val="25"/>
        </w:rPr>
        <w:t xml:space="preserve">of</w:t>
      </w:r>
      <w:r>
        <w:rPr>
          <w:rFonts w:ascii="Times New Roman"/>
          <w:sz w:val="25"/>
        </w:rPr>
        <w:t xml:space="preserve">legislative</w:t>
      </w:r>
      <w:r>
        <w:rPr>
          <w:rFonts w:ascii="Times New Roman"/>
          <w:sz w:val="25"/>
        </w:rPr>
        <w:t xml:space="preserve">powers</w:t>
      </w:r>
      <w:r>
        <w:rPr>
          <w:rFonts w:ascii="Times New Roman"/>
          <w:sz w:val="25"/>
        </w:rPr>
        <w:t xml:space="preserve">and</w:t>
      </w:r>
      <w:r>
        <w:rPr>
          <w:rFonts w:ascii="Times New Roman"/>
          <w:sz w:val="25"/>
        </w:rPr>
        <w:t xml:space="preserve">limitation</w:t>
      </w:r>
      <w:r>
        <w:rPr>
          <w:rFonts w:ascii="Times New Roman"/>
          <w:sz w:val="25"/>
        </w:rPr>
        <w:t xml:space="preserve">of</w:t>
      </w:r>
      <w:r>
        <w:rPr>
          <w:rFonts w:ascii="Times New Roman"/>
          <w:sz w:val="25"/>
        </w:rPr>
        <w:t xml:space="preserve">fundamental</w:t>
      </w:r>
      <w:r>
        <w:rPr>
          <w:rFonts w:ascii="Times New Roman"/>
          <w:sz w:val="25"/>
        </w:rPr>
        <w:t xml:space="preserve">rights</w:t>
      </w:r>
      <w:r>
        <w:rPr>
          <w:rFonts w:ascii="Times New Roman"/>
          <w:sz w:val="25"/>
        </w:rPr>
        <w:t xml:space="preserve">and</w:t>
      </w:r>
      <w:r>
        <w:rPr>
          <w:rFonts w:ascii="Times New Roman"/>
          <w:sz w:val="25"/>
        </w:rPr>
        <w:t xml:space="preserve">freedoms.</w:t>
      </w:r>
      <w:r>
        <w:rPr>
          <w:rFonts w:ascii="Times New Roman"/>
          <w:sz w:val="25"/>
        </w:rPr>
      </w:r>
      <w:r/>
    </w:p>
    <w:p>
      <w:pPr>
        <w:ind w:left="122" w:right="130" w:firstLine="478"/>
        <w:jc w:val="both"/>
        <w:spacing w:lineRule="exact" w:line="258" w:before="12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z w:val="23"/>
        </w:rPr>
        <w:t xml:space="preserve">does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z w:val="23"/>
        </w:rPr>
        <w:t xml:space="preserve">contain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provisions</w:t>
      </w:r>
      <w:r>
        <w:rPr>
          <w:rFonts w:ascii="Times New Roman"/>
          <w:sz w:val="23"/>
        </w:rPr>
        <w:t xml:space="preserve">limiting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fundamental</w:t>
      </w:r>
      <w:r>
        <w:rPr>
          <w:rFonts w:ascii="Times New Roman"/>
          <w:sz w:val="23"/>
        </w:rPr>
        <w:t xml:space="preserve">rights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freedoms.</w:t>
      </w:r>
      <w:r>
        <w:rPr>
          <w:rFonts w:ascii="Times New Roman"/>
          <w:sz w:val="23"/>
        </w:rPr>
      </w:r>
      <w:r/>
    </w:p>
    <w:p>
      <w:pPr>
        <w:ind w:left="117" w:right="0" w:firstLine="0"/>
        <w:jc w:val="left"/>
        <w:spacing w:before="93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 xml:space="preserve">Statement</w:t>
      </w:r>
      <w:r>
        <w:rPr>
          <w:rFonts w:ascii="Times New Roman"/>
          <w:sz w:val="25"/>
        </w:rPr>
        <w:t xml:space="preserve">on</w:t>
      </w:r>
      <w:r>
        <w:rPr>
          <w:rFonts w:ascii="Times New Roman"/>
          <w:sz w:val="25"/>
        </w:rPr>
        <w:t xml:space="preserve">how</w:t>
      </w:r>
      <w:r>
        <w:rPr>
          <w:rFonts w:ascii="Times New Roman"/>
          <w:sz w:val="25"/>
        </w:rPr>
        <w:t xml:space="preserve">the</w:t>
      </w:r>
      <w:r>
        <w:rPr>
          <w:rFonts w:ascii="Times New Roman"/>
          <w:sz w:val="25"/>
        </w:rPr>
        <w:t xml:space="preserve">Bill</w:t>
      </w:r>
      <w:r>
        <w:rPr>
          <w:rFonts w:ascii="Times New Roman"/>
          <w:sz w:val="25"/>
        </w:rPr>
        <w:t xml:space="preserve">concers</w:t>
      </w:r>
      <w:r>
        <w:rPr>
          <w:rFonts w:ascii="Times New Roman"/>
          <w:sz w:val="25"/>
        </w:rPr>
        <w:t xml:space="preserve">County</w:t>
      </w:r>
      <w:r>
        <w:rPr>
          <w:rFonts w:ascii="Times New Roman"/>
          <w:sz w:val="25"/>
        </w:rPr>
        <w:t xml:space="preserve">governments</w:t>
      </w:r>
      <w:r>
        <w:rPr>
          <w:rFonts w:ascii="Times New Roman"/>
          <w:sz w:val="25"/>
        </w:rPr>
      </w:r>
      <w:r/>
    </w:p>
    <w:p>
      <w:pPr>
        <w:ind w:left="117" w:right="112" w:firstLine="478"/>
        <w:jc w:val="both"/>
        <w:spacing w:lineRule="auto" w:line="225" w:before="123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z w:val="23"/>
        </w:rPr>
        <w:t xml:space="preserve">does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z w:val="23"/>
        </w:rPr>
        <w:t xml:space="preserve">affect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functions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z w:val="23"/>
        </w:rPr>
        <w:t xml:space="preserve">governments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z w:val="23"/>
        </w:rPr>
        <w:t xml:space="preserve">set</w:t>
      </w:r>
      <w:r>
        <w:rPr>
          <w:rFonts w:ascii="Times New Roman"/>
          <w:sz w:val="23"/>
        </w:rPr>
        <w:t xml:space="preserve">out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Fourth</w:t>
      </w:r>
      <w:r>
        <w:rPr>
          <w:rFonts w:ascii="Times New Roman"/>
          <w:sz w:val="23"/>
        </w:rPr>
        <w:t xml:space="preserve">Schedule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Constitution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therefore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5"/>
        </w:rPr>
        <w:t xml:space="preserve">Bill</w:t>
      </w:r>
      <w:r>
        <w:rPr>
          <w:rFonts w:ascii="Times New Roman"/>
          <w:sz w:val="23"/>
        </w:rPr>
        <w:t xml:space="preserve">concerning</w:t>
      </w:r>
      <w:r>
        <w:rPr>
          <w:rFonts w:ascii="Times New Roman"/>
          <w:sz w:val="23"/>
        </w:rPr>
        <w:t xml:space="preserve">counties.</w:t>
      </w:r>
      <w:r>
        <w:rPr>
          <w:rFonts w:ascii="Times New Roman"/>
          <w:sz w:val="23"/>
        </w:rPr>
      </w:r>
      <w:r/>
    </w:p>
    <w:p>
      <w:pPr>
        <w:ind w:left="132" w:right="0" w:hanging="15"/>
        <w:jc w:val="left"/>
        <w:spacing w:lineRule="exact" w:line="254" w:before="133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 xml:space="preserve">Statement</w:t>
      </w:r>
      <w:r>
        <w:rPr>
          <w:rFonts w:ascii="Times New Roman"/>
          <w:sz w:val="25"/>
        </w:rPr>
        <w:t xml:space="preserve">that</w:t>
      </w:r>
      <w:r>
        <w:rPr>
          <w:rFonts w:ascii="Times New Roman"/>
          <w:sz w:val="25"/>
        </w:rPr>
        <w:t xml:space="preserve">the</w:t>
      </w:r>
      <w:r>
        <w:rPr>
          <w:rFonts w:ascii="Times New Roman"/>
          <w:sz w:val="25"/>
        </w:rPr>
        <w:t xml:space="preserve">Bill</w:t>
      </w:r>
      <w:r>
        <w:rPr>
          <w:rFonts w:ascii="Times New Roman"/>
          <w:sz w:val="25"/>
        </w:rPr>
        <w:t xml:space="preserve">is</w:t>
      </w:r>
      <w:r>
        <w:rPr>
          <w:rFonts w:ascii="Times New Roman"/>
          <w:sz w:val="25"/>
        </w:rPr>
        <w:t xml:space="preserve">a</w:t>
      </w:r>
      <w:r>
        <w:rPr>
          <w:rFonts w:ascii="Times New Roman"/>
          <w:sz w:val="25"/>
        </w:rPr>
        <w:t xml:space="preserve">money</w:t>
      </w:r>
      <w:r>
        <w:rPr>
          <w:rFonts w:ascii="Times New Roman"/>
          <w:sz w:val="25"/>
        </w:rPr>
        <w:t xml:space="preserve">Bill</w:t>
      </w:r>
      <w:r>
        <w:rPr>
          <w:rFonts w:ascii="Times New Roman"/>
          <w:sz w:val="25"/>
        </w:rPr>
        <w:t xml:space="preserve">within</w:t>
      </w:r>
      <w:r>
        <w:rPr>
          <w:rFonts w:ascii="Times New Roman"/>
          <w:sz w:val="25"/>
        </w:rPr>
        <w:t xml:space="preserve">the</w:t>
      </w:r>
      <w:r>
        <w:rPr>
          <w:rFonts w:ascii="Times New Roman"/>
          <w:sz w:val="25"/>
        </w:rPr>
        <w:t xml:space="preserve">meaning</w:t>
      </w:r>
      <w:r>
        <w:rPr>
          <w:rFonts w:ascii="Times New Roman"/>
          <w:sz w:val="25"/>
        </w:rPr>
        <w:t xml:space="preserve">of</w:t>
      </w:r>
      <w:r>
        <w:rPr>
          <w:rFonts w:ascii="Times New Roman"/>
          <w:sz w:val="25"/>
        </w:rPr>
        <w:t xml:space="preserve">Article</w:t>
      </w:r>
      <w:r>
        <w:rPr>
          <w:rFonts w:ascii="Times New Roman"/>
          <w:sz w:val="25"/>
        </w:rPr>
        <w:t xml:space="preserve">1</w:t>
      </w:r>
      <w:r>
        <w:rPr>
          <w:rFonts w:ascii="Times New Roman"/>
          <w:spacing w:val="-45"/>
          <w:sz w:val="25"/>
        </w:rPr>
        <w:t xml:space="preserve">1</w:t>
      </w:r>
      <w:r>
        <w:rPr>
          <w:rFonts w:ascii="Times New Roman"/>
          <w:sz w:val="25"/>
        </w:rPr>
        <w:t xml:space="preserve">4</w:t>
      </w:r>
      <w:r>
        <w:rPr>
          <w:rFonts w:ascii="Times New Roman"/>
          <w:sz w:val="25"/>
        </w:rPr>
        <w:t xml:space="preserve">of</w:t>
      </w:r>
      <w:r>
        <w:rPr>
          <w:rFonts w:ascii="Times New Roman"/>
          <w:sz w:val="25"/>
        </w:rPr>
        <w:t xml:space="preserve">the</w:t>
      </w:r>
      <w:r>
        <w:rPr>
          <w:rFonts w:ascii="Times New Roman"/>
          <w:sz w:val="25"/>
        </w:rPr>
        <w:t xml:space="preserve">Constitution</w:t>
      </w:r>
      <w:r/>
    </w:p>
    <w:p>
      <w:pPr>
        <w:ind w:left="122" w:right="119" w:firstLine="473"/>
        <w:jc w:val="both"/>
        <w:spacing w:lineRule="exact" w:line="254" w:before="12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enactment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z w:val="25"/>
        </w:rPr>
        <w:t xml:space="preserve">Bill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occasion  additional</w:t>
      </w:r>
      <w:r>
        <w:rPr>
          <w:rFonts w:ascii="Times New Roman"/>
          <w:sz w:val="23"/>
        </w:rPr>
        <w:t xml:space="preserve">expenditure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  <w:t xml:space="preserve">public</w:t>
      </w:r>
      <w:r>
        <w:rPr>
          <w:rFonts w:ascii="Times New Roman"/>
          <w:sz w:val="23"/>
        </w:rPr>
        <w:t xml:space="preserve">funds.</w:t>
      </w:r>
      <w:r>
        <w:rPr>
          <w:rFonts w:ascii="Times New Roman"/>
          <w:sz w:val="23"/>
        </w:rPr>
      </w:r>
      <w:r/>
    </w:p>
    <w:p>
      <w:pPr>
        <w:ind w:left="596" w:right="0" w:firstLine="0"/>
        <w:jc w:val="left"/>
        <w:spacing w:before="11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Dated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l</w:t>
      </w:r>
      <w:r>
        <w:rPr>
          <w:rFonts w:ascii="Times New Roman"/>
          <w:sz w:val="23"/>
        </w:rPr>
        <w:t xml:space="preserve">st</w:t>
      </w:r>
      <w:r>
        <w:rPr>
          <w:rFonts w:ascii="Times New Roman"/>
          <w:sz w:val="23"/>
        </w:rPr>
        <w:t xml:space="preserve">November,</w:t>
      </w:r>
      <w:r>
        <w:rPr>
          <w:rFonts w:ascii="Times New Roman"/>
          <w:sz w:val="23"/>
        </w:rPr>
        <w:t xml:space="preserve">2018.</w:t>
      </w:r>
      <w:r>
        <w:rPr>
          <w:rFonts w:ascii="Times New Roman"/>
          <w:sz w:val="23"/>
        </w:rPr>
      </w:r>
      <w:r/>
    </w:p>
    <w:p>
      <w:pPr>
        <w:ind w:left="0" w:right="363" w:firstLine="0"/>
        <w:jc w:val="right"/>
        <w:spacing w:lineRule="exact" w:line="262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ADEN</w:t>
      </w:r>
      <w:r>
        <w:rPr>
          <w:rFonts w:ascii="Times New Roman"/>
          <w:sz w:val="23"/>
        </w:rPr>
        <w:t xml:space="preserve">DUALE,</w:t>
      </w:r>
      <w:r>
        <w:rPr>
          <w:rFonts w:ascii="Times New Roman"/>
          <w:sz w:val="23"/>
        </w:rPr>
      </w:r>
      <w:r/>
    </w:p>
    <w:p>
      <w:pPr>
        <w:ind w:left="4439" w:right="0" w:firstLine="0"/>
        <w:jc w:val="left"/>
        <w:spacing w:lineRule="exact" w:line="262" w:before="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 xml:space="preserve">Leader</w:t>
      </w:r>
      <w:r>
        <w:rPr>
          <w:rFonts w:ascii="Times New Roman"/>
          <w:i/>
          <w:sz w:val="23"/>
        </w:rPr>
        <w:t xml:space="preserve">of</w:t>
      </w:r>
      <w:r>
        <w:rPr>
          <w:rFonts w:ascii="Times New Roman"/>
          <w:i/>
          <w:sz w:val="23"/>
        </w:rPr>
        <w:t xml:space="preserve">the</w:t>
      </w:r>
      <w:r>
        <w:rPr>
          <w:rFonts w:ascii="Times New Roman"/>
          <w:i/>
          <w:sz w:val="23"/>
        </w:rPr>
        <w:t xml:space="preserve">Majority</w:t>
      </w:r>
      <w:r>
        <w:rPr>
          <w:rFonts w:ascii="Times New Roman"/>
          <w:i/>
          <w:sz w:val="23"/>
        </w:rPr>
        <w:t xml:space="preserve">Party.</w:t>
      </w:r>
      <w:r>
        <w:rPr>
          <w:rFonts w:ascii="Times New Roman"/>
          <w:sz w:val="23"/>
        </w:rPr>
      </w:r>
      <w:r/>
    </w:p>
    <w:sectPr>
      <w:footnotePr/>
      <w:type w:val="nextPage"/>
      <w:pgSz w:w="8720" w:h="14200" w:orient="portrait"/>
      <w:pgMar w:top="800" w:right="740" w:bottom="280" w:left="600" w:header="709" w:footer="709" w:gutter="0"/>
      <w:cols w:num="1" w:sep="0" w:space="1701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9" w:hanging="349"/>
        <w:jc w:val="left"/>
      </w:pPr>
      <w:rPr>
        <w:rFonts w:ascii="Times New Roman" w:hAnsi="Times New Roman" w:eastAsia="Times New Roman" w:hint="default"/>
        <w:spacing w:val="-47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692" w:hanging="34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5" w:hanging="34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8" w:hanging="34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11" w:hanging="34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4" w:hanging="34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57" w:hanging="34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30" w:hanging="34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03" w:hanging="349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Roman"/>
      <w:isLgl w:val="false"/>
      <w:suff w:val="tab"/>
      <w:lvlText w:val="(%1)"/>
      <w:lvlJc w:val="left"/>
      <w:pPr>
        <w:ind w:left="1035" w:hanging="354"/>
        <w:jc w:val="left"/>
      </w:pPr>
      <w:rPr>
        <w:rFonts w:ascii="Arial" w:hAnsi="Arial" w:eastAsia="Arial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637" w:hanging="35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240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42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45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047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50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52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55" w:hanging="354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isLgl w:val="false"/>
      <w:suff w:val="tab"/>
      <w:lvlText w:val="%1-"/>
      <w:lvlJc w:val="left"/>
      <w:pPr>
        <w:ind w:left="348" w:hanging="144"/>
        <w:jc w:val="left"/>
      </w:pPr>
      <w:rPr>
        <w:rFonts w:ascii="Times New Roman" w:hAnsi="Times New Roman" w:eastAsia="Times New Roman" w:hint="default"/>
        <w:sz w:val="15"/>
        <w:szCs w:val="15"/>
      </w:rPr>
    </w:lvl>
    <w:lvl w:ilvl="1">
      <w:start w:val="1"/>
      <w:numFmt w:val="lowerLetter"/>
      <w:isLgl w:val="false"/>
      <w:suff w:val="tab"/>
      <w:lvlText w:val="(%2)"/>
      <w:lvlJc w:val="left"/>
      <w:pPr>
        <w:ind w:left="1042" w:hanging="34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945" w:hanging="34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848" w:hanging="34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750" w:hanging="34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653" w:hanging="34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56" w:hanging="34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59" w:hanging="34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362" w:hanging="346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1036" w:hanging="365"/>
        <w:jc w:val="left"/>
      </w:pPr>
      <w:rPr>
        <w:rFonts w:ascii="Times New Roman" w:hAnsi="Times New Roman" w:eastAsia="Times New Roman" w:hint="default"/>
        <w:sz w:val="21"/>
        <w:szCs w:val="21"/>
      </w:rPr>
    </w:lvl>
    <w:lvl w:ilvl="1">
      <w:start w:val="1"/>
      <w:numFmt w:val="bullet"/>
      <w:isLgl w:val="false"/>
      <w:suff w:val="tab"/>
      <w:lvlText w:val="•"/>
      <w:lvlJc w:val="left"/>
      <w:pPr>
        <w:ind w:left="1538" w:hanging="36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39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40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42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43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044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546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047" w:hanging="365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64" w:hanging="360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67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295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911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2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42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57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373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88" w:hanging="360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41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753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465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177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88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60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312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024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736" w:hanging="356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50" w:hanging="339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818" w:hanging="33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86" w:hanging="33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55" w:hanging="33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23" w:hanging="33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91" w:hanging="33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59" w:hanging="33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28" w:hanging="33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96" w:hanging="339"/>
      </w:pPr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33" w:hanging="35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00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7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4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1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68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36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03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70" w:hanging="359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5" w:hanging="355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39" w:hanging="35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24" w:hanging="35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09" w:hanging="35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94" w:hanging="35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79" w:hanging="35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64" w:hanging="35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49" w:hanging="35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34" w:hanging="355"/>
      </w:pPr>
      <w:rPr>
        <w:rFonts w:hint="default"/>
      </w:rPr>
    </w:lvl>
  </w:abstractNum>
  <w:abstractNum w:abstractNumId="9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3" w:hanging="355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91" w:hanging="35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9" w:hanging="35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28" w:hanging="35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396" w:hanging="35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64" w:hanging="35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32" w:hanging="35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00" w:hanging="35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68" w:hanging="355"/>
      </w:pPr>
      <w:rPr>
        <w:rFonts w:hint="default"/>
      </w:rPr>
    </w:lvl>
  </w:abstractNum>
  <w:abstractNum w:abstractNumId="10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4" w:hanging="33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98" w:hanging="33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1" w:hanging="33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5" w:hanging="33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18" w:hanging="33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92" w:hanging="33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5" w:hanging="33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39" w:hanging="33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12" w:hanging="336"/>
      </w:pPr>
      <w:rPr>
        <w:rFonts w:hint="default"/>
      </w:rPr>
    </w:lvl>
  </w:abstractNum>
  <w:abstractNum w:abstractNumId="11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119" w:hanging="365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93" w:hanging="36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7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1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15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9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3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37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11" w:hanging="365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8" w:hanging="358"/>
        <w:jc w:val="left"/>
      </w:pPr>
      <w:rPr>
        <w:rFonts w:ascii="Times New Roman" w:hAnsi="Times New Roman" w:eastAsia="Times New Roman" w:hint="default"/>
        <w:spacing w:val="1"/>
        <w:sz w:val="24"/>
        <w:szCs w:val="24"/>
      </w:rPr>
    </w:lvl>
    <w:lvl w:ilvl="1">
      <w:start w:val="1"/>
      <w:numFmt w:val="lowerRoman"/>
      <w:isLgl w:val="false"/>
      <w:suff w:val="tab"/>
      <w:lvlText w:val="(%2)"/>
      <w:lvlJc w:val="left"/>
      <w:pPr>
        <w:ind w:left="1435" w:hanging="473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1926" w:hanging="47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16" w:hanging="47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06" w:hanging="47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97" w:hanging="47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87" w:hanging="47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8" w:hanging="47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8" w:hanging="473"/>
      </w:pPr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8" w:hanging="358"/>
        <w:jc w:val="left"/>
      </w:pPr>
      <w:rPr>
        <w:rFonts w:ascii="Times New Roman" w:hAnsi="Times New Roman" w:eastAsia="Times New Roman" w:hint="default"/>
        <w:spacing w:val="1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447" w:hanging="35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6" w:hanging="35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5" w:hanging="35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4" w:hanging="35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04" w:hanging="35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3" w:hanging="35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82" w:hanging="35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71" w:hanging="358"/>
      </w:pPr>
      <w:rPr>
        <w:rFonts w:hint="default"/>
      </w:rPr>
    </w:lvl>
  </w:abstractNum>
  <w:abstractNum w:abstractNumId="14">
    <w:multiLevelType w:val="hybridMultilevel"/>
    <w:lvl w:ilvl="0">
      <w:start w:val="101"/>
      <w:numFmt w:val="decimal"/>
      <w:isLgl w:val="false"/>
      <w:suff w:val="tab"/>
      <w:lvlText w:val="%1."/>
      <w:lvlJc w:val="left"/>
      <w:pPr>
        <w:ind w:left="219" w:hanging="471"/>
        <w:jc w:val="left"/>
      </w:pPr>
      <w:rPr>
        <w:rFonts w:ascii="Times New Roman" w:hAnsi="Times New Roman" w:eastAsia="Times New Roman" w:hint="default"/>
        <w:b/>
        <w:bCs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792" w:hanging="47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65" w:hanging="47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39" w:hanging="47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12" w:hanging="47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85" w:hanging="47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59" w:hanging="47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32" w:hanging="47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05" w:hanging="471"/>
      </w:pPr>
      <w:rPr>
        <w:rFonts w:hint="default"/>
      </w:rPr>
    </w:lvl>
  </w:abstractNum>
  <w:abstractNum w:abstractNumId="15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968" w:hanging="380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lowerLetter"/>
      <w:isLgl w:val="false"/>
      <w:suff w:val="tab"/>
      <w:lvlText w:val="(%2)"/>
      <w:lvlJc w:val="left"/>
      <w:pPr>
        <w:ind w:left="939" w:hanging="360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1512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56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600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45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89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33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77" w:hanging="360"/>
      </w:pPr>
      <w:rPr>
        <w:rFonts w:hint="default"/>
      </w:rPr>
    </w:lvl>
  </w:abstractNum>
  <w:abstractNum w:abstractNumId="16">
    <w:multiLevelType w:val="hybridMultilevel"/>
    <w:lvl w:ilvl="0">
      <w:start w:val="24"/>
      <w:numFmt w:val="lowerLetter"/>
      <w:isLgl w:val="false"/>
      <w:suff w:val="tab"/>
      <w:lvlText w:val="(%1)"/>
      <w:lvlJc w:val="left"/>
      <w:pPr>
        <w:ind w:left="944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436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28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0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3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05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7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89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81" w:hanging="356"/>
      </w:pPr>
      <w:rPr>
        <w:rFonts w:hint="default"/>
      </w:rPr>
    </w:lvl>
  </w:abstractNum>
  <w:abstractNum w:abstractNumId="17">
    <w:multiLevelType w:val="hybridMultilevel"/>
    <w:lvl w:ilvl="0">
      <w:start w:val="14"/>
      <w:numFmt w:val="lowerLetter"/>
      <w:isLgl w:val="false"/>
      <w:suff w:val="tab"/>
      <w:lvlText w:val="(%1)"/>
      <w:lvlJc w:val="left"/>
      <w:pPr>
        <w:ind w:left="1040" w:hanging="35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642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244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46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48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050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52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54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56" w:hanging="359"/>
      </w:pPr>
      <w:rPr>
        <w:rFonts w:hint="default"/>
      </w:rPr>
    </w:lvl>
  </w:abstractNum>
  <w:abstractNum w:abstractNumId="18">
    <w:multiLevelType w:val="hybridMultilevel"/>
    <w:lvl w:ilvl="0">
      <w:start w:val="3"/>
      <w:numFmt w:val="lowerRoman"/>
      <w:isLgl w:val="false"/>
      <w:suff w:val="tab"/>
      <w:lvlText w:val="(%1)"/>
      <w:lvlJc w:val="left"/>
      <w:pPr>
        <w:ind w:left="1367" w:hanging="48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932" w:hanging="48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497" w:hanging="48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062" w:hanging="48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28" w:hanging="48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93" w:hanging="48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58" w:hanging="48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324" w:hanging="48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89" w:hanging="480"/>
      </w:pPr>
      <w:rPr>
        <w:rFonts w:hint="default"/>
      </w:rPr>
    </w:lvl>
  </w:abstractNum>
  <w:abstractNum w:abstractNumId="19">
    <w:multiLevelType w:val="hybridMultilevel"/>
    <w:lvl w:ilvl="0">
      <w:start w:val="7"/>
      <w:numFmt w:val="lowerLetter"/>
      <w:isLgl w:val="false"/>
      <w:suff w:val="tab"/>
      <w:lvlText w:val="(%1)"/>
      <w:lvlJc w:val="left"/>
      <w:pPr>
        <w:ind w:left="858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Roman"/>
      <w:isLgl w:val="false"/>
      <w:suff w:val="tab"/>
      <w:lvlText w:val="(%2)"/>
      <w:lvlJc w:val="left"/>
      <w:pPr>
        <w:ind w:left="1338" w:hanging="47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352" w:hanging="47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61" w:hanging="47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769" w:hanging="47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77" w:hanging="47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186" w:hanging="47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94" w:hanging="47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03" w:hanging="476"/>
      </w:pPr>
      <w:rPr>
        <w:rFonts w:hint="default"/>
      </w:rPr>
    </w:lvl>
  </w:abstractNum>
  <w:abstractNum w:abstractNumId="20">
    <w:multiLevelType w:val="hybridMultilevel"/>
    <w:lvl w:ilvl="0">
      <w:start w:val="95"/>
      <w:numFmt w:val="decimal"/>
      <w:isLgl w:val="false"/>
      <w:suff w:val="tab"/>
      <w:lvlText w:val="%1."/>
      <w:lvlJc w:val="left"/>
      <w:pPr>
        <w:ind w:left="193" w:hanging="374"/>
        <w:jc w:val="right"/>
      </w:pPr>
      <w:rPr>
        <w:rFonts w:ascii="Times New Roman" w:hAnsi="Times New Roman" w:eastAsia="Times New Roman" w:hint="default"/>
        <w:b/>
        <w:bCs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77" w:hanging="37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61" w:hanging="37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45" w:hanging="37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29" w:hanging="37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13" w:hanging="37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97" w:hanging="37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81" w:hanging="37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6" w:hanging="374"/>
      </w:pPr>
      <w:rPr>
        <w:rFonts w:hint="default"/>
      </w:rPr>
    </w:lvl>
  </w:abstractNum>
  <w:abstractNum w:abstractNumId="21">
    <w:multiLevelType w:val="hybridMultilevel"/>
    <w:lvl w:ilvl="0">
      <w:start w:val="3"/>
      <w:numFmt w:val="decimal"/>
      <w:isLgl w:val="false"/>
      <w:suff w:val="tab"/>
      <w:lvlText w:val="(%1)"/>
      <w:lvlJc w:val="left"/>
      <w:pPr>
        <w:ind w:left="118" w:hanging="393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2"/>
      <w:numFmt w:val="decimal"/>
      <w:isLgl w:val="false"/>
      <w:suff w:val="tab"/>
      <w:lvlText w:val="(%2)"/>
      <w:lvlJc w:val="left"/>
      <w:pPr>
        <w:ind w:left="1049" w:hanging="37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lowerLetter"/>
      <w:isLgl w:val="false"/>
      <w:suff w:val="tab"/>
      <w:lvlText w:val="(%3)"/>
      <w:lvlJc w:val="left"/>
      <w:pPr>
        <w:ind w:left="1030" w:hanging="36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3">
      <w:start w:val="1"/>
      <w:numFmt w:val="bullet"/>
      <w:isLgl w:val="false"/>
      <w:suff w:val="tab"/>
      <w:lvlText w:val="•"/>
      <w:lvlJc w:val="left"/>
      <w:pPr>
        <w:ind w:left="1635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220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806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391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977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563" w:hanging="364"/>
      </w:pPr>
      <w:rPr>
        <w:rFonts w:hint="default"/>
      </w:rPr>
    </w:lvl>
  </w:abstractNum>
  <w:abstractNum w:abstractNumId="22">
    <w:multiLevelType w:val="hybridMultilevel"/>
    <w:lvl w:ilvl="0">
      <w:start w:val="92"/>
      <w:numFmt w:val="decimal"/>
      <w:isLgl w:val="false"/>
      <w:suff w:val="tab"/>
      <w:lvlText w:val="%1."/>
      <w:lvlJc w:val="left"/>
      <w:pPr>
        <w:ind w:left="108" w:hanging="369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685" w:hanging="36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1" w:hanging="36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8" w:hanging="36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14" w:hanging="36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91" w:hanging="36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7" w:hanging="36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44" w:hanging="36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0" w:hanging="369"/>
      </w:pPr>
      <w:rPr>
        <w:rFonts w:hint="default"/>
      </w:rPr>
    </w:lvl>
  </w:abstractNum>
  <w:abstractNum w:abstractNumId="23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205" w:hanging="436"/>
        <w:jc w:val="righ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780" w:hanging="43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55" w:hanging="43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30" w:hanging="43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05" w:hanging="43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80" w:hanging="43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55" w:hanging="43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30" w:hanging="43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05" w:hanging="436"/>
      </w:pPr>
      <w:rPr>
        <w:rFonts w:hint="default"/>
      </w:rPr>
    </w:lvl>
  </w:abstractNum>
  <w:abstractNum w:abstractNumId="2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62" w:hanging="35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551" w:hanging="35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40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30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19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08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97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87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76" w:hanging="354"/>
      </w:pPr>
      <w:rPr>
        <w:rFonts w:hint="default"/>
      </w:rPr>
    </w:lvl>
  </w:abstractNum>
  <w:abstractNum w:abstractNumId="25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215" w:hanging="369"/>
        <w:jc w:val="left"/>
      </w:pPr>
      <w:rPr>
        <w:rFonts w:ascii="Times New Roman" w:hAnsi="Times New Roman" w:eastAsia="Times New Roman" w:hint="default"/>
        <w:sz w:val="21"/>
        <w:szCs w:val="21"/>
      </w:rPr>
    </w:lvl>
    <w:lvl w:ilvl="1">
      <w:start w:val="1"/>
      <w:numFmt w:val="bullet"/>
      <w:isLgl w:val="false"/>
      <w:suff w:val="tab"/>
      <w:lvlText w:val="•"/>
      <w:lvlJc w:val="left"/>
      <w:pPr>
        <w:ind w:left="789" w:hanging="36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63" w:hanging="36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37" w:hanging="36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11" w:hanging="36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85" w:hanging="36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59" w:hanging="36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33" w:hanging="36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07" w:hanging="369"/>
      </w:pPr>
      <w:rPr>
        <w:rFonts w:hint="default"/>
      </w:rPr>
    </w:lvl>
  </w:abstractNum>
  <w:abstractNum w:abstractNumId="26">
    <w:multiLevelType w:val="hybridMultilevel"/>
    <w:lvl w:ilvl="0">
      <w:start w:val="88"/>
      <w:numFmt w:val="decimal"/>
      <w:isLgl w:val="false"/>
      <w:suff w:val="tab"/>
      <w:lvlText w:val="%1."/>
      <w:lvlJc w:val="left"/>
      <w:pPr>
        <w:ind w:left="210" w:hanging="364"/>
        <w:jc w:val="left"/>
      </w:pPr>
      <w:rPr>
        <w:rFonts w:ascii="Times New Roman" w:hAnsi="Times New Roman" w:eastAsia="Times New Roman" w:hint="default"/>
        <w:spacing w:val="-24"/>
        <w:sz w:val="25"/>
        <w:szCs w:val="25"/>
      </w:rPr>
    </w:lvl>
    <w:lvl w:ilvl="1">
      <w:start w:val="1"/>
      <w:numFmt w:val="bullet"/>
      <w:isLgl w:val="false"/>
      <w:suff w:val="tab"/>
      <w:lvlText w:val="•"/>
      <w:lvlJc w:val="left"/>
      <w:pPr>
        <w:ind w:left="785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59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33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08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82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57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31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06" w:hanging="364"/>
      </w:pPr>
      <w:rPr>
        <w:rFonts w:hint="default"/>
      </w:rPr>
    </w:lvl>
  </w:abstractNum>
  <w:abstractNum w:abstractNumId="27">
    <w:multiLevelType w:val="hybridMultilevel"/>
    <w:lvl w:ilvl="0">
      <w:start w:val="7"/>
      <w:numFmt w:val="lowerLetter"/>
      <w:isLgl w:val="false"/>
      <w:suff w:val="tab"/>
      <w:lvlText w:val="(%1)"/>
      <w:lvlJc w:val="left"/>
      <w:pPr>
        <w:ind w:left="969" w:hanging="359"/>
        <w:jc w:val="righ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73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78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83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87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92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97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501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006" w:hanging="359"/>
      </w:pPr>
      <w:rPr>
        <w:rFonts w:hint="default"/>
      </w:rPr>
    </w:lvl>
  </w:abstractNum>
  <w:abstractNum w:abstractNumId="2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4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69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74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79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85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90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95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500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005" w:hanging="359"/>
      </w:pPr>
      <w:rPr>
        <w:rFonts w:hint="default"/>
      </w:rPr>
    </w:lvl>
  </w:abstractNum>
  <w:abstractNum w:abstractNumId="29">
    <w:multiLevelType w:val="hybridMultilevel"/>
    <w:lvl w:ilvl="0">
      <w:start w:val="85"/>
      <w:numFmt w:val="decimal"/>
      <w:isLgl w:val="false"/>
      <w:suff w:val="tab"/>
      <w:lvlText w:val="%1."/>
      <w:lvlJc w:val="left"/>
      <w:pPr>
        <w:ind w:left="122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711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01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90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79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69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58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48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37" w:hanging="359"/>
      </w:pPr>
      <w:rPr>
        <w:rFonts w:hint="default"/>
      </w:rPr>
    </w:lvl>
  </w:abstractNum>
  <w:abstractNum w:abstractNumId="3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52" w:hanging="354"/>
        <w:jc w:val="righ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539" w:hanging="35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26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13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00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87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74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61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8" w:hanging="354"/>
      </w:pPr>
      <w:rPr>
        <w:rFonts w:hint="default"/>
      </w:rPr>
    </w:lvl>
  </w:abstractNum>
  <w:abstractNum w:abstractNumId="31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217" w:hanging="382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787" w:hanging="382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58" w:hanging="38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28" w:hanging="38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99" w:hanging="38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69" w:hanging="38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40" w:hanging="38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11" w:hanging="38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81" w:hanging="382"/>
      </w:pPr>
      <w:rPr>
        <w:rFonts w:hint="default"/>
      </w:rPr>
    </w:lvl>
  </w:abstractNum>
  <w:abstractNum w:abstractNumId="32">
    <w:multiLevelType w:val="hybridMultilevel"/>
    <w:lvl w:ilvl="0">
      <w:start w:val="83"/>
      <w:numFmt w:val="decimal"/>
      <w:isLgl w:val="false"/>
      <w:suff w:val="tab"/>
      <w:lvlText w:val="%1."/>
      <w:lvlJc w:val="left"/>
      <w:pPr>
        <w:ind w:left="212" w:hanging="363"/>
        <w:jc w:val="left"/>
      </w:pPr>
      <w:rPr>
        <w:rFonts w:ascii="Times New Roman" w:hAnsi="Times New Roman" w:eastAsia="Times New Roman" w:hint="default"/>
        <w:b/>
        <w:bCs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83" w:hanging="36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54" w:hanging="36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25" w:hanging="36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96" w:hanging="36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67" w:hanging="36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38" w:hanging="36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09" w:hanging="36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80" w:hanging="363"/>
      </w:pPr>
      <w:rPr>
        <w:rFonts w:hint="default"/>
      </w:rPr>
    </w:lvl>
  </w:abstractNum>
  <w:abstractNum w:abstractNumId="3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52" w:hanging="35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539" w:hanging="35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26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13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00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87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74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61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8" w:hanging="354"/>
      </w:pPr>
      <w:rPr>
        <w:rFonts w:hint="default"/>
      </w:rPr>
    </w:lvl>
  </w:abstractNum>
  <w:abstractNum w:abstractNumId="34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4" w:hanging="414"/>
        <w:jc w:val="righ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684" w:hanging="41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4" w:hanging="41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24" w:hanging="41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394" w:hanging="41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64" w:hanging="41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34" w:hanging="41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04" w:hanging="41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74" w:hanging="414"/>
      </w:pPr>
      <w:rPr>
        <w:rFonts w:hint="default"/>
      </w:rPr>
    </w:lvl>
  </w:abstractNum>
  <w:abstractNum w:abstractNumId="3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26" w:hanging="357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lowerRoman"/>
      <w:isLgl w:val="false"/>
      <w:suff w:val="tab"/>
      <w:lvlText w:val="(%2)"/>
      <w:lvlJc w:val="left"/>
      <w:pPr>
        <w:ind w:left="1406" w:hanging="466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1896" w:hanging="46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86" w:hanging="46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76" w:hanging="46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65" w:hanging="46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55" w:hanging="46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45" w:hanging="46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34" w:hanging="466"/>
      </w:pPr>
      <w:rPr>
        <w:rFonts w:hint="default"/>
      </w:rPr>
    </w:lvl>
  </w:abstractNum>
  <w:abstractNum w:abstractNumId="36">
    <w:multiLevelType w:val="hybridMultilevel"/>
    <w:lvl w:ilvl="0">
      <w:start w:val="80"/>
      <w:numFmt w:val="decimal"/>
      <w:isLgl w:val="false"/>
      <w:suff w:val="tab"/>
      <w:lvlText w:val="%1."/>
      <w:lvlJc w:val="left"/>
      <w:pPr>
        <w:ind w:left="109" w:hanging="362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679" w:hanging="362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0" w:hanging="36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20" w:hanging="36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391" w:hanging="36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61" w:hanging="36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32" w:hanging="36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02" w:hanging="36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73" w:hanging="362"/>
      </w:pPr>
      <w:rPr>
        <w:rFonts w:hint="default"/>
      </w:rPr>
    </w:lvl>
  </w:abstractNum>
  <w:abstractNum w:abstractNumId="3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31" w:hanging="36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521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10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00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90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79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69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9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8" w:hanging="364"/>
      </w:pPr>
      <w:rPr>
        <w:rFonts w:hint="default"/>
      </w:rPr>
    </w:lvl>
  </w:abstractNum>
  <w:abstractNum w:abstractNumId="38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08" w:hanging="576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2"/>
      <w:numFmt w:val="decimal"/>
      <w:isLgl w:val="false"/>
      <w:suff w:val="tab"/>
      <w:lvlText w:val="(%2)"/>
      <w:lvlJc w:val="left"/>
      <w:pPr>
        <w:ind w:left="185" w:hanging="374"/>
        <w:jc w:val="right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774" w:hanging="37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363" w:hanging="37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1952" w:hanging="37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541" w:hanging="37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131" w:hanging="37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720" w:hanging="37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309" w:hanging="374"/>
      </w:pPr>
      <w:rPr>
        <w:rFonts w:hint="default"/>
      </w:rPr>
    </w:lvl>
  </w:abstractNum>
  <w:abstractNum w:abstractNumId="39">
    <w:multiLevelType w:val="hybridMultilevel"/>
    <w:lvl w:ilvl="0">
      <w:start w:val="7"/>
      <w:numFmt w:val="lowerLetter"/>
      <w:isLgl w:val="false"/>
      <w:suff w:val="tab"/>
      <w:lvlText w:val="(%1)"/>
      <w:lvlJc w:val="left"/>
      <w:pPr>
        <w:ind w:left="928" w:hanging="360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44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60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76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92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08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024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540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056" w:hanging="360"/>
      </w:pPr>
      <w:rPr>
        <w:rFonts w:hint="default"/>
      </w:rPr>
    </w:lvl>
  </w:abstractNum>
  <w:abstractNum w:abstractNumId="4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45" w:hanging="364"/>
        <w:jc w:val="righ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548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51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54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57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60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063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566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069" w:hanging="364"/>
      </w:pPr>
      <w:rPr>
        <w:rFonts w:hint="default"/>
      </w:rPr>
    </w:lvl>
  </w:abstractNum>
  <w:abstractNum w:abstractNumId="41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213" w:hanging="378"/>
        <w:jc w:val="righ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799" w:hanging="37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85" w:hanging="37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72" w:hanging="37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58" w:hanging="37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44" w:hanging="37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730" w:hanging="37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16" w:hanging="37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02" w:hanging="378"/>
      </w:pPr>
      <w:rPr>
        <w:rFonts w:hint="default"/>
      </w:rPr>
    </w:lvl>
  </w:abstractNum>
  <w:abstractNum w:abstractNumId="4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60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561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63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64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66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67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069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570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072" w:hanging="359"/>
      </w:pPr>
      <w:rPr>
        <w:rFonts w:hint="default"/>
      </w:rPr>
    </w:lvl>
  </w:abstractNum>
  <w:abstractNum w:abstractNumId="43">
    <w:multiLevelType w:val="hybridMultilevel"/>
    <w:lvl w:ilvl="0">
      <w:start w:val="4"/>
      <w:numFmt w:val="lowerLetter"/>
      <w:isLgl w:val="false"/>
      <w:suff w:val="tab"/>
      <w:lvlText w:val="(%1)"/>
      <w:lvlJc w:val="left"/>
      <w:pPr>
        <w:ind w:left="1099" w:hanging="351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592" w:hanging="35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85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77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70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63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056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549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042" w:hanging="351"/>
      </w:pPr>
      <w:rPr>
        <w:rFonts w:hint="default"/>
      </w:rPr>
    </w:lvl>
  </w:abstractNum>
  <w:abstractNum w:abstractNumId="44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18" w:hanging="389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lowerLetter"/>
      <w:isLgl w:val="false"/>
      <w:suff w:val="tab"/>
      <w:lvlText w:val="(%2)"/>
      <w:lvlJc w:val="left"/>
      <w:pPr>
        <w:ind w:left="1089" w:hanging="360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1663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209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755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00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46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1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37" w:hanging="360"/>
      </w:pPr>
      <w:rPr>
        <w:rFonts w:hint="default"/>
      </w:rPr>
    </w:lvl>
  </w:abstractNum>
  <w:abstractNum w:abstractNumId="4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26" w:hanging="355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16" w:hanging="35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06" w:hanging="35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96" w:hanging="35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86" w:hanging="35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76" w:hanging="35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66" w:hanging="35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6" w:hanging="35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6" w:hanging="355"/>
      </w:pPr>
      <w:rPr>
        <w:rFonts w:hint="default"/>
      </w:rPr>
    </w:lvl>
  </w:abstractNum>
  <w:abstractNum w:abstractNumId="46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30" w:hanging="36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520" w:hanging="36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10" w:hanging="36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99" w:hanging="36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89" w:hanging="36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78" w:hanging="36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68" w:hanging="36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7" w:hanging="36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7" w:hanging="369"/>
      </w:pPr>
      <w:rPr>
        <w:rFonts w:hint="default"/>
      </w:rPr>
    </w:lvl>
  </w:abstractNum>
  <w:abstractNum w:abstractNumId="4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3" w:hanging="35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42" w:hanging="35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0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19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07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96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84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2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1" w:hanging="354"/>
      </w:pPr>
      <w:rPr>
        <w:rFonts w:hint="default"/>
      </w:rPr>
    </w:lvl>
  </w:abstractNum>
  <w:abstractNum w:abstractNumId="48">
    <w:multiLevelType w:val="hybridMultilevel"/>
    <w:lvl w:ilvl="0">
      <w:start w:val="68"/>
      <w:numFmt w:val="decimal"/>
      <w:isLgl w:val="false"/>
      <w:suff w:val="tab"/>
      <w:lvlText w:val="%1."/>
      <w:lvlJc w:val="left"/>
      <w:pPr>
        <w:ind w:left="118" w:hanging="363"/>
        <w:jc w:val="left"/>
      </w:pPr>
      <w:rPr>
        <w:rFonts w:ascii="Times New Roman" w:hAnsi="Times New Roman" w:eastAsia="Times New Roman" w:hint="default"/>
        <w:b/>
        <w:bCs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90" w:hanging="36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2" w:hanging="36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4" w:hanging="36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6" w:hanging="36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8" w:hanging="36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50" w:hanging="36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22" w:hanging="36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94" w:hanging="363"/>
      </w:pPr>
      <w:rPr>
        <w:rFonts w:hint="default"/>
      </w:rPr>
    </w:lvl>
  </w:abstractNum>
  <w:abstractNum w:abstractNumId="49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09" w:hanging="32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lowerLetter"/>
      <w:isLgl w:val="false"/>
      <w:suff w:val="tab"/>
      <w:lvlText w:val="(%2)"/>
      <w:lvlJc w:val="left"/>
      <w:pPr>
        <w:ind w:left="944" w:hanging="35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1488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31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75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19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63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06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50" w:hanging="354"/>
      </w:pPr>
      <w:rPr>
        <w:rFonts w:hint="default"/>
      </w:rPr>
    </w:lvl>
  </w:abstractNum>
  <w:abstractNum w:abstractNumId="5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06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99" w:hanging="36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91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84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77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70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62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5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8" w:hanging="365"/>
      </w:pPr>
      <w:rPr>
        <w:rFonts w:hint="default"/>
      </w:rPr>
    </w:lvl>
  </w:abstractNum>
  <w:abstractNum w:abstractNumId="51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77" w:hanging="351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lowerLetter"/>
      <w:isLgl w:val="false"/>
      <w:suff w:val="tab"/>
      <w:lvlText w:val="(%2)"/>
      <w:lvlJc w:val="left"/>
      <w:pPr>
        <w:ind w:left="1015" w:hanging="361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1562" w:hanging="36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108" w:hanging="36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655" w:hanging="36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201" w:hanging="36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748" w:hanging="36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94" w:hanging="36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41" w:hanging="361"/>
      </w:pPr>
      <w:rPr>
        <w:rFonts w:hint="default"/>
      </w:rPr>
    </w:lvl>
  </w:abstractNum>
  <w:abstractNum w:abstractNumId="52">
    <w:multiLevelType w:val="hybridMultilevel"/>
    <w:lvl w:ilvl="0">
      <w:start w:val="62"/>
      <w:numFmt w:val="decimal"/>
      <w:isLgl w:val="false"/>
      <w:suff w:val="tab"/>
      <w:lvlText w:val="%1."/>
      <w:lvlJc w:val="left"/>
      <w:pPr>
        <w:ind w:left="177" w:hanging="365"/>
        <w:jc w:val="left"/>
      </w:pPr>
      <w:rPr>
        <w:rFonts w:ascii="Times New Roman" w:hAnsi="Times New Roman" w:eastAsia="Times New Roman" w:hint="default"/>
        <w:b/>
        <w:bCs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752" w:hanging="36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28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04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79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55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31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06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82" w:hanging="365"/>
      </w:pPr>
      <w:rPr>
        <w:rFonts w:hint="default"/>
      </w:rPr>
    </w:lvl>
  </w:abstractNum>
  <w:abstractNum w:abstractNumId="53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97" w:hanging="38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1028" w:hanging="35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576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125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674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223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772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21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70" w:hanging="351"/>
      </w:pPr>
      <w:rPr>
        <w:rFonts w:hint="default"/>
      </w:rPr>
    </w:lvl>
  </w:abstractNum>
  <w:abstractNum w:abstractNumId="5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43" w:hanging="36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531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18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06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94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82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69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7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5" w:hanging="364"/>
      </w:pPr>
      <w:rPr>
        <w:rFonts w:hint="default"/>
      </w:rPr>
    </w:lvl>
  </w:abstractNum>
  <w:abstractNum w:abstractNumId="55">
    <w:multiLevelType w:val="hybridMultilevel"/>
    <w:lvl w:ilvl="0">
      <w:start w:val="56"/>
      <w:numFmt w:val="decimal"/>
      <w:isLgl w:val="false"/>
      <w:suff w:val="tab"/>
      <w:lvlText w:val="%1."/>
      <w:lvlJc w:val="left"/>
      <w:pPr>
        <w:ind w:left="201" w:hanging="36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773" w:hanging="36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45" w:hanging="36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17" w:hanging="36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89" w:hanging="36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61" w:hanging="36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33" w:hanging="36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05" w:hanging="36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76" w:hanging="369"/>
      </w:pPr>
      <w:rPr>
        <w:rFonts w:hint="default"/>
      </w:rPr>
    </w:lvl>
  </w:abstractNum>
  <w:abstractNum w:abstractNumId="56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38" w:hanging="35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526" w:hanging="35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15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03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91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79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67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6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4" w:hanging="354"/>
      </w:pPr>
      <w:rPr>
        <w:rFonts w:hint="default"/>
      </w:rPr>
    </w:lvl>
  </w:abstractNum>
  <w:abstractNum w:abstractNumId="5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33" w:hanging="36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522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11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99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88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77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65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4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3" w:hanging="364"/>
      </w:pPr>
      <w:rPr>
        <w:rFonts w:hint="default"/>
      </w:rPr>
    </w:lvl>
  </w:abstractNum>
  <w:abstractNum w:abstractNumId="58">
    <w:multiLevelType w:val="hybridMultilevel"/>
    <w:lvl w:ilvl="0">
      <w:start w:val="52"/>
      <w:numFmt w:val="decimal"/>
      <w:isLgl w:val="false"/>
      <w:suff w:val="tab"/>
      <w:lvlText w:val="%1."/>
      <w:lvlJc w:val="left"/>
      <w:pPr>
        <w:ind w:left="196" w:hanging="359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769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41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14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86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58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31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03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75" w:hanging="359"/>
      </w:pPr>
      <w:rPr>
        <w:rFonts w:hint="default"/>
      </w:rPr>
    </w:lvl>
  </w:abstractNum>
  <w:abstractNum w:abstractNumId="5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38" w:hanging="373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526" w:hanging="37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15" w:hanging="37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03" w:hanging="37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91" w:hanging="37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79" w:hanging="37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67" w:hanging="37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6" w:hanging="37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4" w:hanging="373"/>
      </w:pPr>
      <w:rPr>
        <w:rFonts w:hint="default"/>
      </w:rPr>
    </w:lvl>
  </w:abstractNum>
  <w:abstractNum w:abstractNumId="60">
    <w:multiLevelType w:val="hybridMultilevel"/>
    <w:lvl w:ilvl="0">
      <w:start w:val="7"/>
      <w:numFmt w:val="lowerLetter"/>
      <w:isLgl w:val="false"/>
      <w:suff w:val="tab"/>
      <w:lvlText w:val="(%1)"/>
      <w:lvlJc w:val="left"/>
      <w:pPr>
        <w:ind w:left="928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20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13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06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99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91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84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7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9" w:hanging="360"/>
      </w:pPr>
      <w:rPr>
        <w:rFonts w:hint="default"/>
      </w:rPr>
    </w:lvl>
  </w:abstractNum>
  <w:abstractNum w:abstractNumId="61">
    <w:multiLevelType w:val="hybridMultilevel"/>
    <w:lvl w:ilvl="0">
      <w:start w:val="2"/>
      <w:numFmt w:val="lowerLetter"/>
      <w:isLgl w:val="false"/>
      <w:suff w:val="tab"/>
      <w:lvlText w:val="(%1)"/>
      <w:lvlJc w:val="left"/>
      <w:pPr>
        <w:ind w:left="913" w:hanging="35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07" w:hanging="35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02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96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90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84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78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2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6" w:hanging="351"/>
      </w:pPr>
      <w:rPr>
        <w:rFonts w:hint="default"/>
      </w:rPr>
    </w:lvl>
  </w:abstractNum>
  <w:abstractNum w:abstractNumId="6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34" w:hanging="384"/>
        <w:jc w:val="righ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lowerLetter"/>
      <w:isLgl w:val="false"/>
      <w:suff w:val="tab"/>
      <w:lvlText w:val="(%2)"/>
      <w:lvlJc w:val="left"/>
      <w:pPr>
        <w:ind w:left="1042" w:hanging="356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151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91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6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4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415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889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364" w:hanging="356"/>
      </w:pPr>
      <w:rPr>
        <w:rFonts w:hint="default"/>
      </w:rPr>
    </w:lvl>
  </w:abstractNum>
  <w:abstractNum w:abstractNumId="6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432" w:hanging="327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lowerLetter"/>
      <w:isLgl w:val="false"/>
      <w:suff w:val="tab"/>
      <w:lvlText w:val="(%2)"/>
      <w:lvlJc w:val="left"/>
      <w:pPr>
        <w:ind w:left="960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1507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55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602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50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97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45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92" w:hanging="365"/>
      </w:pPr>
      <w:rPr>
        <w:rFonts w:hint="default"/>
      </w:rPr>
    </w:lvl>
  </w:abstractNum>
  <w:abstractNum w:abstractNumId="64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5" w:hanging="360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692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0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4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01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78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56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33" w:hanging="360"/>
      </w:pPr>
      <w:rPr>
        <w:rFonts w:hint="default"/>
      </w:rPr>
    </w:lvl>
  </w:abstractNum>
  <w:abstractNum w:abstractNumId="6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54" w:hanging="348"/>
        <w:jc w:val="righ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lowerRoman"/>
      <w:isLgl w:val="false"/>
      <w:suff w:val="tab"/>
      <w:lvlText w:val="(%2)"/>
      <w:lvlJc w:val="left"/>
      <w:pPr>
        <w:ind w:left="1296" w:hanging="360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1751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206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661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17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72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027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483" w:hanging="360"/>
      </w:pPr>
      <w:rPr>
        <w:rFonts w:hint="default"/>
      </w:rPr>
    </w:lvl>
  </w:abstractNum>
  <w:abstractNum w:abstractNumId="66">
    <w:multiLevelType w:val="hybridMultilevel"/>
    <w:lvl w:ilvl="0">
      <w:start w:val="48"/>
      <w:numFmt w:val="decimal"/>
      <w:isLgl w:val="false"/>
      <w:suff w:val="tab"/>
      <w:lvlText w:val="%1."/>
      <w:lvlJc w:val="left"/>
      <w:pPr>
        <w:ind w:left="130" w:hanging="386"/>
        <w:jc w:val="righ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712" w:hanging="38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94" w:hanging="38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77" w:hanging="38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59" w:hanging="38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41" w:hanging="38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24" w:hanging="38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06" w:hanging="38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88" w:hanging="386"/>
      </w:pPr>
      <w:rPr>
        <w:rFonts w:hint="default"/>
      </w:rPr>
    </w:lvl>
  </w:abstractNum>
  <w:abstractNum w:abstractNumId="67">
    <w:multiLevelType w:val="hybridMultilevel"/>
    <w:lvl w:ilvl="0">
      <w:start w:val="6"/>
      <w:numFmt w:val="lowerLetter"/>
      <w:isLgl w:val="false"/>
      <w:suff w:val="tab"/>
      <w:lvlText w:val="(%1)"/>
      <w:lvlJc w:val="left"/>
      <w:pPr>
        <w:ind w:left="1054" w:hanging="362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544" w:hanging="362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34" w:hanging="36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24" w:hanging="36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14" w:hanging="36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04" w:hanging="36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93" w:hanging="36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83" w:hanging="36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73" w:hanging="362"/>
      </w:pPr>
      <w:rPr>
        <w:rFonts w:hint="default"/>
      </w:rPr>
    </w:lvl>
  </w:abstractNum>
  <w:abstractNum w:abstractNumId="6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39" w:hanging="359"/>
        <w:jc w:val="righ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31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23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15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07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99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1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83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75" w:hanging="359"/>
      </w:pPr>
      <w:rPr>
        <w:rFonts w:hint="default"/>
      </w:rPr>
    </w:lvl>
  </w:abstractNum>
  <w:abstractNum w:abstractNumId="69">
    <w:multiLevelType w:val="hybridMultilevel"/>
    <w:lvl w:ilvl="0">
      <w:start w:val="14"/>
      <w:numFmt w:val="lowerLetter"/>
      <w:isLgl w:val="false"/>
      <w:suff w:val="tab"/>
      <w:lvlText w:val="(%1)"/>
      <w:lvlJc w:val="left"/>
      <w:pPr>
        <w:ind w:left="949" w:hanging="35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5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1" w:hanging="35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2" w:hanging="35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3" w:hanging="35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04" w:hanging="35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5" w:hanging="35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86" w:hanging="35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77" w:hanging="355"/>
      </w:pPr>
      <w:rPr>
        <w:rFonts w:hint="default"/>
      </w:rPr>
    </w:lvl>
  </w:abstractNum>
  <w:abstractNum w:abstractNumId="70">
    <w:multiLevelType w:val="hybridMultilevel"/>
    <w:lvl w:ilvl="0">
      <w:start w:val="11"/>
      <w:numFmt w:val="lowerLetter"/>
      <w:isLgl w:val="false"/>
      <w:suff w:val="tab"/>
      <w:lvlText w:val="(%1)"/>
      <w:lvlJc w:val="left"/>
      <w:pPr>
        <w:ind w:left="954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upperRoman"/>
      <w:isLgl w:val="false"/>
      <w:suff w:val="tab"/>
      <w:lvlText w:val="(%2)"/>
      <w:lvlJc w:val="left"/>
      <w:pPr>
        <w:ind w:left="949" w:hanging="359"/>
        <w:jc w:val="left"/>
      </w:pPr>
      <w:rPr>
        <w:rFonts w:ascii="Arial" w:hAnsi="Arial" w:eastAsia="Arial" w:hint="default"/>
        <w:sz w:val="20"/>
        <w:szCs w:val="20"/>
      </w:rPr>
    </w:lvl>
    <w:lvl w:ilvl="2">
      <w:start w:val="1"/>
      <w:numFmt w:val="bullet"/>
      <w:isLgl w:val="false"/>
      <w:suff w:val="tab"/>
      <w:lvlText w:val="•"/>
      <w:lvlJc w:val="left"/>
      <w:pPr>
        <w:ind w:left="1499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44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89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34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79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24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69" w:hanging="359"/>
      </w:pPr>
      <w:rPr>
        <w:rFonts w:hint="default"/>
      </w:rPr>
    </w:lvl>
  </w:abstractNum>
  <w:abstractNum w:abstractNumId="7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49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1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2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3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04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5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86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77" w:hanging="359"/>
      </w:pPr>
      <w:rPr>
        <w:rFonts w:hint="default"/>
      </w:rPr>
    </w:lvl>
  </w:abstractNum>
  <w:abstractNum w:abstractNumId="7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27" w:hanging="356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529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31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3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3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38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040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543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045" w:hanging="356"/>
      </w:pPr>
      <w:rPr>
        <w:rFonts w:hint="default"/>
      </w:rPr>
    </w:lvl>
  </w:abstractNum>
  <w:abstractNum w:abstractNumId="73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97" w:hanging="360"/>
        <w:jc w:val="righ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2"/>
      <w:numFmt w:val="decimal"/>
      <w:isLgl w:val="false"/>
      <w:suff w:val="tab"/>
      <w:lvlText w:val="(%2)"/>
      <w:lvlJc w:val="left"/>
      <w:pPr>
        <w:ind w:left="208" w:hanging="338"/>
        <w:jc w:val="left"/>
      </w:pPr>
      <w:rPr>
        <w:rFonts w:ascii="Times New Roman" w:hAnsi="Times New Roman" w:eastAsia="Times New Roman" w:hint="default"/>
        <w:sz w:val="21"/>
        <w:szCs w:val="21"/>
      </w:rPr>
    </w:lvl>
    <w:lvl w:ilvl="2">
      <w:start w:val="1"/>
      <w:numFmt w:val="lowerLetter"/>
      <w:isLgl w:val="false"/>
      <w:suff w:val="tab"/>
      <w:lvlText w:val="(%3)"/>
      <w:lvlJc w:val="left"/>
      <w:pPr>
        <w:ind w:left="1059" w:hanging="362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3">
      <w:start w:val="1"/>
      <w:numFmt w:val="bullet"/>
      <w:isLgl w:val="false"/>
      <w:suff w:val="tab"/>
      <w:lvlText w:val="•"/>
      <w:lvlJc w:val="left"/>
      <w:pPr>
        <w:ind w:left="1663" w:hanging="36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267" w:hanging="36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870" w:hanging="36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474" w:hanging="36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078" w:hanging="36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82" w:hanging="362"/>
      </w:pPr>
      <w:rPr>
        <w:rFonts w:hint="default"/>
      </w:rPr>
    </w:lvl>
  </w:abstractNum>
  <w:abstractNum w:abstractNumId="7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36" w:hanging="360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538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39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40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42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43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044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546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047" w:hanging="360"/>
      </w:pPr>
      <w:rPr>
        <w:rFonts w:hint="default"/>
      </w:rPr>
    </w:lvl>
  </w:abstractNum>
  <w:abstractNum w:abstractNumId="75">
    <w:multiLevelType w:val="hybridMultilevel"/>
    <w:lvl w:ilvl="0">
      <w:start w:val="2"/>
      <w:numFmt w:val="lowerLetter"/>
      <w:isLgl w:val="false"/>
      <w:suff w:val="tab"/>
      <w:lvlText w:val="(%1)"/>
      <w:lvlJc w:val="left"/>
      <w:pPr>
        <w:ind w:left="1046" w:hanging="355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53" w:hanging="35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59" w:hanging="35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65" w:hanging="35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72" w:hanging="35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78" w:hanging="35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085" w:hanging="35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591" w:hanging="35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097" w:hanging="355"/>
      </w:pPr>
      <w:rPr>
        <w:rFonts w:hint="default"/>
      </w:rPr>
    </w:lvl>
  </w:abstractNum>
  <w:abstractNum w:abstractNumId="76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041" w:hanging="35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lowerLetter"/>
      <w:isLgl w:val="false"/>
      <w:suff w:val="tab"/>
      <w:lvlText w:val="(%2)"/>
      <w:lvlJc w:val="left"/>
      <w:pPr>
        <w:ind w:left="1046" w:hanging="35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1609" w:hanging="35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171" w:hanging="35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734" w:hanging="35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297" w:hanging="35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59" w:hanging="35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22" w:hanging="35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85" w:hanging="355"/>
      </w:pPr>
      <w:rPr>
        <w:rFonts w:hint="default"/>
      </w:rPr>
    </w:lvl>
  </w:abstractNum>
  <w:abstractNum w:abstractNumId="77">
    <w:multiLevelType w:val="hybridMultilevel"/>
    <w:lvl w:ilvl="0">
      <w:start w:val="44"/>
      <w:numFmt w:val="decimal"/>
      <w:isLgl w:val="false"/>
      <w:suff w:val="tab"/>
      <w:lvlText w:val="%1."/>
      <w:lvlJc w:val="left"/>
      <w:pPr>
        <w:ind w:left="228" w:hanging="355"/>
        <w:jc w:val="left"/>
      </w:pPr>
      <w:rPr>
        <w:rFonts w:ascii="Times New Roman" w:hAnsi="Times New Roman" w:eastAsia="Times New Roman" w:hint="default"/>
        <w:sz w:val="25"/>
        <w:szCs w:val="25"/>
      </w:rPr>
    </w:lvl>
    <w:lvl w:ilvl="1">
      <w:start w:val="1"/>
      <w:numFmt w:val="bullet"/>
      <w:isLgl w:val="false"/>
      <w:suff w:val="tab"/>
      <w:lvlText w:val="•"/>
      <w:lvlJc w:val="left"/>
      <w:pPr>
        <w:ind w:left="816" w:hanging="35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404" w:hanging="35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93" w:hanging="35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81" w:hanging="35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69" w:hanging="35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757" w:hanging="35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45" w:hanging="35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34" w:hanging="355"/>
      </w:pPr>
      <w:rPr>
        <w:rFonts w:hint="default"/>
      </w:rPr>
    </w:lvl>
  </w:abstractNum>
  <w:abstractNum w:abstractNumId="78">
    <w:multiLevelType w:val="hybridMultilevel"/>
    <w:lvl w:ilvl="0">
      <w:start w:val="5"/>
      <w:numFmt w:val="decimal"/>
      <w:isLgl w:val="false"/>
      <w:suff w:val="tab"/>
      <w:lvlText w:val="(%1)"/>
      <w:lvlJc w:val="left"/>
      <w:pPr>
        <w:ind w:left="225" w:hanging="351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797" w:hanging="35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69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40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12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84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56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27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99" w:hanging="351"/>
      </w:pPr>
      <w:rPr>
        <w:rFonts w:hint="default"/>
      </w:rPr>
    </w:lvl>
  </w:abstractNum>
  <w:abstractNum w:abstractNumId="79">
    <w:multiLevelType w:val="hybridMultilevel"/>
    <w:lvl w:ilvl="0">
      <w:start w:val="4"/>
      <w:numFmt w:val="decimal"/>
      <w:isLgl w:val="false"/>
      <w:suff w:val="tab"/>
      <w:lvlText w:val="(%1)"/>
      <w:lvlJc w:val="left"/>
      <w:pPr>
        <w:ind w:left="220" w:hanging="389"/>
        <w:jc w:val="left"/>
      </w:pPr>
      <w:rPr>
        <w:rFonts w:ascii="Times New Roman" w:hAnsi="Times New Roman" w:eastAsia="Times New Roman" w:hint="default"/>
        <w:spacing w:val="-3"/>
        <w:sz w:val="21"/>
        <w:szCs w:val="21"/>
      </w:rPr>
    </w:lvl>
    <w:lvl w:ilvl="1">
      <w:start w:val="1"/>
      <w:numFmt w:val="lowerLetter"/>
      <w:isLgl w:val="false"/>
      <w:suff w:val="tab"/>
      <w:lvlText w:val="(%2)"/>
      <w:lvlJc w:val="left"/>
      <w:pPr>
        <w:ind w:left="1070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1611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153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694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235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777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18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0" w:hanging="365"/>
      </w:pPr>
      <w:rPr>
        <w:rFonts w:hint="default"/>
      </w:rPr>
    </w:lvl>
  </w:abstractNum>
  <w:abstractNum w:abstractNumId="80">
    <w:multiLevelType w:val="hybridMultilevel"/>
    <w:lvl w:ilvl="0">
      <w:start w:val="3"/>
      <w:numFmt w:val="decimal"/>
      <w:isLgl w:val="false"/>
      <w:suff w:val="tab"/>
      <w:lvlText w:val="(%1)"/>
      <w:lvlJc w:val="left"/>
      <w:pPr>
        <w:ind w:left="230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lowerLetter"/>
      <w:isLgl w:val="false"/>
      <w:suff w:val="tab"/>
      <w:lvlText w:val="(%2)"/>
      <w:lvlJc w:val="left"/>
      <w:pPr>
        <w:ind w:left="1070" w:hanging="356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1611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153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694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235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777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18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0" w:hanging="356"/>
      </w:pPr>
      <w:rPr>
        <w:rFonts w:hint="default"/>
      </w:rPr>
    </w:lvl>
  </w:abstractNum>
  <w:abstractNum w:abstractNumId="81">
    <w:multiLevelType w:val="hybridMultilevel"/>
    <w:lvl w:ilvl="0">
      <w:start w:val="7"/>
      <w:numFmt w:val="lowerLetter"/>
      <w:isLgl w:val="false"/>
      <w:suff w:val="tab"/>
      <w:lvlText w:val="(%1)"/>
      <w:lvlJc w:val="left"/>
      <w:pPr>
        <w:ind w:left="1074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561" w:hanging="36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48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35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22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09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95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82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69" w:hanging="365"/>
      </w:pPr>
      <w:rPr>
        <w:rFonts w:hint="default"/>
      </w:rPr>
    </w:lvl>
  </w:abstractNum>
  <w:abstractNum w:abstractNumId="82">
    <w:multiLevelType w:val="hybridMultilevel"/>
    <w:lvl w:ilvl="0">
      <w:start w:val="3"/>
      <w:numFmt w:val="lowerLetter"/>
      <w:isLgl w:val="false"/>
      <w:suff w:val="tab"/>
      <w:lvlText w:val="(%1)"/>
      <w:lvlJc w:val="left"/>
      <w:pPr>
        <w:ind w:left="1060" w:hanging="356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60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60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260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66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6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460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86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260" w:hanging="356"/>
      </w:pPr>
      <w:rPr>
        <w:rFonts w:hint="default"/>
      </w:rPr>
    </w:lvl>
  </w:abstractNum>
  <w:abstractNum w:abstractNumId="83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41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76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520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6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60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53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97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41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86" w:hanging="356"/>
      </w:pPr>
      <w:rPr>
        <w:rFonts w:hint="default"/>
      </w:rPr>
    </w:lvl>
  </w:abstractNum>
  <w:abstractNum w:abstractNumId="8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2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53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4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35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7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8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9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2" w:hanging="356"/>
      </w:pPr>
      <w:rPr>
        <w:rFonts w:hint="default"/>
      </w:rPr>
    </w:lvl>
  </w:abstractNum>
  <w:abstractNum w:abstractNumId="8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2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53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4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35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7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8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9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0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2" w:hanging="360"/>
      </w:pPr>
      <w:rPr>
        <w:rFonts w:hint="default"/>
      </w:rPr>
    </w:lvl>
  </w:abstractNum>
  <w:abstractNum w:abstractNumId="86">
    <w:multiLevelType w:val="hybridMultilevel"/>
    <w:lvl w:ilvl="0">
      <w:start w:val="40"/>
      <w:numFmt w:val="decimal"/>
      <w:isLgl w:val="false"/>
      <w:suff w:val="tab"/>
      <w:lvlText w:val="%1."/>
      <w:lvlJc w:val="left"/>
      <w:pPr>
        <w:ind w:left="117" w:hanging="37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93" w:hanging="37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8" w:hanging="37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4" w:hanging="37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0" w:hanging="37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96" w:hanging="37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71" w:hanging="37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47" w:hanging="37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3" w:hanging="370"/>
      </w:pPr>
      <w:rPr>
        <w:rFonts w:hint="default"/>
      </w:rPr>
    </w:lvl>
  </w:abstractNum>
  <w:abstractNum w:abstractNumId="87">
    <w:multiLevelType w:val="hybridMultilevel"/>
    <w:lvl w:ilvl="0">
      <w:start w:val="3"/>
      <w:numFmt w:val="lowerLetter"/>
      <w:isLgl w:val="false"/>
      <w:suff w:val="tab"/>
      <w:lvlText w:val="(%1)"/>
      <w:lvlJc w:val="left"/>
      <w:pPr>
        <w:ind w:left="952" w:hanging="356"/>
        <w:jc w:val="left"/>
      </w:pPr>
      <w:rPr>
        <w:rFonts w:ascii="Times New Roman" w:hAnsi="Times New Roman" w:eastAsia="Times New Roman" w:hint="default"/>
        <w:spacing w:val="7"/>
        <w:sz w:val="23"/>
        <w:szCs w:val="23"/>
      </w:rPr>
    </w:lvl>
    <w:lvl w:ilvl="1">
      <w:start w:val="1"/>
      <w:numFmt w:val="bullet"/>
      <w:isLgl w:val="false"/>
      <w:suff w:val="tab"/>
      <w:lvlText w:val="·"/>
      <w:lvlJc w:val="left"/>
      <w:pPr>
        <w:ind w:left="957" w:hanging="245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503" w:hanging="24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50" w:hanging="24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96" w:hanging="24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42" w:hanging="24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89" w:hanging="24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35" w:hanging="24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81" w:hanging="245"/>
      </w:pPr>
      <w:rPr>
        <w:rFonts w:hint="default"/>
      </w:rPr>
    </w:lvl>
  </w:abstractNum>
  <w:abstractNum w:abstractNumId="8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38" w:hanging="356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527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16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05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94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83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73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62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51" w:hanging="356"/>
      </w:pPr>
      <w:rPr>
        <w:rFonts w:hint="default"/>
      </w:rPr>
    </w:lvl>
  </w:abstractNum>
  <w:abstractNum w:abstractNumId="8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28" w:hanging="356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518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08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9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8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7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69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9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9" w:hanging="356"/>
      </w:pPr>
      <w:rPr>
        <w:rFonts w:hint="default"/>
      </w:rPr>
    </w:lvl>
  </w:abstractNum>
  <w:abstractNum w:abstractNumId="90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93" w:hanging="346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767" w:hanging="34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40" w:hanging="34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14" w:hanging="34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88" w:hanging="34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61" w:hanging="34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35" w:hanging="34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08" w:hanging="34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82" w:hanging="346"/>
      </w:pPr>
      <w:rPr>
        <w:rFonts w:hint="default"/>
      </w:rPr>
    </w:lvl>
  </w:abstractNum>
  <w:abstractNum w:abstractNumId="91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88" w:hanging="437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762" w:hanging="43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36" w:hanging="43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11" w:hanging="43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85" w:hanging="43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59" w:hanging="43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33" w:hanging="43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07" w:hanging="43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81" w:hanging="437"/>
      </w:pPr>
      <w:rPr>
        <w:rFonts w:hint="default"/>
      </w:rPr>
    </w:lvl>
  </w:abstractNum>
  <w:abstractNum w:abstractNumId="9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86" w:hanging="360"/>
        <w:jc w:val="left"/>
      </w:pPr>
      <w:rPr>
        <w:rFonts w:ascii="Times New Roman" w:hAnsi="Times New Roman" w:eastAsia="Times New Roman" w:hint="default"/>
        <w:spacing w:val="-28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730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373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016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60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03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46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90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233" w:hanging="360"/>
      </w:pPr>
      <w:rPr>
        <w:rFonts w:hint="default"/>
      </w:rPr>
    </w:lvl>
  </w:abstractNum>
  <w:abstractNum w:abstractNumId="93">
    <w:multiLevelType w:val="hybridMultilevel"/>
    <w:lvl w:ilvl="0">
      <w:start w:val="2"/>
      <w:numFmt w:val="lowerLetter"/>
      <w:isLgl w:val="false"/>
      <w:suff w:val="tab"/>
      <w:lvlText w:val="(%1)"/>
      <w:lvlJc w:val="left"/>
      <w:pPr>
        <w:ind w:left="1077" w:hanging="37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571" w:hanging="37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66" w:hanging="37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60" w:hanging="37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54" w:hanging="37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49" w:hanging="37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043" w:hanging="37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538" w:hanging="37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032" w:hanging="375"/>
      </w:pPr>
      <w:rPr>
        <w:rFonts w:hint="default"/>
      </w:rPr>
    </w:lvl>
  </w:abstractNum>
  <w:abstractNum w:abstractNumId="94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232" w:hanging="39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lowerLetter"/>
      <w:isLgl w:val="false"/>
      <w:suff w:val="tab"/>
      <w:lvlText w:val="(%2)"/>
      <w:lvlJc w:val="left"/>
      <w:pPr>
        <w:ind w:left="1086" w:hanging="384"/>
        <w:jc w:val="left"/>
      </w:pPr>
      <w:rPr>
        <w:rFonts w:ascii="Times New Roman" w:hAnsi="Times New Roman" w:eastAsia="Times New Roman" w:hint="default"/>
        <w:spacing w:val="-24"/>
        <w:sz w:val="25"/>
        <w:szCs w:val="25"/>
      </w:rPr>
    </w:lvl>
    <w:lvl w:ilvl="2">
      <w:start w:val="1"/>
      <w:numFmt w:val="bullet"/>
      <w:isLgl w:val="false"/>
      <w:suff w:val="tab"/>
      <w:lvlText w:val="•"/>
      <w:lvlJc w:val="left"/>
      <w:pPr>
        <w:ind w:left="1635" w:hanging="38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183" w:hanging="38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731" w:hanging="38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280" w:hanging="38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28" w:hanging="38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6" w:hanging="38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24" w:hanging="384"/>
      </w:pPr>
      <w:rPr>
        <w:rFonts w:hint="default"/>
      </w:rPr>
    </w:lvl>
  </w:abstractNum>
  <w:abstractNum w:abstractNumId="9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3" w:hanging="394"/>
        <w:jc w:val="left"/>
      </w:pPr>
      <w:rPr>
        <w:rFonts w:ascii="Times New Roman" w:hAnsi="Times New Roman" w:eastAsia="Times New Roman" w:hint="default"/>
        <w:spacing w:val="7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45" w:hanging="39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7" w:hanging="39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9" w:hanging="39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1" w:hanging="39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3" w:hanging="39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5" w:hanging="39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7" w:hanging="39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89" w:hanging="394"/>
      </w:pPr>
      <w:rPr>
        <w:rFonts w:hint="default"/>
      </w:rPr>
    </w:lvl>
  </w:abstractNum>
  <w:abstractNum w:abstractNumId="96">
    <w:multiLevelType w:val="hybridMultilevel"/>
    <w:lvl w:ilvl="0">
      <w:start w:val="32"/>
      <w:numFmt w:val="decimal"/>
      <w:isLgl w:val="false"/>
      <w:suff w:val="tab"/>
      <w:lvlText w:val="%1."/>
      <w:lvlJc w:val="left"/>
      <w:pPr>
        <w:ind w:left="958" w:hanging="370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36"/>
      <w:numFmt w:val="decimal"/>
      <w:isLgl w:val="false"/>
      <w:suff w:val="tab"/>
      <w:lvlText w:val="%2."/>
      <w:lvlJc w:val="left"/>
      <w:pPr>
        <w:ind w:left="188" w:hanging="365"/>
        <w:jc w:val="left"/>
      </w:pPr>
      <w:rPr>
        <w:rFonts w:ascii="Times New Roman" w:hAnsi="Times New Roman" w:eastAsia="Times New Roman" w:hint="default"/>
        <w:b/>
        <w:bCs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395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2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268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705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142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579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016" w:hanging="365"/>
      </w:pPr>
      <w:rPr>
        <w:rFonts w:hint="default"/>
      </w:rPr>
    </w:lvl>
  </w:abstractNum>
  <w:abstractNum w:abstractNumId="9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3" w:hanging="360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45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7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9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1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3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7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89" w:hanging="360"/>
      </w:pPr>
      <w:rPr>
        <w:rFonts w:hint="default"/>
      </w:rPr>
    </w:lvl>
  </w:abstractNum>
  <w:abstractNum w:abstractNumId="98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3" w:hanging="336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212" w:hanging="33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60" w:hanging="33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108" w:hanging="33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56" w:hanging="33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04" w:hanging="33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452" w:hanging="33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900" w:hanging="33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348" w:hanging="336"/>
      </w:pPr>
      <w:rPr>
        <w:rFonts w:hint="default"/>
      </w:rPr>
    </w:lvl>
  </w:abstractNum>
  <w:abstractNum w:abstractNumId="9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8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49" w:hanging="36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1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33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4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6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7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9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0" w:hanging="365"/>
      </w:pPr>
      <w:rPr>
        <w:rFonts w:hint="default"/>
      </w:rPr>
    </w:lvl>
  </w:abstractNum>
  <w:abstractNum w:abstractNumId="100">
    <w:multiLevelType w:val="hybridMultilevel"/>
    <w:lvl w:ilvl="0">
      <w:start w:val="4"/>
      <w:numFmt w:val="decimal"/>
      <w:isLgl w:val="false"/>
      <w:suff w:val="tab"/>
      <w:lvlText w:val="(%1)"/>
      <w:lvlJc w:val="left"/>
      <w:pPr>
        <w:ind w:left="123" w:hanging="360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698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3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8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3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98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73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48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3" w:hanging="360"/>
      </w:pPr>
      <w:rPr>
        <w:rFonts w:hint="default"/>
      </w:rPr>
    </w:lvl>
  </w:abstractNum>
  <w:abstractNum w:abstractNumId="101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223" w:hanging="36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1060" w:hanging="36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601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142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683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223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764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05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46" w:hanging="364"/>
      </w:pPr>
      <w:rPr>
        <w:rFonts w:hint="default"/>
      </w:rPr>
    </w:lvl>
  </w:abstractNum>
  <w:abstractNum w:abstractNumId="10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65" w:hanging="35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51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37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24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10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96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83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69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55" w:hanging="359"/>
      </w:pPr>
      <w:rPr>
        <w:rFonts w:hint="default"/>
      </w:rPr>
    </w:lvl>
  </w:abstractNum>
  <w:abstractNum w:abstractNumId="103">
    <w:multiLevelType w:val="hybridMultilevel"/>
    <w:lvl w:ilvl="0">
      <w:start w:val="7"/>
      <w:numFmt w:val="lowerLetter"/>
      <w:isLgl w:val="false"/>
      <w:suff w:val="tab"/>
      <w:lvlText w:val="(%1)"/>
      <w:lvlJc w:val="left"/>
      <w:pPr>
        <w:ind w:left="1060" w:hanging="35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47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33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20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07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94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81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67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54" w:hanging="359"/>
      </w:pPr>
      <w:rPr>
        <w:rFonts w:hint="default"/>
      </w:rPr>
    </w:lvl>
  </w:abstractNum>
  <w:abstractNum w:abstractNumId="10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44" w:hanging="351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35" w:hanging="35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26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16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07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98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89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9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70" w:hanging="351"/>
      </w:pPr>
      <w:rPr>
        <w:rFonts w:hint="default"/>
      </w:rPr>
    </w:lvl>
  </w:abstractNum>
  <w:abstractNum w:abstractNumId="105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949" w:hanging="370"/>
        <w:jc w:val="left"/>
      </w:pPr>
      <w:rPr>
        <w:rFonts w:ascii="Times New Roman" w:hAnsi="Times New Roman" w:eastAsia="Times New Roman" w:hint="default"/>
        <w:sz w:val="21"/>
        <w:szCs w:val="21"/>
      </w:rPr>
    </w:lvl>
    <w:lvl w:ilvl="1">
      <w:start w:val="1"/>
      <w:numFmt w:val="lowerLetter"/>
      <w:isLgl w:val="false"/>
      <w:suff w:val="tab"/>
      <w:lvlText w:val="(%2)"/>
      <w:lvlJc w:val="left"/>
      <w:pPr>
        <w:ind w:left="949" w:hanging="351"/>
        <w:jc w:val="left"/>
      </w:pPr>
      <w:rPr>
        <w:rFonts w:ascii="Times New Roman" w:hAnsi="Times New Roman" w:eastAsia="Times New Roman" w:hint="default"/>
        <w:sz w:val="21"/>
        <w:szCs w:val="21"/>
      </w:rPr>
    </w:lvl>
    <w:lvl w:ilvl="2">
      <w:start w:val="1"/>
      <w:numFmt w:val="lowerRoman"/>
      <w:isLgl w:val="false"/>
      <w:suff w:val="tab"/>
      <w:lvlText w:val="(%3)"/>
      <w:lvlJc w:val="left"/>
      <w:pPr>
        <w:ind w:left="1300" w:hanging="365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3">
      <w:start w:val="1"/>
      <w:numFmt w:val="bullet"/>
      <w:isLgl w:val="false"/>
      <w:suff w:val="tab"/>
      <w:lvlText w:val="•"/>
      <w:lvlJc w:val="left"/>
      <w:pPr>
        <w:ind w:left="2311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17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23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28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34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40" w:hanging="365"/>
      </w:pPr>
      <w:rPr>
        <w:rFonts w:hint="default"/>
      </w:rPr>
    </w:lvl>
  </w:abstractNum>
  <w:abstractNum w:abstractNumId="106">
    <w:multiLevelType w:val="hybridMultilevel"/>
    <w:lvl w:ilvl="0">
      <w:start w:val="28"/>
      <w:numFmt w:val="decimal"/>
      <w:isLgl w:val="false"/>
      <w:suff w:val="tab"/>
      <w:lvlText w:val="%1."/>
      <w:lvlJc w:val="left"/>
      <w:pPr>
        <w:ind w:left="100" w:hanging="351"/>
        <w:jc w:val="left"/>
      </w:pPr>
      <w:rPr>
        <w:rFonts w:ascii="Times New Roman" w:hAnsi="Times New Roman" w:eastAsia="Times New Roman" w:hint="default"/>
        <w:b/>
        <w:bCs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675" w:hanging="35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0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25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0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6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51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26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01" w:hanging="351"/>
      </w:pPr>
      <w:rPr>
        <w:rFonts w:hint="default"/>
      </w:rPr>
    </w:lvl>
  </w:abstractNum>
  <w:abstractNum w:abstractNumId="107">
    <w:multiLevelType w:val="hybridMultilevel"/>
    <w:lvl w:ilvl="0">
      <w:start w:val="4"/>
      <w:numFmt w:val="decimal"/>
      <w:isLgl w:val="false"/>
      <w:suff w:val="tab"/>
      <w:lvlText w:val="(%1)"/>
      <w:lvlJc w:val="left"/>
      <w:pPr>
        <w:ind w:left="225" w:hanging="36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lowerLetter"/>
      <w:isLgl w:val="false"/>
      <w:suff w:val="tab"/>
      <w:lvlText w:val="(%2)"/>
      <w:lvlJc w:val="left"/>
      <w:pPr>
        <w:ind w:left="1065" w:hanging="356"/>
        <w:jc w:val="left"/>
      </w:pPr>
      <w:rPr>
        <w:rFonts w:ascii="Times New Roman" w:hAnsi="Times New Roman" w:eastAsia="Times New Roman" w:hint="default"/>
        <w:sz w:val="25"/>
        <w:szCs w:val="25"/>
      </w:rPr>
    </w:lvl>
    <w:lvl w:ilvl="2">
      <w:start w:val="1"/>
      <w:numFmt w:val="bullet"/>
      <w:isLgl w:val="false"/>
      <w:suff w:val="tab"/>
      <w:lvlText w:val="•"/>
      <w:lvlJc w:val="left"/>
      <w:pPr>
        <w:ind w:left="1618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172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72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27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33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87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0" w:hanging="356"/>
      </w:pPr>
      <w:rPr>
        <w:rFonts w:hint="default"/>
      </w:rPr>
    </w:lvl>
  </w:abstractNum>
  <w:abstractNum w:abstractNumId="10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86" w:hanging="36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73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60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47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35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22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9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6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84" w:hanging="364"/>
      </w:pPr>
      <w:rPr>
        <w:rFonts w:hint="default"/>
      </w:rPr>
    </w:lvl>
  </w:abstractNum>
  <w:abstractNum w:abstractNumId="109">
    <w:multiLevelType w:val="hybridMultilevel"/>
    <w:lvl w:ilvl="0">
      <w:start w:val="23"/>
      <w:numFmt w:val="decimal"/>
      <w:isLgl w:val="false"/>
      <w:suff w:val="tab"/>
      <w:lvlText w:val="%1."/>
      <w:lvlJc w:val="left"/>
      <w:pPr>
        <w:ind w:left="139" w:hanging="36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11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83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55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7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99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71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42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14" w:hanging="364"/>
      </w:pPr>
      <w:rPr>
        <w:rFonts w:hint="default"/>
      </w:rPr>
    </w:lvl>
  </w:abstractNum>
  <w:abstractNum w:abstractNumId="110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0" w:hanging="350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lowerLetter"/>
      <w:isLgl w:val="false"/>
      <w:suff w:val="tab"/>
      <w:lvlText w:val="(%2)"/>
      <w:lvlJc w:val="left"/>
      <w:pPr>
        <w:ind w:left="962" w:hanging="35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967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578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189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801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412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024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35" w:hanging="354"/>
      </w:pPr>
      <w:rPr>
        <w:rFonts w:hint="default"/>
      </w:rPr>
    </w:lvl>
  </w:abstractNum>
  <w:abstractNum w:abstractNumId="11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141" w:hanging="360"/>
        <w:jc w:val="left"/>
      </w:pPr>
      <w:rPr>
        <w:rFonts w:ascii="Times New Roman" w:hAnsi="Times New Roman" w:eastAsia="Times New Roman" w:hint="default"/>
        <w:sz w:val="21"/>
        <w:szCs w:val="21"/>
      </w:rPr>
    </w:lvl>
    <w:lvl w:ilvl="1">
      <w:start w:val="1"/>
      <w:numFmt w:val="bullet"/>
      <w:isLgl w:val="false"/>
      <w:suff w:val="tab"/>
      <w:lvlText w:val="•"/>
      <w:lvlJc w:val="left"/>
      <w:pPr>
        <w:ind w:left="162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17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05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93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81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069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557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044" w:hanging="360"/>
      </w:pPr>
      <w:rPr>
        <w:rFonts w:hint="default"/>
      </w:rPr>
    </w:lvl>
  </w:abstractNum>
  <w:abstractNum w:abstractNumId="11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297" w:hanging="423"/>
        <w:jc w:val="left"/>
      </w:pPr>
      <w:rPr>
        <w:rFonts w:ascii="Times New Roman" w:hAnsi="Times New Roman" w:eastAsia="Times New Roman" w:hint="default"/>
        <w:sz w:val="21"/>
        <w:szCs w:val="21"/>
      </w:rPr>
    </w:lvl>
    <w:lvl w:ilvl="1">
      <w:start w:val="1"/>
      <w:numFmt w:val="bullet"/>
      <w:isLgl w:val="false"/>
      <w:suff w:val="tab"/>
      <w:lvlText w:val="•"/>
      <w:lvlJc w:val="left"/>
      <w:pPr>
        <w:ind w:left="869" w:hanging="42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442" w:hanging="42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14" w:hanging="42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86" w:hanging="42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59" w:hanging="42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731" w:hanging="42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03" w:hanging="42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76" w:hanging="423"/>
      </w:pPr>
      <w:rPr>
        <w:rFonts w:hint="default"/>
      </w:rPr>
    </w:lvl>
  </w:abstractNum>
  <w:abstractNum w:abstractNumId="113">
    <w:multiLevelType w:val="hybridMultilevel"/>
    <w:lvl w:ilvl="0">
      <w:start w:val="19"/>
      <w:numFmt w:val="decimal"/>
      <w:isLgl w:val="false"/>
      <w:suff w:val="tab"/>
      <w:lvlText w:val="%1."/>
      <w:lvlJc w:val="left"/>
      <w:pPr>
        <w:ind w:left="297" w:hanging="346"/>
        <w:jc w:val="left"/>
      </w:pPr>
      <w:rPr>
        <w:rFonts w:ascii="Times New Roman" w:hAnsi="Times New Roman" w:eastAsia="Times New Roman" w:hint="default"/>
        <w:b/>
        <w:bCs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869" w:hanging="34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442" w:hanging="34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14" w:hanging="34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86" w:hanging="34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59" w:hanging="34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731" w:hanging="34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03" w:hanging="34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76" w:hanging="346"/>
      </w:pPr>
      <w:rPr>
        <w:rFonts w:hint="default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191" w:hanging="77"/>
      </w:pPr>
      <w:rPr>
        <w:rFonts w:ascii="Arial" w:hAnsi="Arial" w:eastAsia="Aria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028" w:hanging="7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65" w:hanging="7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02" w:hanging="7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39" w:hanging="7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75" w:hanging="7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212" w:hanging="7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049" w:hanging="7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886" w:hanging="77"/>
      </w:pPr>
      <w:rPr>
        <w:rFonts w:hint="default"/>
      </w:rPr>
    </w:lvl>
  </w:abstractNum>
  <w:abstractNum w:abstractNumId="115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09" w:hanging="354"/>
        <w:jc w:val="right"/>
      </w:pPr>
      <w:rPr>
        <w:rFonts w:ascii="Times New Roman" w:hAnsi="Times New Roman" w:eastAsia="Times New Roman" w:hint="default"/>
        <w:sz w:val="21"/>
        <w:szCs w:val="21"/>
      </w:rPr>
    </w:lvl>
    <w:lvl w:ilvl="1">
      <w:start w:val="1"/>
      <w:numFmt w:val="lowerLetter"/>
      <w:isLgl w:val="false"/>
      <w:suff w:val="tab"/>
      <w:lvlText w:val="(%2)"/>
      <w:lvlJc w:val="left"/>
      <w:pPr>
        <w:ind w:left="1947" w:hanging="354"/>
        <w:jc w:val="left"/>
      </w:pPr>
      <w:rPr>
        <w:rFonts w:ascii="Times New Roman" w:hAnsi="Times New Roman" w:eastAsia="Times New Roman" w:hint="default"/>
        <w:spacing w:val="-24"/>
        <w:sz w:val="21"/>
        <w:szCs w:val="21"/>
      </w:rPr>
    </w:lvl>
    <w:lvl w:ilvl="2">
      <w:start w:val="1"/>
      <w:numFmt w:val="bullet"/>
      <w:isLgl w:val="false"/>
      <w:suff w:val="tab"/>
      <w:lvlText w:val="•"/>
      <w:lvlJc w:val="left"/>
      <w:pPr>
        <w:ind w:left="2664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81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98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815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532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249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966" w:hanging="354"/>
      </w:pPr>
      <w:rPr>
        <w:rFonts w:hint="default"/>
      </w:rPr>
    </w:lvl>
  </w:abstractNum>
  <w:abstractNum w:abstractNumId="116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250" w:hanging="40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lowerLetter"/>
      <w:isLgl w:val="false"/>
      <w:suff w:val="tab"/>
      <w:lvlText w:val="(%2)"/>
      <w:lvlJc w:val="left"/>
      <w:pPr>
        <w:ind w:left="1947" w:hanging="364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2397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48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98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49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200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650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101" w:hanging="364"/>
      </w:pPr>
      <w:rPr>
        <w:rFonts w:hint="default"/>
      </w:rPr>
    </w:lvl>
  </w:abstractNum>
  <w:abstractNum w:abstractNumId="117">
    <w:multiLevelType w:val="hybridMultilevel"/>
    <w:lvl w:ilvl="0">
      <w:start w:val="13"/>
      <w:numFmt w:val="decimal"/>
      <w:isLgl w:val="false"/>
      <w:suff w:val="tab"/>
      <w:lvlText w:val="%1."/>
      <w:lvlJc w:val="left"/>
      <w:pPr>
        <w:ind w:left="250" w:hanging="34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937" w:hanging="34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546" w:hanging="34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155" w:hanging="34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65" w:hanging="34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74" w:hanging="34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83" w:hanging="34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92" w:hanging="34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201" w:hanging="346"/>
      </w:pPr>
      <w:rPr>
        <w:rFonts w:hint="default"/>
      </w:rPr>
    </w:lvl>
  </w:abstractNum>
  <w:abstractNum w:abstractNumId="118">
    <w:multiLevelType w:val="hybridMultilevel"/>
    <w:lvl w:ilvl="0">
      <w:start w:val="10"/>
      <w:numFmt w:val="decimal"/>
      <w:isLgl w:val="false"/>
      <w:suff w:val="tab"/>
      <w:lvlText w:val="%1."/>
      <w:lvlJc w:val="left"/>
      <w:pPr>
        <w:ind w:left="235" w:hanging="346"/>
        <w:jc w:val="left"/>
      </w:pPr>
      <w:rPr>
        <w:rFonts w:ascii="Times New Roman" w:hAnsi="Times New Roman" w:eastAsia="Times New Roman" w:hint="default"/>
        <w:spacing w:val="-66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823" w:hanging="34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411" w:hanging="34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00" w:hanging="34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88" w:hanging="34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76" w:hanging="34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764" w:hanging="34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52" w:hanging="34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0" w:hanging="346"/>
      </w:pPr>
      <w:rPr>
        <w:rFonts w:hint="default"/>
      </w:rPr>
    </w:lvl>
  </w:abstractNum>
  <w:abstractNum w:abstractNumId="11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5" w:hanging="360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591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22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64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01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37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74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10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47" w:hanging="360"/>
      </w:pPr>
      <w:rPr>
        <w:rFonts w:hint="default"/>
      </w:rPr>
    </w:lvl>
  </w:abstractNum>
  <w:abstractNum w:abstractNumId="120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0" w:hanging="356"/>
        <w:jc w:val="righ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840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560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280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0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2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40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16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80" w:hanging="356"/>
      </w:pPr>
      <w:rPr>
        <w:rFonts w:hint="default"/>
      </w:rPr>
    </w:lvl>
  </w:abstractNum>
  <w:abstractNum w:abstractNumId="121">
    <w:multiLevelType w:val="hybridMultilevel"/>
    <w:lvl w:ilvl="0">
      <w:start w:val="11"/>
      <w:numFmt w:val="lowerLetter"/>
      <w:isLgl w:val="false"/>
      <w:suff w:val="tab"/>
      <w:lvlText w:val="(%1)"/>
      <w:lvlJc w:val="left"/>
      <w:pPr>
        <w:ind w:left="955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upperRoman"/>
      <w:isLgl w:val="false"/>
      <w:suff w:val="tab"/>
      <w:lvlText w:val="(%2)"/>
      <w:lvlJc w:val="left"/>
      <w:pPr>
        <w:ind w:left="955" w:hanging="360"/>
        <w:jc w:val="left"/>
      </w:pPr>
      <w:rPr>
        <w:rFonts w:ascii="Arial" w:hAnsi="Arial" w:eastAsia="Arial" w:hint="default"/>
        <w:sz w:val="20"/>
        <w:szCs w:val="20"/>
      </w:rPr>
    </w:lvl>
    <w:lvl w:ilvl="2">
      <w:start w:val="1"/>
      <w:numFmt w:val="bullet"/>
      <w:isLgl w:val="false"/>
      <w:suff w:val="tab"/>
      <w:lvlText w:val="•"/>
      <w:lvlJc w:val="left"/>
      <w:pPr>
        <w:ind w:left="222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64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01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37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74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10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47" w:hanging="360"/>
      </w:pPr>
      <w:rPr>
        <w:rFonts w:hint="default"/>
      </w:rPr>
    </w:lvl>
  </w:abstractNum>
  <w:abstractNum w:abstractNumId="122">
    <w:multiLevelType w:val="hybridMultilevel"/>
    <w:lvl w:ilvl="0">
      <w:start w:val="4"/>
      <w:numFmt w:val="lowerLetter"/>
      <w:isLgl w:val="false"/>
      <w:suff w:val="tab"/>
      <w:lvlText w:val="(%1)"/>
      <w:lvlJc w:val="left"/>
      <w:pPr>
        <w:ind w:left="964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600" w:hanging="36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235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71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06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42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77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13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48" w:hanging="365"/>
      </w:pPr>
      <w:rPr>
        <w:rFonts w:hint="default"/>
      </w:rPr>
    </w:lvl>
  </w:abstractNum>
  <w:abstractNum w:abstractNumId="12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71" w:hanging="359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56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42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27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12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97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82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67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52" w:hanging="359"/>
      </w:pPr>
      <w:rPr>
        <w:rFonts w:hint="default"/>
      </w:rPr>
    </w:lvl>
  </w:abstractNum>
  <w:abstractNum w:abstractNumId="12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62" w:hanging="35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48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34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20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06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92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78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64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50" w:hanging="359"/>
      </w:pPr>
      <w:rPr>
        <w:rFonts w:hint="default"/>
      </w:rPr>
    </w:lvl>
  </w:abstractNum>
  <w:abstractNum w:abstractNumId="125">
    <w:multiLevelType w:val="hybridMultilevel"/>
    <w:lvl w:ilvl="0">
      <w:start w:val="7"/>
      <w:numFmt w:val="lowerLetter"/>
      <w:isLgl w:val="false"/>
      <w:suff w:val="tab"/>
      <w:lvlText w:val="(%1)"/>
      <w:lvlJc w:val="left"/>
      <w:pPr>
        <w:ind w:left="1067" w:hanging="36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52" w:hanging="36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38" w:hanging="36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23" w:hanging="36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09" w:hanging="36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94" w:hanging="36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80" w:hanging="36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66" w:hanging="36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51" w:hanging="369"/>
      </w:pPr>
      <w:rPr>
        <w:rFonts w:hint="default"/>
      </w:rPr>
    </w:lvl>
  </w:abstractNum>
  <w:abstractNum w:abstractNumId="126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064" w:hanging="375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1054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611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157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704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25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797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43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0" w:hanging="356"/>
      </w:pPr>
      <w:rPr>
        <w:rFonts w:hint="default"/>
      </w:rPr>
    </w:lvl>
  </w:abstractNum>
  <w:abstractNum w:abstractNumId="127">
    <w:multiLevelType w:val="hybridMultilevel"/>
    <w:lvl w:ilvl="0">
      <w:start w:val="7"/>
      <w:numFmt w:val="decimal"/>
      <w:isLgl w:val="false"/>
      <w:suff w:val="tab"/>
      <w:lvlText w:val="%1."/>
      <w:lvlJc w:val="left"/>
      <w:pPr>
        <w:ind w:left="215" w:hanging="370"/>
        <w:jc w:val="left"/>
      </w:pPr>
      <w:rPr>
        <w:rFonts w:ascii="Times New Roman" w:hAnsi="Times New Roman" w:eastAsia="Times New Roman" w:hint="default"/>
        <w:spacing w:val="-13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792" w:hanging="37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68" w:hanging="37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45" w:hanging="37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22" w:hanging="37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99" w:hanging="37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76" w:hanging="37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53" w:hanging="37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29" w:hanging="370"/>
      </w:pPr>
      <w:rPr>
        <w:rFonts w:hint="default"/>
      </w:rPr>
    </w:lvl>
  </w:abstractNum>
  <w:abstractNum w:abstractNumId="128">
    <w:multiLevelType w:val="hybridMultilevel"/>
    <w:lvl w:ilvl="0">
      <w:start w:val="7"/>
      <w:numFmt w:val="lowerLetter"/>
      <w:isLgl w:val="false"/>
      <w:suff w:val="tab"/>
      <w:lvlText w:val="(%1)"/>
      <w:lvlJc w:val="left"/>
      <w:pPr>
        <w:ind w:left="1050" w:hanging="35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43" w:hanging="35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36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30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23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16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010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503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96" w:hanging="351"/>
      </w:pPr>
      <w:rPr>
        <w:rFonts w:hint="default"/>
      </w:rPr>
    </w:lvl>
  </w:abstractNum>
  <w:abstractNum w:abstractNumId="129">
    <w:multiLevelType w:val="hybridMultilevel"/>
    <w:lvl w:ilvl="0">
      <w:start w:val="2"/>
      <w:numFmt w:val="lowerRoman"/>
      <w:isLgl w:val="false"/>
      <w:suff w:val="tab"/>
      <w:lvlText w:val="(%1)"/>
      <w:lvlJc w:val="left"/>
      <w:pPr>
        <w:ind w:left="1534" w:hanging="47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979" w:hanging="47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424" w:hanging="47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69" w:hanging="47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314" w:hanging="47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59" w:hanging="47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204" w:hanging="47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648" w:hanging="47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093" w:hanging="475"/>
      </w:pPr>
      <w:rPr>
        <w:rFonts w:hint="default"/>
      </w:rPr>
    </w:lvl>
  </w:abstractNum>
  <w:abstractNum w:abstractNumId="13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69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Roman"/>
      <w:isLgl w:val="false"/>
      <w:suff w:val="tab"/>
      <w:lvlText w:val="(%2)"/>
      <w:lvlJc w:val="left"/>
      <w:pPr>
        <w:ind w:left="1539" w:hanging="485"/>
        <w:jc w:val="left"/>
      </w:pPr>
      <w:rPr>
        <w:rFonts w:ascii="Arial" w:hAnsi="Arial" w:eastAsia="Arial" w:hint="default"/>
        <w:sz w:val="21"/>
        <w:szCs w:val="21"/>
      </w:rPr>
    </w:lvl>
    <w:lvl w:ilvl="2">
      <w:start w:val="1"/>
      <w:numFmt w:val="bullet"/>
      <w:isLgl w:val="false"/>
      <w:suff w:val="tab"/>
      <w:lvlText w:val="•"/>
      <w:lvlJc w:val="left"/>
      <w:pPr>
        <w:ind w:left="2033" w:hanging="48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27" w:hanging="48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20" w:hanging="48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14" w:hanging="48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008" w:hanging="48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502" w:hanging="48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95" w:hanging="485"/>
      </w:pPr>
      <w:rPr>
        <w:rFonts w:hint="default"/>
      </w:rPr>
    </w:lvl>
  </w:abstractNum>
  <w:abstractNum w:abstractNumId="131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210" w:hanging="374"/>
        <w:jc w:val="left"/>
      </w:pPr>
      <w:rPr>
        <w:rFonts w:ascii="Times New Roman" w:hAnsi="Times New Roman" w:eastAsia="Times New Roman" w:hint="default"/>
        <w:sz w:val="21"/>
        <w:szCs w:val="21"/>
      </w:rPr>
    </w:lvl>
    <w:lvl w:ilvl="1">
      <w:start w:val="1"/>
      <w:numFmt w:val="lowerLetter"/>
      <w:isLgl w:val="false"/>
      <w:suff w:val="tab"/>
      <w:lvlText w:val="(%2)"/>
      <w:lvlJc w:val="left"/>
      <w:pPr>
        <w:ind w:left="1057" w:hanging="35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1599" w:hanging="35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141" w:hanging="35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684" w:hanging="35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226" w:hanging="35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768" w:hanging="35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10" w:hanging="35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53" w:hanging="355"/>
      </w:pPr>
      <w:rPr>
        <w:rFonts w:hint="default"/>
      </w:rPr>
    </w:lvl>
  </w:abstractNum>
  <w:abstractNum w:abstractNumId="132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219" w:hanging="36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791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63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35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06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78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50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22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94" w:hanging="364"/>
      </w:pPr>
      <w:rPr>
        <w:rFonts w:hint="default"/>
      </w:rPr>
    </w:lvl>
  </w:abstractNum>
  <w:abstractNum w:abstractNumId="13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5" w:hanging="358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54" w:hanging="35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3" w:hanging="35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32" w:hanging="35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0" w:hanging="35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09" w:hanging="35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8" w:hanging="35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87" w:hanging="35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76" w:hanging="358"/>
      </w:pPr>
      <w:rPr>
        <w:rFonts w:hint="default"/>
      </w:rPr>
    </w:lvl>
  </w:abstractNum>
  <w:abstractNum w:abstractNumId="13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36" w:hanging="358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59" w:hanging="35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81" w:hanging="35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03" w:hanging="35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26" w:hanging="35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048" w:hanging="35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70" w:hanging="35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93" w:hanging="35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15" w:hanging="358"/>
      </w:pPr>
      <w:rPr>
        <w:rFonts w:hint="default"/>
      </w:rPr>
    </w:lvl>
  </w:abstractNum>
  <w:abstractNum w:abstractNumId="135">
    <w:multiLevelType w:val="hybridMultilevel"/>
    <w:lvl w:ilvl="0">
      <w:start w:val="10"/>
      <w:numFmt w:val="upperLetter"/>
      <w:isLgl w:val="false"/>
      <w:suff w:val="tab"/>
      <w:lvlText w:val=".%1"/>
      <w:lvlJc w:val="left"/>
      <w:pPr>
        <w:ind w:left="1242" w:hanging="1229"/>
        <w:jc w:val="left"/>
      </w:pPr>
      <w:rPr>
        <w:rFonts w:ascii="Arial" w:hAnsi="Arial" w:eastAsia="Arial" w:hint="default"/>
        <w:i/>
        <w:position w:val="-11"/>
        <w:sz w:val="36"/>
        <w:szCs w:val="36"/>
      </w:rPr>
    </w:lvl>
    <w:lvl w:ilvl="1">
      <w:start w:val="1"/>
      <w:numFmt w:val="bullet"/>
      <w:isLgl w:val="false"/>
      <w:suff w:val="tab"/>
      <w:lvlText w:val="·"/>
      <w:lvlJc w:val="left"/>
      <w:pPr>
        <w:ind w:left="240" w:hanging="140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1771" w:hanging="14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00" w:hanging="14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29" w:hanging="14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58" w:hanging="14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86" w:hanging="14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15" w:hanging="14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4" w:hanging="140"/>
      </w:pPr>
      <w:rPr>
        <w:rFonts w:hint="default"/>
      </w:rPr>
    </w:lvl>
  </w:abstractNum>
  <w:abstractNum w:abstractNumId="136">
    <w:multiLevelType w:val="hybridMultilevel"/>
    <w:lvl w:ilvl="0">
      <w:start w:val="12"/>
      <w:numFmt w:val="lowerLetter"/>
      <w:isLgl w:val="false"/>
      <w:suff w:val="tab"/>
      <w:lvlText w:val="%1"/>
      <w:lvlJc w:val="left"/>
      <w:pPr>
        <w:ind w:left="1381" w:hanging="461"/>
        <w:jc w:val="left"/>
      </w:pPr>
      <w:rPr>
        <w:rFonts w:hint="default"/>
      </w:rPr>
    </w:lvl>
    <w:lvl w:ilvl="1">
      <w:start w:val="23"/>
      <w:numFmt w:val="upperLetter"/>
      <w:isLgl w:val="false"/>
      <w:suff w:val="tab"/>
      <w:lvlText w:val="%1.%2"/>
      <w:lvlJc w:val="left"/>
      <w:pPr>
        <w:ind w:left="1381" w:hanging="461"/>
        <w:jc w:val="left"/>
      </w:pPr>
      <w:rPr>
        <w:rFonts w:ascii="Times New Roman" w:hAnsi="Times New Roman" w:eastAsia="Times New Roman" w:hint="default"/>
        <w:spacing w:val="-25"/>
        <w:sz w:val="24"/>
        <w:szCs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566" w:hanging="451"/>
      </w:pPr>
      <w:rPr>
        <w:rFonts w:ascii="Times New Roman" w:hAnsi="Times New Roman" w:eastAsia="Times New Roman" w:hint="default"/>
        <w:sz w:val="22"/>
        <w:szCs w:val="22"/>
      </w:rPr>
    </w:lvl>
    <w:lvl w:ilvl="3">
      <w:start w:val="1"/>
      <w:numFmt w:val="bullet"/>
      <w:isLgl w:val="false"/>
      <w:suff w:val="tab"/>
      <w:lvlText w:val="•"/>
      <w:lvlJc w:val="left"/>
      <w:pPr>
        <w:ind w:left="2799" w:hanging="4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07" w:hanging="4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16" w:hanging="4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25" w:hanging="4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33" w:hanging="4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342" w:hanging="451"/>
      </w:pPr>
      <w:rPr>
        <w:rFonts w:hint="default"/>
      </w:rPr>
    </w:lvl>
  </w:abstractNum>
  <w:abstractNum w:abstractNumId="13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87" w:hanging="356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552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8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43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0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57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13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7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426" w:hanging="356"/>
      </w:pPr>
      <w:rPr>
        <w:rFonts w:hint="default"/>
      </w:rPr>
    </w:lvl>
  </w:abstractNum>
  <w:abstractNum w:abstractNumId="13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31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744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45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170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83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96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308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021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734" w:hanging="356"/>
      </w:pPr>
      <w:rPr>
        <w:rFonts w:hint="default"/>
      </w:rPr>
    </w:lvl>
  </w:abstractNum>
  <w:abstractNum w:abstractNumId="139">
    <w:multiLevelType w:val="hybridMultilevel"/>
    <w:lvl w:ilvl="0">
      <w:start w:val="32"/>
      <w:numFmt w:val="decimal"/>
      <w:isLgl w:val="false"/>
      <w:suff w:val="tab"/>
      <w:lvlText w:val="%1."/>
      <w:lvlJc w:val="left"/>
      <w:pPr>
        <w:ind w:left="937" w:hanging="355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699" w:hanging="35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461" w:hanging="35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224" w:hanging="35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986" w:hanging="35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748" w:hanging="35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510" w:hanging="35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273" w:hanging="35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7035" w:hanging="355"/>
      </w:pPr>
      <w:rPr>
        <w:rFonts w:hint="default"/>
      </w:rPr>
    </w:lvl>
  </w:abstractNum>
  <w:abstractNum w:abstractNumId="140">
    <w:multiLevelType w:val="hybridMultilevel"/>
    <w:lvl w:ilvl="0">
      <w:start w:val="23"/>
      <w:numFmt w:val="decimal"/>
      <w:isLgl w:val="false"/>
      <w:suff w:val="tab"/>
      <w:lvlText w:val="%1."/>
      <w:lvlJc w:val="left"/>
      <w:pPr>
        <w:ind w:left="951" w:hanging="355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712" w:hanging="35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473" w:hanging="35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234" w:hanging="35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994" w:hanging="35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755" w:hanging="35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516" w:hanging="35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277" w:hanging="35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7038" w:hanging="355"/>
      </w:pPr>
      <w:rPr>
        <w:rFonts w:hint="default"/>
      </w:r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227" w:hanging="337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762" w:hanging="33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297" w:hanging="33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833" w:hanging="33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368" w:hanging="33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903" w:hanging="33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438" w:hanging="33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974" w:hanging="33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509" w:hanging="337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evenAndOddHeaders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56"/>
    <w:link w:val="6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56"/>
    <w:link w:val="6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56"/>
    <w:link w:val="6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56"/>
    <w:link w:val="6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56"/>
    <w:link w:val="665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59"/>
    <w:next w:val="659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5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59"/>
    <w:next w:val="659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5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59"/>
    <w:next w:val="659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5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59"/>
    <w:next w:val="659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56"/>
    <w:link w:val="27"/>
    <w:uiPriority w:val="9"/>
    <w:rPr>
      <w:rFonts w:ascii="Arial" w:hAnsi="Arial" w:cs="Arial" w:eastAsia="Arial"/>
      <w:i/>
      <w:iCs/>
      <w:sz w:val="21"/>
      <w:szCs w:val="21"/>
    </w:r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59"/>
    <w:next w:val="659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56"/>
    <w:link w:val="32"/>
    <w:uiPriority w:val="10"/>
    <w:rPr>
      <w:sz w:val="48"/>
      <w:szCs w:val="48"/>
    </w:rPr>
  </w:style>
  <w:style w:type="paragraph" w:styleId="34">
    <w:name w:val="Subtitle"/>
    <w:basedOn w:val="659"/>
    <w:next w:val="659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56"/>
    <w:link w:val="34"/>
    <w:uiPriority w:val="11"/>
    <w:rPr>
      <w:sz w:val="24"/>
      <w:szCs w:val="24"/>
    </w:rPr>
  </w:style>
  <w:style w:type="paragraph" w:styleId="36">
    <w:name w:val="Quote"/>
    <w:basedOn w:val="659"/>
    <w:next w:val="659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59"/>
    <w:next w:val="659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59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56"/>
    <w:link w:val="40"/>
    <w:uiPriority w:val="99"/>
  </w:style>
  <w:style w:type="paragraph" w:styleId="42">
    <w:name w:val="Footer"/>
    <w:basedOn w:val="659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56"/>
    <w:link w:val="42"/>
    <w:uiPriority w:val="99"/>
  </w:style>
  <w:style w:type="paragraph" w:styleId="44">
    <w:name w:val="Caption"/>
    <w:basedOn w:val="659"/>
    <w:next w:val="65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59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56"/>
    <w:uiPriority w:val="99"/>
    <w:unhideWhenUsed/>
    <w:rPr>
      <w:vertAlign w:val="superscript"/>
    </w:rPr>
  </w:style>
  <w:style w:type="paragraph" w:styleId="176">
    <w:name w:val="toc 1"/>
    <w:basedOn w:val="659"/>
    <w:next w:val="659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659"/>
    <w:next w:val="659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659"/>
    <w:next w:val="659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659"/>
    <w:next w:val="659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659"/>
    <w:next w:val="659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659"/>
    <w:next w:val="659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659"/>
    <w:next w:val="659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659"/>
    <w:next w:val="659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659"/>
    <w:next w:val="659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character" w:styleId="656" w:default="1">
    <w:name w:val="Default Paragraph Font"/>
    <w:uiPriority w:val="1"/>
    <w:semiHidden/>
    <w:unhideWhenUsed/>
  </w:style>
  <w:style w:type="table" w:styleId="657" w:default="1">
    <w:name w:val="Table Normal"/>
    <w:qFormat/>
    <w:uiPriority w:val="2"/>
    <w:semiHidden/>
    <w:unhideWhenUsed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58" w:default="1">
    <w:name w:val="No List"/>
    <w:uiPriority w:val="99"/>
    <w:semiHidden/>
    <w:unhideWhenUsed/>
  </w:style>
  <w:style w:type="paragraph" w:styleId="659" w:default="1">
    <w:name w:val="Normal"/>
    <w:qFormat/>
    <w:uiPriority w:val="1"/>
  </w:style>
  <w:style w:type="paragraph" w:styleId="660">
    <w:name w:val="Body Text"/>
    <w:basedOn w:val="659"/>
    <w:qFormat/>
    <w:uiPriority w:val="1"/>
    <w:rPr>
      <w:rFonts w:ascii="Times New Roman" w:hAnsi="Times New Roman" w:eastAsia="Times New Roman"/>
      <w:sz w:val="22"/>
      <w:szCs w:val="22"/>
    </w:rPr>
    <w:pPr>
      <w:ind w:left="949"/>
    </w:pPr>
  </w:style>
  <w:style w:type="paragraph" w:styleId="661">
    <w:name w:val="Heading 1"/>
    <w:basedOn w:val="659"/>
    <w:qFormat/>
    <w:uiPriority w:val="1"/>
    <w:rPr>
      <w:rFonts w:ascii="Times New Roman" w:hAnsi="Times New Roman" w:eastAsia="Times New Roman"/>
      <w:sz w:val="25"/>
      <w:szCs w:val="25"/>
    </w:rPr>
    <w:pPr>
      <w:ind w:left="235"/>
      <w:outlineLvl w:val="1"/>
    </w:pPr>
  </w:style>
  <w:style w:type="paragraph" w:styleId="662">
    <w:name w:val="Heading 2"/>
    <w:basedOn w:val="659"/>
    <w:qFormat/>
    <w:uiPriority w:val="1"/>
    <w:rPr>
      <w:rFonts w:ascii="Times New Roman" w:hAnsi="Times New Roman" w:eastAsia="Times New Roman"/>
      <w:b/>
      <w:bCs/>
      <w:sz w:val="24"/>
      <w:szCs w:val="24"/>
    </w:rPr>
    <w:pPr>
      <w:ind w:left="225"/>
      <w:spacing w:before="104"/>
      <w:outlineLvl w:val="2"/>
    </w:pPr>
  </w:style>
  <w:style w:type="paragraph" w:styleId="663">
    <w:name w:val="Heading 3"/>
    <w:basedOn w:val="659"/>
    <w:qFormat/>
    <w:uiPriority w:val="1"/>
    <w:rPr>
      <w:rFonts w:ascii="Times New Roman" w:hAnsi="Times New Roman" w:eastAsia="Times New Roman"/>
      <w:sz w:val="24"/>
      <w:szCs w:val="24"/>
    </w:rPr>
    <w:pPr>
      <w:ind w:left="1152"/>
      <w:outlineLvl w:val="3"/>
    </w:pPr>
  </w:style>
  <w:style w:type="paragraph" w:styleId="664">
    <w:name w:val="Heading 4"/>
    <w:basedOn w:val="659"/>
    <w:qFormat/>
    <w:uiPriority w:val="1"/>
    <w:rPr>
      <w:rFonts w:ascii="Times New Roman" w:hAnsi="Times New Roman" w:eastAsia="Times New Roman"/>
      <w:b/>
      <w:bCs/>
      <w:sz w:val="23"/>
      <w:szCs w:val="23"/>
    </w:rPr>
    <w:pPr>
      <w:ind w:left="75"/>
      <w:spacing w:before="111"/>
      <w:outlineLvl w:val="4"/>
    </w:pPr>
  </w:style>
  <w:style w:type="paragraph" w:styleId="665">
    <w:name w:val="Heading 5"/>
    <w:basedOn w:val="659"/>
    <w:qFormat/>
    <w:uiPriority w:val="1"/>
    <w:rPr>
      <w:rFonts w:ascii="Times New Roman" w:hAnsi="Times New Roman" w:eastAsia="Times New Roman"/>
      <w:sz w:val="23"/>
      <w:szCs w:val="23"/>
    </w:rPr>
    <w:pPr>
      <w:ind w:left="122" w:hanging="359"/>
      <w:outlineLvl w:val="5"/>
    </w:pPr>
  </w:style>
  <w:style w:type="paragraph" w:styleId="666">
    <w:name w:val="List Paragraph"/>
    <w:basedOn w:val="659"/>
    <w:qFormat/>
    <w:uiPriority w:val="1"/>
  </w:style>
  <w:style w:type="paragraph" w:styleId="667">
    <w:name w:val="Table Paragraph"/>
    <w:basedOn w:val="659"/>
    <w:qFormat/>
    <w:uiPriority w:val="1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ONLYOFFICE/5.6.1.6</Application>
  <DocSecurity>0</DocSecurity>
  <HyperlinksChanged>false</HyperlinksChanged>
  <LinksUpToDate>false</LinksUpToDate>
  <ScaleCrop>false</ScaleCrop>
  <SharedDoc>false</SharedDoc>
  <Template>Normal_Wordconv.dotm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KODAK Capture software</dc:creator>
  <cp:lastModifiedBy>Dokeza Masta</cp:lastModifiedBy>
  <cp:revision>1</cp:revision>
  <dcterms:created xsi:type="dcterms:W3CDTF">2018-12-05T13:01:52Z</dcterms:created>
  <dcterms:modified xsi:type="dcterms:W3CDTF">2020-08-26T20:25:28Z</dcterms:modified>
</cp:coreProperties>
</file>